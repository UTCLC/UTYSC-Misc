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prototype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@@array@@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last_text_move_select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text_deadlock_1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text_deadlock_contents_1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gml_Script_instance_create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special_action_count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action_1_selected_count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irandom_range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random_text_move_select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method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room_goto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gml_Script_seq_pacifist_credits_Moment_6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seq_pacifist_credits_Moment_6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sequence_layer_deep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layer_sequence_create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ending_sequence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gml_Script_seq_pacifist_credits_Moment_7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seq_pacifist_credits_Moment_7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variable_global_exists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layer_sequence_destroy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gml_Script_seq_pacifist_credits_Moment_8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seq_pacifist_credits_Moment_8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sale_number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extra_flag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gml_Script_seq_pacifist_credits_Moment_9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seq_pacifist_credits_Moment_9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gml_Script_seq_pacifist_credits_Moment_10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seq_pacifist_credits_Moment_10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bbox_top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bbox_bottom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bbox_left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bbox_right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shader_on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shader_sprite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sprite_get_texture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palette_sampler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palette_tex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shader_get_sampler_index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u_palette_tex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palette_index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shader_get_uniform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u_palette_index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palette_texel_height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u_palette_texel_height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palette_texel_width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u_palette_texel_width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palette_x_offset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u_palette_x_offset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palette_y_offset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u_palette_y_offset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color_vect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u_color_vect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texture_get_uvs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array_get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texture_get_texel_width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texture_get_texel_height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@@NewGMLArray@@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uniform_info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gml_Script_scr_load_palette_shader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scr_load_palette_shader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geno_complete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gml_Script_scr_audio_fade_out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action_1_important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event_user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gml_Script_scr_start_enemy_no_attack_axis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scr_start_enemy_no_attack_axis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current_char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audio_stop_sound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audio_play_sound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fill_percentage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bell_check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Bells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Bullets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Leaves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Pillars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Staff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Black Hole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Diamond 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Flower Circle 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Rotating Bullets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Shotgun 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Transform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Phase 2 P1 Lanterns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Phase 2 P1 Spawner 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Phase 2 P1 Rope 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instance_create_depth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Phase 2 P1 Circling Lanterns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Phase 2 P1 Ribbon 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Phase 2 P1 Obstacles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Phase 2 P1 Falling Bells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Phase 2 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Phase 2 Spawner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Special 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Shield Defense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hotland_flag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Phase 2 Opener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No 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shader_set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shader_set_uniform_f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shader_set_uniform_i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texture_set_stage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shader_reset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gml_Script_scr_draw_palette_shader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scr_draw_palette_shader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gml_Script_cutscene_advance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fade_stage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gml_Script_cutscene_screen_fade_in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cutscene_screen_fade_in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action_3_selected_count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enemy_low_hp</w:t>
      </w:r>
    </w:p>
    <w:p>
      <w:pPr>
        <w:rPr>
          <w:rFonts w:hint="default" w:eastAsia="Yu Mincho"/>
          <w:lang w:eastAsia="ja-JP"/>
          <w:woUserID w:val="6"/>
        </w:rPr>
      </w:pPr>
      <w:r>
        <w:rPr>
          <w:rFonts w:eastAsia="Yu Mincho"/>
          <w:lang w:eastAsia="ja-JP"/>
        </w:rPr>
        <w:t xml:space="preserve">*  </w:t>
      </w:r>
      <w:r>
        <w:rPr>
          <w:rFonts w:eastAsia="Yu Mincho"/>
          <w:lang w:eastAsia="ja-JP"/>
          <w:woUserID w:val="6"/>
        </w:rPr>
        <w:t>你 告 诉 Sir Slither</w:t>
      </w:r>
      <w:ins w:id="0" w:author="ShadowNightHeart" w:date="2023-12-11T15:36:41Z">
        <w:r>
          <w:rPr>
            <w:rFonts w:eastAsia="Yu Mincho"/>
            <w:lang w:eastAsia="ja-JP"/>
            <w:woUserID w:val="6"/>
          </w:rPr>
          <w:t>#</w:t>
        </w:r>
      </w:ins>
      <w:ins w:id="1" w:author="ShadowNightHeart" w:date="2023-12-11T15:36:45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  <w:woUserID w:val="6"/>
        </w:rPr>
        <w:t xml:space="preserve"> </w:t>
      </w:r>
      <w:ins w:id="2" w:author="ShadowNightHeart" w:date="2023-12-11T15:36:49Z">
        <w:r>
          <w:rPr>
            <w:rFonts w:eastAsia="Yu Mincho"/>
            <w:lang w:eastAsia="ja-JP"/>
            <w:woUserID w:val="6"/>
          </w:rPr>
          <w:t xml:space="preserve"> </w:t>
        </w:r>
      </w:ins>
      <w:ins w:id="3" w:author="ShadowNightHeart" w:date="2023-12-11T15:36:55Z">
        <w:r>
          <w:rPr>
            <w:rFonts w:eastAsia="Yu Mincho"/>
            <w:lang w:eastAsia="ja-JP"/>
            <w:woUserID w:val="6"/>
          </w:rPr>
          <w:t xml:space="preserve">  </w:t>
        </w:r>
      </w:ins>
      <w:r>
        <w:rPr>
          <w:rFonts w:eastAsia="Yu Mincho"/>
          <w:lang w:eastAsia="ja-JP"/>
          <w:woUserID w:val="6"/>
        </w:rPr>
        <w:t>你 觉 得 他 撑 不 了</w:t>
      </w:r>
      <w:del w:id="4" w:author="ShadowNightHeart" w:date="2023-12-11T15:36:29Z">
        <w:r>
          <w:rPr>
            <w:rFonts w:eastAsia="Yu Mincho"/>
            <w:lang w:eastAsia="ja-JP"/>
          </w:rPr>
          <w:delText xml:space="preserve">#    </w:delText>
        </w:r>
      </w:del>
      <w:r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  <w:woUserID w:val="6"/>
        </w:rPr>
        <w:t>多 久 了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3 Low 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last_action_selected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Nothing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last_action_selected_2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last_action_selected_3</w:t>
      </w:r>
    </w:p>
    <w:p>
      <w:pPr>
        <w:rPr>
          <w:rFonts w:hint="default"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del w:id="5" w:author="ShadowNightHeart" w:date="2023-12-11T10:53:29Z">
        <w:r>
          <w:rPr>
            <w:rFonts w:eastAsia="Yu Mincho"/>
            <w:lang w:eastAsia="ja-JP"/>
            <w:woUserID w:val="6"/>
          </w:rPr>
          <w:delText>You refuse to let Sir Slither#     become a main character.</w:delText>
        </w:r>
      </w:del>
      <w:ins w:id="6" w:author="ShadowNightHeart" w:date="2023-12-11T10:53:29Z">
        <w:r>
          <w:rPr>
            <w:rFonts w:eastAsia="Yu Mincho"/>
            <w:lang w:eastAsia="ja-JP"/>
            <w:woUserID w:val="6"/>
          </w:rPr>
          <w:t>你 拒 绝 让 Sir Slither 当 主 角 。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3 Message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del w:id="7" w:author="ShadowNightHeart" w:date="2023-12-11T10:58:36Z">
        <w:r>
          <w:rPr>
            <w:rFonts w:eastAsia="Yu Mincho"/>
            <w:lang w:eastAsia="ja-JP"/>
            <w:woUserID w:val="6"/>
          </w:rPr>
          <w:delText>You step away from Sir</w:delText>
        </w:r>
      </w:del>
      <w:ins w:id="8" w:author="ShadowNightHeart" w:date="2023-12-11T10:58:36Z">
        <w:r>
          <w:rPr>
            <w:rFonts w:eastAsia="Yu Mincho"/>
            <w:lang w:eastAsia="ja-JP"/>
            <w:woUserID w:val="6"/>
          </w:rPr>
          <w:t>你 远 离 Sir Slither ，</w:t>
        </w:r>
      </w:ins>
      <w:ins w:id="9" w:author="ShadowNightHeart" w:date="2023-12-11T15:21:40Z">
        <w:r>
          <w:rPr>
            <w:rFonts w:eastAsia="Yu Mincho"/>
            <w:lang w:eastAsia="ja-JP"/>
            <w:woUserID w:val="6"/>
          </w:rPr>
          <w:t>#</w:t>
        </w:r>
      </w:ins>
      <w:ins w:id="10" w:author="ShadowNightHeart" w:date="2023-12-11T15:21:44Z">
        <w:r>
          <w:rPr>
            <w:rFonts w:eastAsia="Yu Mincho"/>
            <w:lang w:eastAsia="ja-JP"/>
            <w:woUserID w:val="6"/>
          </w:rPr>
          <w:t xml:space="preserve">     </w:t>
        </w:r>
      </w:ins>
      <w:ins w:id="11" w:author="ShadowNightHeart" w:date="2023-12-11T10:58:36Z">
        <w:r>
          <w:rPr>
            <w:rFonts w:eastAsia="Yu Mincho"/>
            <w:lang w:eastAsia="ja-JP"/>
            <w:woUserID w:val="6"/>
          </w:rPr>
          <w:t>他 似 乎 很 不 高</w:t>
        </w:r>
      </w:ins>
      <w:ins w:id="12" w:author="ShadowNightHeart" w:date="2023-12-11T15:21:29Z">
        <w:r>
          <w:rPr>
            <w:rFonts w:eastAsia="Yu Mincho"/>
            <w:lang w:eastAsia="ja-JP"/>
            <w:woUserID w:val="6"/>
          </w:rPr>
          <w:t xml:space="preserve"> </w:t>
        </w:r>
      </w:ins>
      <w:del w:id="13" w:author="ShadowNightHeart" w:date="2023-12-11T15:21:29Z">
        <w:r>
          <w:rPr>
            <w:rFonts w:eastAsia="Yu Mincho"/>
            <w:lang w:eastAsia="ja-JP"/>
          </w:rPr>
          <w:delText xml:space="preserve">#     </w:delText>
        </w:r>
      </w:del>
      <w:ins w:id="14" w:author="ShadowNightHeart" w:date="2023-12-11T10:58:48Z">
        <w:r>
          <w:rPr>
            <w:rFonts w:eastAsia="Yu Mincho"/>
            <w:lang w:eastAsia="ja-JP"/>
            <w:woUserID w:val="6"/>
          </w:rPr>
          <w:t>兴</w:t>
        </w:r>
      </w:ins>
      <w:ins w:id="15" w:author="ShadowNightHeart" w:date="2023-12-11T10:58:49Z">
        <w:r>
          <w:rPr>
            <w:rFonts w:eastAsia="Yu Mincho"/>
            <w:lang w:eastAsia="ja-JP"/>
            <w:woUserID w:val="6"/>
          </w:rPr>
          <w:t xml:space="preserve"> 。</w:t>
        </w:r>
      </w:ins>
      <w:ins w:id="16" w:author="ShadowNightHeart" w:date="2023-12-11T10:58:50Z">
        <w:r>
          <w:rPr>
            <w:rFonts w:eastAsia="Yu Mincho"/>
            <w:lang w:eastAsia="ja-JP"/>
            <w:woUserID w:val="6"/>
          </w:rPr>
          <w:t xml:space="preserve"> </w:t>
        </w:r>
      </w:ins>
      <w:del w:id="17" w:author="ShadowNightHeart" w:date="2023-12-11T10:58:43Z">
        <w:r>
          <w:rPr>
            <w:rFonts w:eastAsia="Yu Mincho"/>
            <w:lang w:eastAsia="ja-JP"/>
          </w:rPr>
          <w:delText>Slither. He seems displeased.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3 Message 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gml_Script_scr_dialogue_battle_action_selected_action_3_slither_a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scr_dialogue_battle_action_selected_action_3_slither_a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dialogue_open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gml_Script_cutscene_dialogue_chujin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cutscene_dialogue_chujin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Tellyvis Logo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Tellyvis Remote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Tellyvis Tape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gml_Script_scr_enemy_timer_attacks_tellyvis_solo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scr_enemy_timer_attacks_tellyvis_solo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action_3_selected_count_2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gml_Script_scr_return_heart_battle_menu_position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script_execute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battle_menu_number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fight_number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enemy_dead_2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enemy_low_hp_2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enemy_spared_2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enemy_sparing_2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gml_Script_scr_recreate_heart_battle_menu_text_cactony_slither_duo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scr_recreate_heart_battle_menu_text_cactony_slither_duo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Double Jandroid Gargbage Cans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Double Jandroid Slippery 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Slippery 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Garbage Cans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Spray Bottle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gml_Script_scr_enemy_timer_attacks_jandroid_solo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gml_Script_scr_enemy_timer_attacks_jandroid_duo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scr_enemy_timer_attacks_jandroid_duo</w:t>
      </w:r>
    </w:p>
    <w:p>
      <w:pPr>
        <w:rPr>
          <w:rFonts w:hint="default"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del w:id="18" w:author="ShadowNightHeart" w:date="2023-12-11T11:02:11Z">
        <w:r>
          <w:rPr>
            <w:rFonts w:eastAsia="Yu Mincho"/>
            <w:lang w:eastAsia="ja-JP"/>
            <w:woUserID w:val="6"/>
          </w:rPr>
          <w:delText>You hold your ground while</w:delText>
        </w:r>
      </w:del>
      <w:ins w:id="19" w:author="ShadowNightHeart" w:date="2023-12-11T11:02:11Z">
        <w:r>
          <w:rPr>
            <w:rFonts w:eastAsia="Yu Mincho"/>
            <w:lang w:eastAsia="ja-JP"/>
            <w:woUserID w:val="6"/>
          </w:rPr>
          <w:t>你 仍 然 坚 守 阵 地 ，</w:t>
        </w:r>
      </w:ins>
      <w:ins w:id="20" w:author="ShadowNightHeart" w:date="2023-12-11T13:46:31Z">
        <w:r>
          <w:rPr>
            <w:rFonts w:eastAsia="Yu Mincho"/>
            <w:lang w:eastAsia="ja-JP"/>
            <w:woUserID w:val="6"/>
          </w:rPr>
          <w:t xml:space="preserve"># </w:t>
        </w:r>
      </w:ins>
      <w:ins w:id="21" w:author="ShadowNightHeart" w:date="2023-12-11T13:46:33Z">
        <w:r>
          <w:rPr>
            <w:rFonts w:eastAsia="Yu Mincho"/>
            <w:lang w:eastAsia="ja-JP"/>
            <w:woUserID w:val="6"/>
          </w:rPr>
          <w:t xml:space="preserve">   </w:t>
        </w:r>
      </w:ins>
      <w:ins w:id="22" w:author="ShadowNightHeart" w:date="2023-12-11T11:02:11Z">
        <w:r>
          <w:rPr>
            <w:rFonts w:eastAsia="Yu Mincho"/>
            <w:lang w:eastAsia="ja-JP"/>
            <w:woUserID w:val="6"/>
          </w:rPr>
          <w:t xml:space="preserve"> </w:t>
        </w:r>
      </w:ins>
      <w:ins w:id="23" w:author="ShadowNightHeart" w:date="2023-12-11T13:47:47Z">
        <w:r>
          <w:rPr>
            <w:rFonts w:eastAsia="Yu Mincho"/>
            <w:lang w:eastAsia="ja-JP"/>
            <w:woUserID w:val="6"/>
          </w:rPr>
          <w:t>即</w:t>
        </w:r>
      </w:ins>
      <w:ins w:id="24" w:author="ShadowNightHeart" w:date="2023-12-11T13:47:49Z">
        <w:r>
          <w:rPr>
            <w:rFonts w:eastAsia="Yu Mincho"/>
            <w:lang w:eastAsia="ja-JP"/>
            <w:woUserID w:val="6"/>
          </w:rPr>
          <w:t xml:space="preserve"> </w:t>
        </w:r>
      </w:ins>
      <w:ins w:id="25" w:author="ShadowNightHeart" w:date="2023-12-11T13:47:47Z">
        <w:r>
          <w:rPr>
            <w:rFonts w:eastAsia="Yu Mincho"/>
            <w:lang w:eastAsia="ja-JP"/>
            <w:woUserID w:val="6"/>
          </w:rPr>
          <w:t>使</w:t>
        </w:r>
      </w:ins>
      <w:ins w:id="26" w:author="ShadowNightHeart" w:date="2023-12-11T13:47:49Z">
        <w:r>
          <w:rPr>
            <w:rFonts w:eastAsia="Yu Mincho"/>
            <w:lang w:eastAsia="ja-JP"/>
            <w:woUserID w:val="6"/>
          </w:rPr>
          <w:t xml:space="preserve"> </w:t>
        </w:r>
      </w:ins>
      <w:ins w:id="27" w:author="ShadowNightHeart" w:date="2023-12-11T11:02:11Z">
        <w:r>
          <w:rPr>
            <w:rFonts w:eastAsia="Yu Mincho"/>
            <w:lang w:eastAsia="ja-JP"/>
            <w:woUserID w:val="6"/>
          </w:rPr>
          <w:t>混 乱 在 你 周 围</w:t>
        </w:r>
      </w:ins>
      <w:ins w:id="28" w:author="ShadowNightHeart" w:date="2023-12-11T13:46:26Z">
        <w:r>
          <w:rPr>
            <w:rFonts w:eastAsia="Yu Mincho"/>
            <w:lang w:eastAsia="ja-JP"/>
            <w:woUserID w:val="6"/>
          </w:rPr>
          <w:t xml:space="preserve"> </w:t>
        </w:r>
      </w:ins>
      <w:del w:id="29" w:author="ShadowNightHeart" w:date="2023-12-11T13:46:26Z">
        <w:r>
          <w:rPr>
            <w:rFonts w:eastAsia="Yu Mincho"/>
            <w:lang w:eastAsia="ja-JP"/>
          </w:rPr>
          <w:delText xml:space="preserve">#     </w:delText>
        </w:r>
      </w:del>
      <w:del w:id="30" w:author="ShadowNightHeart" w:date="2023-12-11T13:46:26Z">
        <w:r>
          <w:rPr>
            <w:rFonts w:eastAsia="Yu Mincho"/>
            <w:lang w:eastAsia="ja-JP"/>
            <w:woUserID w:val="6"/>
          </w:rPr>
          <w:delText>the chaos unfolds around you.</w:delText>
        </w:r>
      </w:del>
      <w:ins w:id="31" w:author="ShadowNightHeart" w:date="2023-12-11T11:02:37Z">
        <w:r>
          <w:rPr>
            <w:rFonts w:eastAsia="Yu Mincho"/>
            <w:lang w:eastAsia="ja-JP"/>
            <w:woUserID w:val="6"/>
          </w:rPr>
          <w:t>展 开 。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1 Message 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cactony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battle_enemy_name_1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slither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battle_enemy_name_2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player_invulnerability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invulnerability_self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attacking_damage_cap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attacking_damage_cap_2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hurt_self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current_hp_enemy_2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max_hp_enemy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max_hp_enemy_2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last_hp_enemy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last_hp_enemy_2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current_hp_enemy_draw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current_hp_enemy_draw_2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enemy_hit_2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enemy_hurt_2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enemy_attack_stat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enemy_attack_stat_2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enemy_defense_stat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enemy_defense_stat_2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enemy_vulnerable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enemy_vulnerable_2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enemy_betrayed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enemy_betrayed_2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enemy_fleeable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enemy_special_text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enemy_special_text_2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enemy_exp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enemy_exp_2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enemy_gold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enemy_gold_2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turns_passed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action_1_important_2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action_2_important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action_2_important_2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action_3_important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action_3_important_2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action_1_color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action_1_color_2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action_2_color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action_2_color_2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action_3_color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action_3_color_2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action_amount_2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item_used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item_gift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item_gifted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image_alpha_enemy_attacking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important_cutscene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action_1_selected_count_2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action_2_selected_count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action_2_selected_count_2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spare_selected_count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hit_count_2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miss_count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miss_count_2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no_hit_count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no_hit_count_2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hurt_self_count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hurt_self_turn_count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item_use_count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item_gift_count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item_gift_count_2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enemy_mode_previous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enemy_mode_2_previous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enemy_mode_gen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enemy_mode_gen_previous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enemy_mode_gen_2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enemy_mode_gen_2_previous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gml_Script_scr_audio_stop_sound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gml_Script_scr_determine_enemy_music_yellow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audio_extend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sound_carry_battle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mettaton_voice_count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enemy_damage_x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enemy_damage_y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enemy_target_x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enemy_target_y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enemy_damage_x_2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enemy_damage_y_2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enemy_target_x_2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enemy_target_y_2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gml_Script_scr_create_background_battle_yellow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gml_Script_scr_generate_battle_cactony_slither_duo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scr_generate_battle_cactony_slither_duo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wriggle within your#     confines. The </w:t>
      </w:r>
      <w:bookmarkStart w:id="0" w:name="待译：MERCY后的vines需结合游戏"/>
      <w:r>
        <w:rPr>
          <w:rFonts w:eastAsia="Yu Mincho"/>
          <w:lang w:eastAsia="ja-JP"/>
        </w:rPr>
        <w:t>MERCY vines</w:t>
      </w:r>
      <w:bookmarkEnd w:id="0"/>
      <w:r>
        <w:rPr>
          <w:rFonts w:eastAsia="Yu Mincho"/>
          <w:lang w:eastAsia="ja-JP"/>
        </w:rPr>
        <w:t>#     weakened!</w:t>
      </w:r>
    </w:p>
    <w:p>
      <w:pPr>
        <w:rPr>
          <w:rFonts w:hint="default" w:eastAsia="Yu Mincho"/>
          <w:lang w:eastAsia="ja-JP"/>
          <w:woUserID w:val="6"/>
        </w:rPr>
      </w:pPr>
      <w:r>
        <w:rPr>
          <w:rFonts w:eastAsia="Yu Mincho"/>
          <w:lang w:eastAsia="ja-JP"/>
        </w:rPr>
        <w:t xml:space="preserve">*  </w:t>
      </w:r>
      <w:del w:id="32" w:author="ShadowNightHeart" w:date="2023-12-11T12:03:25Z">
        <w:r>
          <w:rPr>
            <w:rFonts w:eastAsia="Yu Mincho"/>
            <w:lang w:eastAsia="ja-JP"/>
            <w:woUserID w:val="6"/>
          </w:rPr>
          <w:delText>You criticize Guardener for#     bugging out and attacking you.</w:delText>
        </w:r>
      </w:del>
      <w:ins w:id="33" w:author="ShadowNightHeart" w:date="2023-12-11T12:03:25Z">
        <w:r>
          <w:rPr>
            <w:rFonts w:eastAsia="Yu Mincho"/>
            <w:lang w:eastAsia="ja-JP"/>
            <w:woUserID w:val="6"/>
          </w:rPr>
          <w:t>你 指 责 Guardener 窃 听 并 攻 击 你 ，</w:t>
        </w:r>
      </w:ins>
      <w:r>
        <w:rPr>
          <w:rFonts w:eastAsia="Yu Mincho"/>
          <w:lang w:eastAsia="ja-JP"/>
        </w:rPr>
        <w:t xml:space="preserve">#     </w:t>
      </w:r>
      <w:del w:id="34" w:author="ShadowNightHeart" w:date="2023-12-11T12:03:49Z">
        <w:r>
          <w:rPr>
            <w:rFonts w:eastAsia="Yu Mincho"/>
            <w:lang w:eastAsia="ja-JP"/>
            <w:woUserID w:val="6"/>
          </w:rPr>
          <w:delText>This does not help anyone.</w:delText>
        </w:r>
      </w:del>
      <w:ins w:id="35" w:author="ShadowNightHeart" w:date="2023-12-11T13:46:02Z">
        <w:r>
          <w:rPr>
            <w:rFonts w:eastAsia="Yu Mincho"/>
            <w:lang w:eastAsia="ja-JP"/>
            <w:woUserID w:val="6"/>
          </w:rPr>
          <w:t>但</w:t>
        </w:r>
      </w:ins>
      <w:ins w:id="36" w:author="ShadowNightHeart" w:date="2023-12-11T13:46:04Z">
        <w:r>
          <w:rPr>
            <w:rFonts w:eastAsia="Yu Mincho"/>
            <w:lang w:eastAsia="ja-JP"/>
            <w:woUserID w:val="6"/>
          </w:rPr>
          <w:t xml:space="preserve"> </w:t>
        </w:r>
      </w:ins>
      <w:ins w:id="37" w:author="ShadowNightHeart" w:date="2023-12-11T12:03:49Z">
        <w:r>
          <w:rPr>
            <w:rFonts w:eastAsia="Yu Mincho"/>
            <w:lang w:eastAsia="ja-JP"/>
            <w:woUserID w:val="6"/>
          </w:rPr>
          <w:t xml:space="preserve">没 有 任 何 用 </w:t>
        </w:r>
      </w:ins>
      <w:ins w:id="38" w:author="ShadowNightHeart" w:date="2023-12-11T13:02:41Z">
        <w:r>
          <w:rPr>
            <w:rFonts w:eastAsia="Yu Mincho"/>
            <w:lang w:eastAsia="ja-JP"/>
            <w:woUserID w:val="6"/>
          </w:rPr>
          <w:t>。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scr_dialogue_battle_action_selected_action_3_guardener</w:t>
      </w:r>
    </w:p>
    <w:p>
      <w:pPr>
        <w:rPr>
          <w:rFonts w:eastAsia="Yu Mincho"/>
          <w:lang w:eastAsia="ja-JP"/>
        </w:rPr>
      </w:pPr>
      <w:bookmarkStart w:id="1" w:name="待译：frog不在查看中，可能为怪物台词"/>
      <w:r>
        <w:rPr>
          <w:rFonts w:eastAsia="Yu Mincho"/>
          <w:lang w:eastAsia="ja-JP"/>
        </w:rPr>
        <w:t xml:space="preserve">*  </w:t>
      </w:r>
      <w:ins w:id="39" w:author="ShadowNightHeart" w:date="2023-12-11T15:36:06Z">
        <w:r>
          <w:rPr>
            <w:rFonts w:eastAsia="Yu Mincho"/>
            <w:lang w:eastAsia="ja-JP"/>
            <w:woUserID w:val="6"/>
          </w:rPr>
          <w:t xml:space="preserve">呱 </w:t>
        </w:r>
      </w:ins>
      <w:del w:id="40" w:author="ShadowNightHeart" w:date="2023-12-11T15:36:03Z">
        <w:r>
          <w:rPr>
            <w:rFonts w:eastAsia="Yu Mincho"/>
            <w:lang w:eastAsia="ja-JP"/>
          </w:rPr>
          <w:delText>Frog</w:delText>
        </w:r>
      </w:del>
      <w:r>
        <w:rPr>
          <w:rFonts w:eastAsia="Yu Mincho"/>
          <w:lang w:eastAsia="ja-JP"/>
        </w:rPr>
        <w:t>!</w:t>
      </w:r>
    </w:p>
    <w:bookmarkEnd w:id="1"/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gml_Script_scr_end_enemy_attacking_guardener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scr_end_enemy_attacking_guardener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gml_Script_live_call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live_result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attack_cycle</w:t>
      </w:r>
    </w:p>
    <w:p>
      <w:pPr>
        <w:rPr>
          <w:rFonts w:hint="default" w:eastAsia="Yu Mincho"/>
          <w:lang w:eastAsia="ja-JP"/>
          <w:woUserID w:val="6"/>
        </w:rPr>
      </w:pPr>
      <w:r>
        <w:rPr>
          <w:rFonts w:eastAsia="Yu Mincho"/>
          <w:lang w:eastAsia="ja-JP"/>
        </w:rPr>
        <w:t>gml_Script_scr_end_enemy_attacking_ceroba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scr_end_enemy_attacking_ceroba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41" w:author="AshleyC__" w:date="2023-12-11T13:00:44Z">
        <w:r>
          <w:rPr>
            <w:rFonts w:eastAsia="Yu Mincho"/>
            <w:lang w:eastAsia="ja-JP"/>
            <w:woUserID w:val="7"/>
          </w:rPr>
          <w:t>你</w:t>
        </w:r>
      </w:ins>
      <w:ins w:id="42" w:author="AshleyC__" w:date="2023-12-11T13:00:48Z">
        <w:r>
          <w:rPr>
            <w:rFonts w:eastAsia="Yu Mincho"/>
            <w:lang w:eastAsia="ja-JP"/>
            <w:woUserID w:val="7"/>
          </w:rPr>
          <w:t xml:space="preserve"> </w:t>
        </w:r>
      </w:ins>
      <w:ins w:id="43" w:author="AshleyC__" w:date="2023-12-11T13:00:44Z">
        <w:r>
          <w:rPr>
            <w:rFonts w:eastAsia="Yu Mincho"/>
            <w:lang w:eastAsia="ja-JP"/>
            <w:woUserID w:val="7"/>
          </w:rPr>
          <w:t>看</w:t>
        </w:r>
      </w:ins>
      <w:ins w:id="44" w:author="AshleyC__" w:date="2023-12-11T13:00:49Z">
        <w:r>
          <w:rPr>
            <w:rFonts w:eastAsia="Yu Mincho"/>
            <w:lang w:eastAsia="ja-JP"/>
            <w:woUserID w:val="7"/>
          </w:rPr>
          <w:t xml:space="preserve"> </w:t>
        </w:r>
      </w:ins>
      <w:ins w:id="45" w:author="AshleyC__" w:date="2023-12-11T13:02:25Z">
        <w:r>
          <w:rPr>
            <w:rFonts w:eastAsia="Yu Mincho"/>
            <w:lang w:eastAsia="ja-JP"/>
            <w:woUserID w:val="7"/>
          </w:rPr>
          <w:t>了 看</w:t>
        </w:r>
      </w:ins>
      <w:ins w:id="46" w:author="AshleyC__" w:date="2023-12-11T13:02:27Z">
        <w:r>
          <w:rPr>
            <w:rFonts w:eastAsia="Yu Mincho"/>
            <w:lang w:eastAsia="ja-JP"/>
            <w:woUserID w:val="7"/>
          </w:rPr>
          <w:t xml:space="preserve"> </w:t>
        </w:r>
      </w:ins>
      <w:ins w:id="47" w:author="AshleyC__" w:date="2023-12-11T13:00:45Z">
        <w:r>
          <w:rPr>
            <w:rFonts w:eastAsia="Yu Mincho"/>
            <w:lang w:eastAsia="ja-JP"/>
            <w:woUserID w:val="7"/>
          </w:rPr>
          <w:t>J</w:t>
        </w:r>
      </w:ins>
      <w:ins w:id="48" w:author="AshleyC__" w:date="2023-12-11T13:00:47Z">
        <w:r>
          <w:rPr>
            <w:rFonts w:eastAsia="Yu Mincho"/>
            <w:lang w:eastAsia="ja-JP"/>
            <w:woUserID w:val="7"/>
          </w:rPr>
          <w:t>android</w:t>
        </w:r>
      </w:ins>
      <w:del w:id="49" w:author="AshleyC__" w:date="2023-12-11T13:00:35Z">
        <w:r>
          <w:rPr>
            <w:rFonts w:eastAsia="Yu Mincho"/>
            <w:lang w:eastAsia="ja-JP"/>
          </w:rPr>
          <w:delText>Y</w:delText>
        </w:r>
      </w:del>
      <w:del w:id="50" w:author="AshleyC__" w:date="2023-12-11T13:00:34Z">
        <w:r>
          <w:rPr>
            <w:rFonts w:eastAsia="Yu Mincho"/>
            <w:lang w:eastAsia="ja-JP"/>
          </w:rPr>
          <w:delText>ou loo</w:delText>
        </w:r>
      </w:del>
      <w:del w:id="51" w:author="AshleyC__" w:date="2023-12-11T13:00:33Z">
        <w:r>
          <w:rPr>
            <w:rFonts w:eastAsia="Yu Mincho"/>
            <w:lang w:eastAsia="ja-JP"/>
          </w:rPr>
          <w:delText>k Jandroid over and</w:delText>
        </w:r>
      </w:del>
      <w:ins w:id="52" w:author="AshleyC__" w:date="2023-12-11T13:00:53Z">
        <w:r>
          <w:rPr>
            <w:rFonts w:eastAsia="Yu Mincho"/>
            <w:lang w:eastAsia="ja-JP"/>
            <w:woUserID w:val="7"/>
          </w:rPr>
          <w:t xml:space="preserve"> </w:t>
        </w:r>
      </w:ins>
      <w:ins w:id="53" w:author="AshleyC__" w:date="2023-12-11T13:00:55Z">
        <w:r>
          <w:rPr>
            <w:rFonts w:eastAsia="Yu Mincho"/>
            <w:lang w:eastAsia="ja-JP"/>
            <w:woUserID w:val="7"/>
          </w:rPr>
          <w:t>并</w:t>
        </w:r>
      </w:ins>
      <w:ins w:id="54" w:author="AshleyC__" w:date="2023-12-11T13:00:57Z">
        <w:r>
          <w:rPr>
            <w:rFonts w:eastAsia="Yu Mincho"/>
            <w:lang w:eastAsia="ja-JP"/>
            <w:woUserID w:val="7"/>
          </w:rPr>
          <w:t xml:space="preserve"> </w:t>
        </w:r>
      </w:ins>
      <w:ins w:id="55" w:author="AshleyC__" w:date="2023-12-11T13:00:56Z">
        <w:r>
          <w:rPr>
            <w:rFonts w:eastAsia="Yu Mincho"/>
            <w:lang w:eastAsia="ja-JP"/>
            <w:woUserID w:val="7"/>
          </w:rPr>
          <w:t>发</w:t>
        </w:r>
      </w:ins>
      <w:ins w:id="56" w:author="AshleyC__" w:date="2023-12-11T13:00:57Z">
        <w:r>
          <w:rPr>
            <w:rFonts w:eastAsia="Yu Mincho"/>
            <w:lang w:eastAsia="ja-JP"/>
            <w:woUserID w:val="7"/>
          </w:rPr>
          <w:t xml:space="preserve"> </w:t>
        </w:r>
      </w:ins>
      <w:ins w:id="57" w:author="AshleyC__" w:date="2023-12-11T13:00:56Z">
        <w:r>
          <w:rPr>
            <w:rFonts w:eastAsia="Yu Mincho"/>
            <w:lang w:eastAsia="ja-JP"/>
            <w:woUserID w:val="7"/>
          </w:rPr>
          <w:t>现</w:t>
        </w:r>
      </w:ins>
      <w:ins w:id="58" w:author="ShadowNightHeart" w:date="2023-12-11T13:39:49Z">
        <w:r>
          <w:rPr>
            <w:rFonts w:eastAsia="Yu Mincho"/>
            <w:lang w:eastAsia="ja-JP"/>
            <w:woUserID w:val="6"/>
          </w:rPr>
          <w:t>#</w:t>
        </w:r>
      </w:ins>
      <w:ins w:id="59" w:author="ShadowNightHeart" w:date="2023-12-11T13:39:51Z">
        <w:r>
          <w:rPr>
            <w:rFonts w:eastAsia="Yu Mincho"/>
            <w:lang w:eastAsia="ja-JP"/>
            <w:woUserID w:val="6"/>
          </w:rPr>
          <w:t xml:space="preserve"> </w:t>
        </w:r>
      </w:ins>
      <w:ins w:id="60" w:author="ShadowNightHeart" w:date="2023-12-11T13:39:53Z">
        <w:r>
          <w:rPr>
            <w:rFonts w:eastAsia="Yu Mincho"/>
            <w:lang w:eastAsia="ja-JP"/>
            <w:woUserID w:val="6"/>
          </w:rPr>
          <w:t xml:space="preserve">   </w:t>
        </w:r>
      </w:ins>
      <w:ins w:id="61" w:author="AshleyC__" w:date="2023-12-11T13:01:04Z">
        <w:r>
          <w:rPr>
            <w:rFonts w:eastAsia="Yu Mincho"/>
            <w:lang w:eastAsia="ja-JP"/>
            <w:woUserID w:val="7"/>
          </w:rPr>
          <w:t xml:space="preserve"> </w:t>
        </w:r>
      </w:ins>
      <w:ins w:id="62" w:author="AshleyC__" w:date="2023-12-11T13:01:05Z">
        <w:r>
          <w:rPr>
            <w:rFonts w:eastAsia="Yu Mincho"/>
            <w:lang w:eastAsia="ja-JP"/>
            <w:woUserID w:val="7"/>
          </w:rPr>
          <w:t>有</w:t>
        </w:r>
      </w:ins>
      <w:ins w:id="63" w:author="ShadowNightHeart" w:date="2023-12-11T13:05:58Z">
        <w:r>
          <w:rPr>
            <w:rFonts w:eastAsia="Yu Mincho"/>
            <w:lang w:eastAsia="ja-JP"/>
            <w:woUserID w:val="6"/>
          </w:rPr>
          <w:t xml:space="preserve"> </w:t>
        </w:r>
      </w:ins>
      <w:ins w:id="64" w:author="ShadowNightHeart" w:date="2023-12-11T13:06:00Z">
        <w:r>
          <w:rPr>
            <w:rFonts w:eastAsia="Yu Mincho"/>
            <w:lang w:eastAsia="ja-JP"/>
            <w:woUserID w:val="6"/>
          </w:rPr>
          <w:t>许</w:t>
        </w:r>
      </w:ins>
      <w:ins w:id="65" w:author="ShadowNightHeart" w:date="2023-12-11T13:06:08Z">
        <w:r>
          <w:rPr>
            <w:rFonts w:eastAsia="Yu Mincho"/>
            <w:lang w:eastAsia="ja-JP"/>
            <w:woUserID w:val="6"/>
          </w:rPr>
          <w:t xml:space="preserve"> </w:t>
        </w:r>
      </w:ins>
      <w:ins w:id="66" w:author="ShadowNightHeart" w:date="2023-12-11T13:06:00Z">
        <w:r>
          <w:rPr>
            <w:rFonts w:eastAsia="Yu Mincho"/>
            <w:lang w:eastAsia="ja-JP"/>
            <w:woUserID w:val="6"/>
          </w:rPr>
          <w:t>多</w:t>
        </w:r>
      </w:ins>
      <w:ins w:id="67" w:author="ShadowNightHeart" w:date="2023-12-11T13:06:08Z">
        <w:r>
          <w:rPr>
            <w:rFonts w:eastAsia="Yu Mincho"/>
            <w:lang w:eastAsia="ja-JP"/>
            <w:woUserID w:val="6"/>
          </w:rPr>
          <w:t xml:space="preserve"> </w:t>
        </w:r>
      </w:ins>
      <w:ins w:id="68" w:author="ShadowNightHeart" w:date="2023-12-11T13:06:04Z">
        <w:r>
          <w:rPr>
            <w:rFonts w:eastAsia="Yu Mincho"/>
            <w:lang w:eastAsia="ja-JP"/>
            <w:woUserID w:val="6"/>
          </w:rPr>
          <w:t>螺</w:t>
        </w:r>
      </w:ins>
      <w:ins w:id="69" w:author="ShadowNightHeart" w:date="2023-12-11T13:39:42Z">
        <w:r>
          <w:rPr>
            <w:rFonts w:eastAsia="Yu Mincho"/>
            <w:lang w:eastAsia="ja-JP"/>
            <w:woUserID w:val="6"/>
          </w:rPr>
          <w:t xml:space="preserve"> </w:t>
        </w:r>
      </w:ins>
      <w:del w:id="70" w:author="ShadowNightHeart" w:date="2023-12-11T13:39:42Z">
        <w:r>
          <w:rPr>
            <w:rFonts w:eastAsia="Yu Mincho"/>
            <w:lang w:eastAsia="ja-JP"/>
          </w:rPr>
          <w:delText xml:space="preserve">#     </w:delText>
        </w:r>
      </w:del>
      <w:del w:id="71" w:author="AshleyC__" w:date="2023-12-11T13:01:03Z">
        <w:r>
          <w:rPr>
            <w:rFonts w:eastAsia="Yu Mincho"/>
            <w:lang w:eastAsia="ja-JP"/>
          </w:rPr>
          <w:delText>n</w:delText>
        </w:r>
      </w:del>
      <w:del w:id="72" w:author="AshleyC__" w:date="2023-12-11T13:01:02Z">
        <w:r>
          <w:rPr>
            <w:rFonts w:eastAsia="Yu Mincho"/>
            <w:lang w:eastAsia="ja-JP"/>
          </w:rPr>
          <w:delText>oti</w:delText>
        </w:r>
      </w:del>
      <w:del w:id="73" w:author="AshleyC__" w:date="2023-12-11T13:01:01Z">
        <w:r>
          <w:rPr>
            <w:rFonts w:eastAsia="Yu Mincho"/>
            <w:lang w:eastAsia="ja-JP"/>
          </w:rPr>
          <w:delText>ce many miss</w:delText>
        </w:r>
      </w:del>
      <w:del w:id="74" w:author="AshleyC__" w:date="2023-12-11T13:01:00Z">
        <w:r>
          <w:rPr>
            <w:rFonts w:eastAsia="Yu Mincho"/>
            <w:lang w:eastAsia="ja-JP"/>
          </w:rPr>
          <w:delText>ing screw</w:delText>
        </w:r>
      </w:del>
      <w:del w:id="75" w:author="AshleyC__" w:date="2023-12-11T13:00:59Z">
        <w:r>
          <w:rPr>
            <w:rFonts w:eastAsia="Yu Mincho"/>
            <w:lang w:eastAsia="ja-JP"/>
          </w:rPr>
          <w:delText>s</w:delText>
        </w:r>
      </w:del>
      <w:ins w:id="76" w:author="AshleyC__" w:date="2023-12-11T13:01:08Z">
        <w:del w:id="77" w:author="ShadowNightHeart" w:date="2023-12-11T13:05:17Z">
          <w:r>
            <w:rPr>
              <w:rFonts w:eastAsia="Yu Mincho"/>
              <w:lang w:eastAsia="ja-JP"/>
              <w:woUserID w:val="7"/>
            </w:rPr>
            <w:delText xml:space="preserve">许 </w:delText>
          </w:r>
        </w:del>
      </w:ins>
      <w:ins w:id="78" w:author="AshleyC__" w:date="2023-12-11T13:01:09Z">
        <w:del w:id="79" w:author="ShadowNightHeart" w:date="2023-12-11T13:05:17Z">
          <w:r>
            <w:rPr>
              <w:rFonts w:eastAsia="Yu Mincho"/>
              <w:lang w:eastAsia="ja-JP"/>
              <w:woUserID w:val="7"/>
            </w:rPr>
            <w:delText>多</w:delText>
          </w:r>
        </w:del>
      </w:ins>
      <w:ins w:id="80" w:author="AshleyC__" w:date="2023-12-11T13:01:10Z">
        <w:del w:id="81" w:author="ShadowNightHeart" w:date="2023-12-11T13:05:17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ins w:id="82" w:author="AshleyC__" w:date="2023-12-11T13:01:11Z">
        <w:del w:id="83" w:author="ShadowNightHeart" w:date="2023-12-11T13:05:17Z">
          <w:r>
            <w:rPr>
              <w:rFonts w:eastAsia="Yu Mincho"/>
              <w:lang w:eastAsia="ja-JP"/>
              <w:woUserID w:val="7"/>
            </w:rPr>
            <w:delText>螺</w:delText>
          </w:r>
        </w:del>
      </w:ins>
      <w:ins w:id="84" w:author="AshleyC__" w:date="2023-12-11T13:01:11Z">
        <w:del w:id="85" w:author="ShadowNightHeart" w:date="2023-12-11T13:05:13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ins w:id="86" w:author="AshleyC__" w:date="2023-12-11T13:01:11Z">
        <w:r>
          <w:rPr>
            <w:rFonts w:eastAsia="Yu Mincho"/>
            <w:lang w:eastAsia="ja-JP"/>
            <w:woUserID w:val="7"/>
          </w:rPr>
          <w:t xml:space="preserve">丝 </w:t>
        </w:r>
      </w:ins>
      <w:ins w:id="87" w:author="AshleyC__" w:date="2023-12-11T13:01:13Z">
        <w:r>
          <w:rPr>
            <w:rFonts w:eastAsia="Yu Mincho"/>
            <w:lang w:eastAsia="ja-JP"/>
            <w:woUserID w:val="7"/>
          </w:rPr>
          <w:t xml:space="preserve">不 </w:t>
        </w:r>
      </w:ins>
      <w:ins w:id="88" w:author="AshleyC__" w:date="2023-12-11T13:01:17Z">
        <w:r>
          <w:rPr>
            <w:rFonts w:eastAsia="Yu Mincho"/>
            <w:lang w:eastAsia="ja-JP"/>
            <w:woUserID w:val="7"/>
          </w:rPr>
          <w:t>见</w:t>
        </w:r>
      </w:ins>
      <w:ins w:id="89" w:author="AshleyC__" w:date="2023-12-11T13:01:18Z">
        <w:r>
          <w:rPr>
            <w:rFonts w:eastAsia="Yu Mincho"/>
            <w:lang w:eastAsia="ja-JP"/>
            <w:woUserID w:val="7"/>
          </w:rPr>
          <w:t xml:space="preserve"> </w:t>
        </w:r>
      </w:ins>
      <w:ins w:id="90" w:author="AshleyC__" w:date="2023-12-11T13:01:19Z">
        <w:r>
          <w:rPr>
            <w:rFonts w:eastAsia="Yu Mincho"/>
            <w:lang w:eastAsia="ja-JP"/>
            <w:woUserID w:val="7"/>
          </w:rPr>
          <w:t>了</w:t>
        </w:r>
      </w:ins>
      <w:ins w:id="91" w:author="ShadowNightHeart" w:date="2023-12-11T13:40:15Z">
        <w:r>
          <w:rPr>
            <w:rFonts w:eastAsia="Yu Mincho"/>
            <w:lang w:eastAsia="ja-JP"/>
            <w:woUserID w:val="6"/>
          </w:rPr>
          <w:t xml:space="preserve"> </w:t>
        </w:r>
      </w:ins>
      <w:ins w:id="92" w:author="AshleyC__" w:date="2023-12-11T13:01:21Z">
        <w:r>
          <w:rPr>
            <w:rFonts w:eastAsia="Yu Mincho"/>
            <w:lang w:eastAsia="ja-JP"/>
            <w:woUserID w:val="7"/>
          </w:rPr>
          <w:t>。</w:t>
        </w:r>
      </w:ins>
      <w:del w:id="93" w:author="AshleyC__" w:date="2023-12-11T13:01:21Z">
        <w:r>
          <w:rPr>
            <w:rFonts w:eastAsia="Yu Mincho"/>
            <w:lang w:eastAsia="ja-JP"/>
          </w:rPr>
          <w:delText>.</w:delText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94" w:author="AshleyC__" w:date="2023-12-11T13:02:18Z">
        <w:r>
          <w:rPr>
            <w:rFonts w:eastAsia="Yu Mincho"/>
            <w:lang w:eastAsia="ja-JP"/>
            <w:woUserID w:val="7"/>
          </w:rPr>
          <w:t>你</w:t>
        </w:r>
      </w:ins>
      <w:ins w:id="95" w:author="AshleyC__" w:date="2023-12-11T13:02:30Z">
        <w:r>
          <w:rPr>
            <w:rFonts w:eastAsia="Yu Mincho"/>
            <w:lang w:eastAsia="ja-JP"/>
            <w:woUserID w:val="7"/>
          </w:rPr>
          <w:t xml:space="preserve"> </w:t>
        </w:r>
      </w:ins>
      <w:ins w:id="96" w:author="AshleyC__" w:date="2023-12-11T13:02:18Z">
        <w:r>
          <w:rPr>
            <w:rFonts w:eastAsia="Yu Mincho"/>
            <w:lang w:eastAsia="ja-JP"/>
            <w:woUserID w:val="7"/>
          </w:rPr>
          <w:t>看</w:t>
        </w:r>
      </w:ins>
      <w:ins w:id="97" w:author="AshleyC__" w:date="2023-12-11T13:02:30Z">
        <w:r>
          <w:rPr>
            <w:rFonts w:eastAsia="Yu Mincho"/>
            <w:lang w:eastAsia="ja-JP"/>
            <w:woUserID w:val="7"/>
          </w:rPr>
          <w:t xml:space="preserve"> </w:t>
        </w:r>
      </w:ins>
      <w:ins w:id="98" w:author="AshleyC__" w:date="2023-12-11T13:02:18Z">
        <w:r>
          <w:rPr>
            <w:rFonts w:eastAsia="Yu Mincho"/>
            <w:lang w:eastAsia="ja-JP"/>
            <w:woUserID w:val="7"/>
          </w:rPr>
          <w:t>了</w:t>
        </w:r>
      </w:ins>
      <w:ins w:id="99" w:author="AshleyC__" w:date="2023-12-11T13:02:29Z">
        <w:r>
          <w:rPr>
            <w:rFonts w:eastAsia="Yu Mincho"/>
            <w:lang w:eastAsia="ja-JP"/>
            <w:woUserID w:val="7"/>
          </w:rPr>
          <w:t xml:space="preserve"> </w:t>
        </w:r>
      </w:ins>
      <w:ins w:id="100" w:author="AshleyC__" w:date="2023-12-11T13:02:18Z">
        <w:r>
          <w:rPr>
            <w:rFonts w:eastAsia="Yu Mincho"/>
            <w:lang w:eastAsia="ja-JP"/>
            <w:woUserID w:val="7"/>
          </w:rPr>
          <w:t>看</w:t>
        </w:r>
      </w:ins>
      <w:ins w:id="101" w:author="ShadowNightHeart" w:date="2023-12-11T13:04:18Z">
        <w:r>
          <w:rPr>
            <w:rFonts w:eastAsia="Yu Mincho"/>
            <w:lang w:eastAsia="ja-JP"/>
            <w:woUserID w:val="6"/>
          </w:rPr>
          <w:t xml:space="preserve"> </w:t>
        </w:r>
      </w:ins>
      <w:ins w:id="102" w:author="AshleyC__" w:date="2023-12-11T13:02:19Z">
        <w:r>
          <w:rPr>
            <w:rFonts w:eastAsia="Yu Mincho"/>
            <w:lang w:eastAsia="ja-JP"/>
            <w:woUserID w:val="7"/>
          </w:rPr>
          <w:t>J</w:t>
        </w:r>
      </w:ins>
      <w:ins w:id="103" w:author="AshleyC__" w:date="2023-12-11T13:02:21Z">
        <w:r>
          <w:rPr>
            <w:rFonts w:eastAsia="Yu Mincho"/>
            <w:lang w:eastAsia="ja-JP"/>
            <w:woUserID w:val="7"/>
          </w:rPr>
          <w:t>android</w:t>
        </w:r>
      </w:ins>
      <w:ins w:id="104" w:author="AshleyC__" w:date="2023-12-11T13:02:32Z">
        <w:r>
          <w:rPr>
            <w:rFonts w:eastAsia="Yu Mincho"/>
            <w:lang w:eastAsia="ja-JP"/>
            <w:woUserID w:val="7"/>
          </w:rPr>
          <w:t xml:space="preserve"> </w:t>
        </w:r>
      </w:ins>
      <w:ins w:id="105" w:author="AshleyC__" w:date="2023-12-11T13:02:33Z">
        <w:r>
          <w:rPr>
            <w:rFonts w:eastAsia="Yu Mincho"/>
            <w:lang w:eastAsia="ja-JP"/>
            <w:woUserID w:val="7"/>
          </w:rPr>
          <w:t>并</w:t>
        </w:r>
      </w:ins>
      <w:ins w:id="106" w:author="AshleyC__" w:date="2023-12-11T13:02:40Z">
        <w:r>
          <w:rPr>
            <w:rFonts w:eastAsia="Yu Mincho"/>
            <w:lang w:eastAsia="ja-JP"/>
            <w:woUserID w:val="7"/>
          </w:rPr>
          <w:t xml:space="preserve"> </w:t>
        </w:r>
      </w:ins>
      <w:ins w:id="107" w:author="AshleyC__" w:date="2023-12-11T13:02:42Z">
        <w:r>
          <w:rPr>
            <w:rFonts w:eastAsia="Yu Mincho"/>
            <w:lang w:eastAsia="ja-JP"/>
            <w:woUserID w:val="7"/>
          </w:rPr>
          <w:t xml:space="preserve">告 </w:t>
        </w:r>
      </w:ins>
      <w:ins w:id="108" w:author="AshleyC__" w:date="2023-12-11T13:02:44Z">
        <w:r>
          <w:rPr>
            <w:rFonts w:eastAsia="Yu Mincho"/>
            <w:lang w:eastAsia="ja-JP"/>
            <w:woUserID w:val="7"/>
          </w:rPr>
          <w:t xml:space="preserve">诉 </w:t>
        </w:r>
      </w:ins>
      <w:ins w:id="109" w:author="AshleyC__" w:date="2023-12-11T14:04:54Z">
        <w:r>
          <w:rPr>
            <w:rFonts w:eastAsia="Yu Mincho"/>
            <w:lang w:eastAsia="ja-JP"/>
            <w:woUserID w:val="7"/>
          </w:rPr>
          <w:t>祂</w:t>
        </w:r>
      </w:ins>
      <w:ins w:id="110" w:author="ShadowNightHeart" w:date="2023-12-11T13:38:18Z">
        <w:r>
          <w:rPr>
            <w:rFonts w:eastAsia="Yu Mincho"/>
            <w:lang w:eastAsia="ja-JP"/>
            <w:woUserID w:val="6"/>
          </w:rPr>
          <w:t>#</w:t>
        </w:r>
      </w:ins>
      <w:ins w:id="111" w:author="AshleyC__" w:date="2023-12-11T14:05:11Z">
        <w:r>
          <w:rPr>
            <w:rFonts w:eastAsia="Yu Mincho"/>
            <w:lang w:eastAsia="ja-JP"/>
            <w:woUserID w:val="7"/>
          </w:rPr>
          <w:t xml:space="preserve">     </w:t>
        </w:r>
      </w:ins>
      <w:ins w:id="112" w:author="ShadowNightHeart" w:date="2023-12-11T13:38:18Z">
        <w:del w:id="113" w:author="AshleyC__" w:date="2023-12-11T14:05:03Z">
          <w:r>
            <w:rPr>
              <w:rFonts w:eastAsia="Yu Mincho"/>
              <w:lang w:eastAsia="ja-JP"/>
              <w:woUserID w:val="6"/>
            </w:rPr>
            <w:delText xml:space="preserve">    </w:delText>
          </w:r>
        </w:del>
      </w:ins>
      <w:ins w:id="114" w:author="AshleyC__" w:date="2023-12-11T14:05:01Z">
        <w:r>
          <w:rPr>
            <w:rFonts w:eastAsia="Yu Mincho"/>
            <w:lang w:eastAsia="ja-JP"/>
            <w:woUserID w:val="7"/>
          </w:rPr>
          <w:t>祂</w:t>
        </w:r>
      </w:ins>
      <w:ins w:id="115" w:author="ShadowNightHeart" w:date="2023-12-11T13:38:18Z">
        <w:r>
          <w:rPr>
            <w:rFonts w:eastAsia="Yu Mincho"/>
            <w:lang w:eastAsia="ja-JP"/>
            <w:woUserID w:val="6"/>
          </w:rPr>
          <w:t xml:space="preserve"> </w:t>
        </w:r>
      </w:ins>
      <w:ins w:id="116" w:author="ShadowNightHeart" w:date="2023-12-11T13:07:19Z">
        <w:r>
          <w:rPr>
            <w:rFonts w:eastAsia="Yu Mincho"/>
            <w:lang w:eastAsia="ja-JP"/>
            <w:woUserID w:val="6"/>
          </w:rPr>
          <w:t>需</w:t>
        </w:r>
      </w:ins>
      <w:ins w:id="117" w:author="ShadowNightHeart" w:date="2023-12-11T13:07:27Z">
        <w:r>
          <w:rPr>
            <w:rFonts w:eastAsia="Yu Mincho"/>
            <w:lang w:eastAsia="ja-JP"/>
            <w:woUserID w:val="6"/>
          </w:rPr>
          <w:t xml:space="preserve"> </w:t>
        </w:r>
      </w:ins>
      <w:ins w:id="118" w:author="ShadowNightHeart" w:date="2023-12-11T13:07:19Z">
        <w:r>
          <w:rPr>
            <w:rFonts w:eastAsia="Yu Mincho"/>
            <w:lang w:eastAsia="ja-JP"/>
            <w:woUserID w:val="6"/>
          </w:rPr>
          <w:t>要</w:t>
        </w:r>
      </w:ins>
      <w:del w:id="119" w:author="AshleyC__" w:date="2023-12-11T13:02:17Z">
        <w:r>
          <w:rPr>
            <w:rFonts w:eastAsia="Yu Mincho"/>
            <w:lang w:eastAsia="ja-JP"/>
          </w:rPr>
          <w:delText>Yo</w:delText>
        </w:r>
      </w:del>
      <w:del w:id="120" w:author="AshleyC__" w:date="2023-12-11T13:02:16Z">
        <w:r>
          <w:rPr>
            <w:rFonts w:eastAsia="Yu Mincho"/>
            <w:lang w:eastAsia="ja-JP"/>
          </w:rPr>
          <w:delText>u look Jandroid over a</w:delText>
        </w:r>
      </w:del>
      <w:del w:id="121" w:author="AshleyC__" w:date="2023-12-11T13:02:15Z">
        <w:r>
          <w:rPr>
            <w:rFonts w:eastAsia="Yu Mincho"/>
            <w:lang w:eastAsia="ja-JP"/>
          </w:rPr>
          <w:delText>n</w:delText>
        </w:r>
      </w:del>
      <w:del w:id="122" w:author="AshleyC__" w:date="2023-12-11T13:02:14Z">
        <w:r>
          <w:rPr>
            <w:rFonts w:eastAsia="Yu Mincho"/>
            <w:lang w:eastAsia="ja-JP"/>
          </w:rPr>
          <w:delText>d</w:delText>
        </w:r>
      </w:del>
      <w:ins w:id="123" w:author="AshleyC__" w:date="2023-12-11T13:16:36Z">
        <w:r>
          <w:rPr>
            <w:rFonts w:eastAsia="Yu Mincho"/>
            <w:lang w:eastAsia="ja-JP"/>
            <w:woUserID w:val="7"/>
          </w:rPr>
          <w:t xml:space="preserve"> </w:t>
        </w:r>
      </w:ins>
      <w:ins w:id="124" w:author="AshleyC__" w:date="2023-12-11T13:16:37Z">
        <w:r>
          <w:rPr>
            <w:rFonts w:eastAsia="Yu Mincho"/>
            <w:lang w:eastAsia="ja-JP"/>
            <w:woUserID w:val="7"/>
          </w:rPr>
          <w:t>洗</w:t>
        </w:r>
      </w:ins>
      <w:del w:id="125" w:author="ShadowNightHeart" w:date="2023-12-11T13:37:32Z">
        <w:r>
          <w:rPr>
            <w:rFonts w:eastAsia="Yu Mincho"/>
            <w:lang w:eastAsia="ja-JP"/>
          </w:rPr>
          <w:delText xml:space="preserve">#     </w:delText>
        </w:r>
      </w:del>
      <w:ins w:id="126" w:author="AshleyC__" w:date="2023-12-11T13:02:51Z">
        <w:del w:id="127" w:author="ShadowNightHeart" w:date="2023-12-11T13:37:32Z">
          <w:r>
            <w:rPr>
              <w:rFonts w:eastAsia="Yu Mincho"/>
              <w:lang w:eastAsia="ja-JP"/>
              <w:woUserID w:val="7"/>
            </w:rPr>
            <w:delText>需</w:delText>
          </w:r>
        </w:del>
      </w:ins>
      <w:ins w:id="128" w:author="AshleyC__" w:date="2023-12-11T13:02:59Z">
        <w:del w:id="129" w:author="ShadowNightHeart" w:date="2023-12-11T13:37:32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ins w:id="130" w:author="AshleyC__" w:date="2023-12-11T13:02:51Z">
        <w:del w:id="131" w:author="ShadowNightHeart" w:date="2023-12-11T13:37:32Z">
          <w:r>
            <w:rPr>
              <w:rFonts w:eastAsia="Yu Mincho"/>
              <w:lang w:eastAsia="ja-JP"/>
              <w:woUserID w:val="7"/>
            </w:rPr>
            <w:delText>要</w:delText>
          </w:r>
        </w:del>
      </w:ins>
      <w:del w:id="132" w:author="ShadowNightHeart" w:date="2023-12-11T13:37:32Z">
        <w:r>
          <w:rPr>
            <w:rFonts w:eastAsia="Yu Mincho"/>
            <w:lang w:eastAsia="ja-JP"/>
          </w:rPr>
          <w:delText>tell them they need a shower.</w:delText>
        </w:r>
      </w:del>
      <w:ins w:id="133" w:author="AshleyC__" w:date="2023-12-11T13:02:59Z">
        <w:del w:id="134" w:author="ShadowNightHeart" w:date="2023-12-11T13:37:32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ins w:id="135" w:author="ShadowNightHeart" w:date="2023-12-11T13:37:34Z">
        <w:r>
          <w:rPr>
            <w:rFonts w:eastAsia="Yu Mincho"/>
            <w:lang w:eastAsia="ja-JP"/>
            <w:woUserID w:val="6"/>
          </w:rPr>
          <w:t xml:space="preserve"> </w:t>
        </w:r>
      </w:ins>
      <w:ins w:id="136" w:author="ShadowNightHeart" w:date="2023-12-11T13:03:15Z">
        <w:del w:id="137" w:author="ShadowNightHeart" w:date="2023-12-11T13:37:32Z">
          <w:r>
            <w:rPr>
              <w:rFonts w:eastAsia="Yu Mincho"/>
              <w:lang w:eastAsia="ja-JP"/>
              <w:woUserID w:val="6"/>
            </w:rPr>
            <w:delText xml:space="preserve"> </w:delText>
          </w:r>
        </w:del>
      </w:ins>
      <w:ins w:id="138" w:author="ShadowNightHeart" w:date="2023-12-11T13:03:17Z">
        <w:r>
          <w:rPr>
            <w:rFonts w:eastAsia="Yu Mincho"/>
            <w:lang w:eastAsia="ja-JP"/>
            <w:woUserID w:val="6"/>
          </w:rPr>
          <w:t>个</w:t>
        </w:r>
      </w:ins>
      <w:ins w:id="139" w:author="AshleyC__" w:date="2023-12-11T13:03:05Z">
        <w:r>
          <w:rPr>
            <w:rFonts w:eastAsia="Yu Mincho"/>
            <w:lang w:eastAsia="ja-JP"/>
            <w:woUserID w:val="7"/>
          </w:rPr>
          <w:t xml:space="preserve"> </w:t>
        </w:r>
      </w:ins>
      <w:ins w:id="140" w:author="AshleyC__" w:date="2023-12-11T13:03:03Z">
        <w:r>
          <w:rPr>
            <w:rFonts w:eastAsia="Yu Mincho"/>
            <w:lang w:eastAsia="ja-JP"/>
            <w:woUserID w:val="7"/>
          </w:rPr>
          <w:t>澡</w:t>
        </w:r>
      </w:ins>
      <w:ins w:id="141" w:author="ShadowNightHeart" w:date="2023-12-11T13:40:17Z">
        <w:r>
          <w:rPr>
            <w:rFonts w:eastAsia="Yu Mincho"/>
            <w:lang w:eastAsia="ja-JP"/>
            <w:woUserID w:val="6"/>
          </w:rPr>
          <w:t xml:space="preserve"> </w:t>
        </w:r>
      </w:ins>
      <w:ins w:id="142" w:author="AshleyC__" w:date="2023-12-11T13:03:06Z">
        <w:r>
          <w:rPr>
            <w:rFonts w:eastAsia="Yu Mincho"/>
            <w:lang w:eastAsia="ja-JP"/>
            <w:woUserID w:val="7"/>
          </w:rPr>
          <w:t>。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gml_Script_scr_dialogue_battle_action_selected_action_3_jandroid_a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scr_dialogue_battle_action_selected_action_3_jandroid_a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gml_Script_live_update_script_impl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live_update_script_impl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gml_Script_sprite_set_live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sprite_set_live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gml_Script_room_set_live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room_set_live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gml_Script_room_goto_live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room_goto_live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gml_Script_live_constant_add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live_constant_add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gml_Script_live_constant_delete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live_constant_delete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gml_Script_live_variable_add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live_variable_add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gml_Script_live_variable_delete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live_variable_delete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gml_Script_live_function_add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live_function_add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gml_Script_live_function_delete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live_function_delete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gml_Script_live_throw_error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live_throw_error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gml_Script_live_execute_string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live_execute_string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undefined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snippet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gml_Script_live_snippet_create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live_snippet_create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gml_Script_live_snippet_destroy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live_snippet_destroy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gml_Script_live_snippet_call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live_snippet_call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gml_Script_live_update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live_update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gml_Script_live_init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live_init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gml_Script_scr_recreate_heart_battle_menu_text_goosic_a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scr_recreate_heart_battle_menu_text_goosic_a</w:t>
      </w:r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43" w:author="AshleyC__" w:date="2023-12-11T13:05:14Z">
        <w:r>
          <w:rPr>
            <w:rFonts w:eastAsia="Yu Mincho"/>
            <w:lang w:eastAsia="ja-JP"/>
            <w:woUserID w:val="7"/>
          </w:rPr>
          <w:t>你 为</w:t>
        </w:r>
      </w:ins>
      <w:ins w:id="144" w:author="AshleyC__" w:date="2023-12-11T13:05:15Z">
        <w:r>
          <w:rPr>
            <w:rFonts w:eastAsia="Yu Mincho"/>
            <w:lang w:eastAsia="ja-JP"/>
            <w:woUserID w:val="7"/>
          </w:rPr>
          <w:t xml:space="preserve"> </w:t>
        </w:r>
      </w:ins>
      <w:ins w:id="145" w:author="AshleyC__" w:date="2023-12-11T13:05:36Z">
        <w:r>
          <w:rPr>
            <w:rFonts w:eastAsia="Yu Mincho"/>
            <w:lang w:eastAsia="ja-JP"/>
            <w:woUserID w:val="7"/>
          </w:rPr>
          <w:t xml:space="preserve">等 待 </w:t>
        </w:r>
      </w:ins>
      <w:ins w:id="146" w:author="AshleyC__" w:date="2023-12-11T13:05:38Z">
        <w:r>
          <w:rPr>
            <w:rFonts w:eastAsia="Yu Mincho"/>
            <w:lang w:eastAsia="ja-JP"/>
            <w:woUserID w:val="7"/>
          </w:rPr>
          <w:t xml:space="preserve">你 </w:t>
        </w:r>
      </w:ins>
      <w:ins w:id="147" w:author="AshleyC__" w:date="2023-12-11T13:05:41Z">
        <w:r>
          <w:rPr>
            <w:rFonts w:eastAsia="Yu Mincho"/>
            <w:lang w:eastAsia="ja-JP"/>
            <w:woUserID w:val="7"/>
          </w:rPr>
          <w:t xml:space="preserve">的 </w:t>
        </w:r>
      </w:ins>
      <w:ins w:id="148" w:author="AshleyC__" w:date="2023-12-11T13:05:44Z">
        <w:r>
          <w:rPr>
            <w:rFonts w:eastAsia="Yu Mincho"/>
            <w:lang w:eastAsia="ja-JP"/>
            <w:woUserID w:val="7"/>
          </w:rPr>
          <w:t>一 切</w:t>
        </w:r>
      </w:ins>
      <w:ins w:id="149" w:author="AshleyC__" w:date="2023-12-11T13:05:25Z">
        <w:r>
          <w:rPr>
            <w:rFonts w:eastAsia="Yu Mincho"/>
            <w:lang w:eastAsia="ja-JP"/>
            <w:woUserID w:val="7"/>
          </w:rPr>
          <w:t xml:space="preserve"> </w:t>
        </w:r>
      </w:ins>
      <w:del w:id="150" w:author="AshleyC__" w:date="2023-12-11T13:05:09Z">
        <w:r>
          <w:rPr>
            <w:rFonts w:eastAsia="Yu Mincho"/>
            <w:lang w:eastAsia="ja-JP"/>
          </w:rPr>
          <w:delText>You ready your trusty shield</w:delText>
        </w:r>
      </w:del>
      <w:ins w:id="151" w:author="AshleyC__" w:date="2023-12-11T13:05:48Z">
        <w:r>
          <w:rPr>
            <w:rFonts w:eastAsia="Yu Mincho"/>
            <w:lang w:eastAsia="ja-JP"/>
            <w:woUserID w:val="7"/>
          </w:rPr>
          <w:t xml:space="preserve">准 </w:t>
        </w:r>
      </w:ins>
      <w:ins w:id="152" w:author="AshleyC__" w:date="2023-12-11T13:05:50Z">
        <w:r>
          <w:rPr>
            <w:rFonts w:eastAsia="Yu Mincho"/>
            <w:lang w:eastAsia="ja-JP"/>
            <w:woUserID w:val="7"/>
          </w:rPr>
          <w:t>备</w:t>
        </w:r>
      </w:ins>
      <w:ins w:id="153" w:author="AshleyC__" w:date="2023-12-11T13:05:52Z">
        <w:r>
          <w:rPr>
            <w:rFonts w:eastAsia="Yu Mincho"/>
            <w:lang w:eastAsia="ja-JP"/>
            <w:woUserID w:val="7"/>
          </w:rPr>
          <w:t xml:space="preserve"> </w:t>
        </w:r>
      </w:ins>
      <w:del w:id="154" w:author="AshleyC__" w:date="2023-12-11T13:11:41Z">
        <w:r>
          <w:rPr>
            <w:rFonts w:eastAsia="Yu Mincho"/>
            <w:lang w:eastAsia="ja-JP"/>
          </w:rPr>
          <w:delText>#</w:delText>
        </w:r>
      </w:del>
      <w:del w:id="155" w:author="AshleyC__" w:date="2023-12-11T13:11:38Z">
        <w:r>
          <w:rPr>
            <w:rFonts w:eastAsia="Yu Mincho"/>
            <w:lang w:eastAsia="ja-JP"/>
          </w:rPr>
          <w:delText xml:space="preserve">     </w:delText>
        </w:r>
      </w:del>
      <w:ins w:id="156" w:author="AshleyC__" w:date="2023-12-11T13:06:01Z">
        <w:r>
          <w:rPr>
            <w:rFonts w:eastAsia="Yu Mincho"/>
            <w:lang w:eastAsia="ja-JP"/>
            <w:woUserID w:val="7"/>
          </w:rPr>
          <w:t>了</w:t>
        </w:r>
      </w:ins>
      <w:ins w:id="157" w:author="AshleyC__" w:date="2023-12-11T13:06:01Z">
        <w:del w:id="158" w:author="ShadowNightHeart" w:date="2023-12-11T13:30:11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ins w:id="159" w:author="AshleyC__" w:date="2023-12-11T13:06:02Z">
        <w:del w:id="160" w:author="ShadowNightHeart" w:date="2023-12-11T13:30:11Z">
          <w:r>
            <w:rPr>
              <w:rFonts w:eastAsia="Yu Mincho"/>
              <w:lang w:eastAsia="ja-JP"/>
              <w:woUserID w:val="7"/>
            </w:rPr>
            <w:delText>你</w:delText>
          </w:r>
        </w:del>
      </w:ins>
      <w:ins w:id="161" w:author="AshleyC__" w:date="2023-12-11T13:12:01Z">
        <w:del w:id="162" w:author="ShadowNightHeart" w:date="2023-12-11T13:30:11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ins w:id="163" w:author="AshleyC__" w:date="2023-12-11T13:12:19Z">
        <w:del w:id="164" w:author="ShadowNightHeart" w:date="2023-12-11T13:30:11Z">
          <w:r>
            <w:rPr>
              <w:rFonts w:eastAsia="Yu Mincho"/>
              <w:lang w:eastAsia="ja-JP"/>
              <w:woUserID w:val="7"/>
            </w:rPr>
            <w:delText>信</w:delText>
          </w:r>
        </w:del>
      </w:ins>
      <w:ins w:id="165" w:author="AshleyC__" w:date="2023-12-11T13:12:23Z">
        <w:del w:id="166" w:author="ShadowNightHeart" w:date="2023-12-11T13:30:11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ins w:id="167" w:author="AshleyC__" w:date="2023-12-11T13:12:19Z">
        <w:del w:id="168" w:author="ShadowNightHeart" w:date="2023-12-11T13:30:11Z">
          <w:r>
            <w:rPr>
              <w:rFonts w:eastAsia="Yu Mincho"/>
              <w:lang w:eastAsia="ja-JP"/>
              <w:woUserID w:val="7"/>
            </w:rPr>
            <w:delText>赖</w:delText>
          </w:r>
        </w:del>
      </w:ins>
      <w:ins w:id="169" w:author="AshleyC__" w:date="2023-12-11T13:12:27Z">
        <w:r>
          <w:rPr>
            <w:rFonts w:eastAsia="Yu Mincho"/>
            <w:lang w:eastAsia="ja-JP"/>
            <w:woUserID w:val="7"/>
          </w:rPr>
          <w:t>#</w:t>
        </w:r>
      </w:ins>
      <w:ins w:id="170" w:author="AshleyC__" w:date="2023-12-11T13:12:28Z">
        <w:r>
          <w:rPr>
            <w:rFonts w:eastAsia="Yu Mincho"/>
            <w:lang w:eastAsia="ja-JP"/>
            <w:woUserID w:val="7"/>
          </w:rPr>
          <w:t xml:space="preserve">   </w:t>
        </w:r>
      </w:ins>
      <w:ins w:id="171" w:author="AshleyC__" w:date="2023-12-11T13:12:29Z">
        <w:r>
          <w:rPr>
            <w:rFonts w:eastAsia="Yu Mincho"/>
            <w:lang w:eastAsia="ja-JP"/>
            <w:woUserID w:val="7"/>
          </w:rPr>
          <w:t xml:space="preserve">  </w:t>
        </w:r>
      </w:ins>
      <w:ins w:id="172" w:author="ShadowNightHeart" w:date="2023-12-11T13:30:16Z">
        <w:r>
          <w:rPr>
            <w:rFonts w:eastAsia="Yu Mincho"/>
            <w:lang w:eastAsia="ja-JP"/>
            <w:woUserID w:val="6"/>
          </w:rPr>
          <w:t xml:space="preserve"> 你 信 赖</w:t>
        </w:r>
      </w:ins>
      <w:ins w:id="173" w:author="ShadowNightHeart" w:date="2023-12-11T13:30:21Z">
        <w:r>
          <w:rPr>
            <w:rFonts w:eastAsia="Yu Mincho"/>
            <w:lang w:eastAsia="ja-JP"/>
            <w:woUserID w:val="6"/>
          </w:rPr>
          <w:t xml:space="preserve"> </w:t>
        </w:r>
      </w:ins>
      <w:ins w:id="174" w:author="AshleyC__" w:date="2023-12-11T13:12:21Z">
        <w:r>
          <w:rPr>
            <w:rFonts w:eastAsia="Yu Mincho"/>
            <w:lang w:eastAsia="ja-JP"/>
            <w:woUserID w:val="7"/>
          </w:rPr>
          <w:t>的</w:t>
        </w:r>
      </w:ins>
      <w:ins w:id="175" w:author="ShadowNightHeart" w:date="2023-12-11T13:30:21Z">
        <w:r>
          <w:rPr>
            <w:rFonts w:eastAsia="Yu Mincho"/>
            <w:lang w:eastAsia="ja-JP"/>
            <w:woUserID w:val="6"/>
          </w:rPr>
          <w:t xml:space="preserve"> </w:t>
        </w:r>
      </w:ins>
      <w:ins w:id="176" w:author="AshleyC__" w:date="2023-12-11T13:12:22Z">
        <w:r>
          <w:rPr>
            <w:rFonts w:eastAsia="Yu Mincho"/>
            <w:lang w:eastAsia="ja-JP"/>
            <w:woUserID w:val="7"/>
          </w:rPr>
          <w:t>盾</w:t>
        </w:r>
      </w:ins>
      <w:ins w:id="177" w:author="ShadowNightHeart" w:date="2023-12-11T13:30:23Z">
        <w:r>
          <w:rPr>
            <w:rFonts w:eastAsia="Yu Mincho"/>
            <w:lang w:eastAsia="ja-JP"/>
            <w:woUserID w:val="6"/>
          </w:rPr>
          <w:t xml:space="preserve"> </w:t>
        </w:r>
      </w:ins>
      <w:ins w:id="178" w:author="AshleyC__" w:date="2023-12-11T13:12:22Z">
        <w:r>
          <w:rPr>
            <w:rFonts w:eastAsia="Yu Mincho"/>
            <w:lang w:eastAsia="ja-JP"/>
            <w:woUserID w:val="7"/>
          </w:rPr>
          <w:t>牌</w:t>
        </w:r>
      </w:ins>
      <w:del w:id="179" w:author="AshleyC__" w:date="2023-12-11T13:12:05Z">
        <w:r>
          <w:rPr>
            <w:rFonts w:eastAsia="Yu Mincho"/>
            <w:lang w:eastAsia="ja-JP"/>
          </w:rPr>
          <w:delText>for whatever awaits.</w:delText>
        </w:r>
      </w:del>
      <w:ins w:id="180" w:author="ShadowNightHeart" w:date="2023-12-11T13:30:23Z">
        <w:r>
          <w:rPr>
            <w:rFonts w:eastAsia="Yu Mincho"/>
            <w:lang w:eastAsia="ja-JP"/>
            <w:woUserID w:val="6"/>
          </w:rPr>
          <w:t xml:space="preserve"> </w:t>
        </w:r>
      </w:ins>
      <w:ins w:id="181" w:author="AshleyC__" w:date="2023-12-11T13:12:32Z">
        <w:r>
          <w:rPr>
            <w:rFonts w:eastAsia="Yu Mincho"/>
            <w:lang w:eastAsia="ja-JP"/>
            <w:woUserID w:val="7"/>
          </w:rPr>
          <w:t>。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</w:t>
      </w:r>
      <w:ins w:id="182" w:author="宇航_默语" w:date="2023-12-11T13:06:23Z">
        <w:r>
          <w:rPr>
            <w:rFonts w:eastAsia="Yu Mincho"/>
            <w:lang w:eastAsia="ja-JP"/>
            <w:woUserID w:val="1"/>
          </w:rPr>
          <w:t xml:space="preserve">你 </w:t>
        </w:r>
      </w:ins>
      <w:ins w:id="183" w:author="宇航_默语" w:date="2023-12-11T13:06:26Z">
        <w:r>
          <w:rPr>
            <w:rFonts w:eastAsia="Yu Mincho"/>
            <w:lang w:eastAsia="ja-JP"/>
            <w:woUserID w:val="1"/>
          </w:rPr>
          <w:t>称</w:t>
        </w:r>
      </w:ins>
      <w:ins w:id="184" w:author="宇航_默语" w:date="2023-12-11T13:06:33Z">
        <w:r>
          <w:rPr>
            <w:rFonts w:eastAsia="Yu Mincho"/>
            <w:lang w:eastAsia="ja-JP"/>
            <w:woUserID w:val="1"/>
          </w:rPr>
          <w:t xml:space="preserve"> </w:t>
        </w:r>
      </w:ins>
      <w:ins w:id="185" w:author="宇航_默语" w:date="2023-12-11T13:07:18Z">
        <w:r>
          <w:rPr>
            <w:rFonts w:eastAsia="Yu Mincho"/>
            <w:lang w:eastAsia="ja-JP"/>
            <w:woUserID w:val="1"/>
          </w:rPr>
          <w:t xml:space="preserve">赞 </w:t>
        </w:r>
      </w:ins>
      <w:del w:id="186" w:author="宇航_默语" w:date="2023-12-11T13:07:18Z">
        <w:r>
          <w:rPr>
            <w:rFonts w:eastAsia="Yu Mincho"/>
            <w:lang w:eastAsia="ja-JP"/>
          </w:rPr>
          <w:delText>Y</w:delText>
        </w:r>
      </w:del>
      <w:del w:id="187" w:author="宇航_默语" w:date="2023-12-11T13:06:21Z">
        <w:r>
          <w:rPr>
            <w:rFonts w:eastAsia="Yu Mincho"/>
            <w:lang w:eastAsia="ja-JP"/>
          </w:rPr>
          <w:delText xml:space="preserve">ou commend </w:delText>
        </w:r>
      </w:del>
      <w:ins w:id="188" w:author="宇航_默语" w:date="2023-12-11T13:06:35Z">
        <w:r>
          <w:rPr>
            <w:rFonts w:eastAsia="Yu Mincho"/>
            <w:lang w:eastAsia="ja-JP"/>
            <w:woUserID w:val="1"/>
          </w:rPr>
          <w:t>了</w:t>
        </w:r>
      </w:ins>
      <w:ins w:id="189" w:author="宇航_默语" w:date="2023-12-11T13:06:52Z">
        <w:r>
          <w:rPr>
            <w:rFonts w:eastAsia="Yu Mincho"/>
            <w:lang w:eastAsia="ja-JP"/>
            <w:woUserID w:val="1"/>
          </w:rPr>
          <w:t xml:space="preserve"> </w:t>
        </w:r>
      </w:ins>
      <w:r>
        <w:rPr>
          <w:rFonts w:eastAsia="Yu Mincho"/>
          <w:lang w:eastAsia="ja-JP"/>
        </w:rPr>
        <w:t>Axis</w:t>
      </w:r>
      <w:ins w:id="190" w:author="宇航_默语" w:date="2023-12-11T13:06:56Z">
        <w:r>
          <w:rPr>
            <w:rFonts w:eastAsia="Yu Mincho"/>
            <w:lang w:eastAsia="ja-JP"/>
            <w:woUserID w:val="1"/>
          </w:rPr>
          <w:t xml:space="preserve"> 的</w:t>
        </w:r>
      </w:ins>
      <w:ins w:id="191" w:author="宇航_默语" w:date="2023-12-11T13:07:35Z">
        <w:r>
          <w:rPr>
            <w:rFonts w:eastAsia="Yu Mincho"/>
            <w:lang w:eastAsia="ja-JP"/>
            <w:woUserID w:val="1"/>
          </w:rPr>
          <w:t xml:space="preserve"> 警</w:t>
        </w:r>
      </w:ins>
      <w:ins w:id="192" w:author="宇航_默语" w:date="2023-12-11T13:07:36Z">
        <w:r>
          <w:rPr>
            <w:rFonts w:eastAsia="Yu Mincho"/>
            <w:lang w:eastAsia="ja-JP"/>
            <w:woUserID w:val="1"/>
          </w:rPr>
          <w:t xml:space="preserve"> </w:t>
        </w:r>
      </w:ins>
      <w:ins w:id="193" w:author="宇航_默语" w:date="2023-12-11T13:07:35Z">
        <w:r>
          <w:rPr>
            <w:rFonts w:eastAsia="Yu Mincho"/>
            <w:lang w:eastAsia="ja-JP"/>
            <w:woUserID w:val="1"/>
          </w:rPr>
          <w:t>觉</w:t>
        </w:r>
      </w:ins>
      <w:ins w:id="194" w:author="宇航_默语" w:date="2023-12-11T13:08:25Z">
        <w:r>
          <w:rPr>
            <w:rFonts w:eastAsia="Yu Mincho"/>
            <w:lang w:eastAsia="ja-JP"/>
            <w:woUserID w:val="1"/>
          </w:rPr>
          <w:t xml:space="preserve"> </w:t>
        </w:r>
      </w:ins>
      <w:ins w:id="195" w:author="宇航_默语" w:date="2023-12-11T13:07:36Z">
        <w:r>
          <w:rPr>
            <w:rFonts w:eastAsia="Yu Mincho"/>
            <w:lang w:eastAsia="ja-JP"/>
            <w:woUserID w:val="1"/>
          </w:rPr>
          <w:t>。</w:t>
        </w:r>
      </w:ins>
      <w:del w:id="196" w:author="宇航_默语" w:date="2023-12-11T13:06:55Z">
        <w:r>
          <w:rPr>
            <w:rFonts w:eastAsia="Yu Mincho"/>
            <w:lang w:eastAsia="ja-JP"/>
          </w:rPr>
          <w:delText xml:space="preserve">' </w:delText>
        </w:r>
      </w:del>
      <w:del w:id="197" w:author="宇航_默语" w:date="2023-12-11T13:07:03Z">
        <w:r>
          <w:rPr>
            <w:rFonts w:eastAsia="Yu Mincho"/>
            <w:lang w:eastAsia="ja-JP"/>
          </w:rPr>
          <w:delText>vigil</w:delText>
        </w:r>
      </w:del>
      <w:del w:id="198" w:author="宇航_默语" w:date="2023-12-11T13:07:01Z">
        <w:r>
          <w:rPr>
            <w:rFonts w:eastAsia="Yu Mincho"/>
            <w:lang w:eastAsia="ja-JP"/>
          </w:rPr>
          <w:delText>ance.</w:delText>
        </w:r>
      </w:del>
      <w:r>
        <w:rPr>
          <w:rFonts w:eastAsia="Yu Mincho"/>
          <w:lang w:eastAsia="ja-JP"/>
        </w:rPr>
        <w:t>)</w:t>
      </w:r>
    </w:p>
    <w:p>
      <w:pPr>
        <w:ind w:left="0" w:hanging="210" w:hangingChars="100"/>
        <w:rPr>
          <w:rFonts w:eastAsia="Yu Mincho"/>
          <w:lang w:eastAsia="ja-JP"/>
        </w:rPr>
        <w:pPrChange w:id="199" w:author="宇航_默语" w:date="2023-12-11T14:00:31Z">
          <w:pPr/>
        </w:pPrChange>
      </w:pPr>
      <w:r>
        <w:rPr>
          <w:rFonts w:eastAsia="Yu Mincho"/>
          <w:lang w:eastAsia="ja-JP"/>
        </w:rPr>
        <w:t>*  (</w:t>
      </w:r>
      <w:ins w:id="200" w:author="宇航_默语" w:date="2023-12-11T13:57:41Z">
        <w:r>
          <w:rPr>
            <w:rFonts w:eastAsia="Yu Mincho"/>
            <w:lang w:eastAsia="ja-JP"/>
            <w:woUserID w:val="1"/>
          </w:rPr>
          <w:t>你</w:t>
        </w:r>
      </w:ins>
      <w:ins w:id="201" w:author="宇航_默语" w:date="2023-12-11T13:57:45Z">
        <w:r>
          <w:rPr>
            <w:rFonts w:eastAsia="Yu Mincho"/>
            <w:lang w:eastAsia="ja-JP"/>
            <w:woUserID w:val="1"/>
          </w:rPr>
          <w:t xml:space="preserve"> </w:t>
        </w:r>
      </w:ins>
      <w:ins w:id="202" w:author="宇航_默语" w:date="2023-12-11T14:00:21Z">
        <w:r>
          <w:rPr>
            <w:rFonts w:eastAsia="Yu Mincho"/>
            <w:lang w:eastAsia="ja-JP"/>
            <w:woUserID w:val="1"/>
          </w:rPr>
          <w:t>称</w:t>
        </w:r>
      </w:ins>
      <w:ins w:id="203" w:author="宇航_默语" w:date="2023-12-11T14:00:26Z">
        <w:r>
          <w:rPr>
            <w:rFonts w:eastAsia="Yu Mincho"/>
            <w:lang w:eastAsia="ja-JP"/>
            <w:woUserID w:val="1"/>
          </w:rPr>
          <w:t xml:space="preserve"> </w:t>
        </w:r>
      </w:ins>
      <w:ins w:id="204" w:author="宇航_默语" w:date="2023-12-11T14:00:21Z">
        <w:r>
          <w:rPr>
            <w:rFonts w:eastAsia="Yu Mincho"/>
            <w:lang w:eastAsia="ja-JP"/>
            <w:woUserID w:val="1"/>
          </w:rPr>
          <w:t>赞</w:t>
        </w:r>
      </w:ins>
      <w:ins w:id="205" w:author="宇航_默语" w:date="2023-12-11T13:57:53Z">
        <w:r>
          <w:rPr>
            <w:rFonts w:eastAsia="Yu Mincho"/>
            <w:lang w:eastAsia="ja-JP"/>
            <w:woUserID w:val="1"/>
          </w:rPr>
          <w:t xml:space="preserve"> </w:t>
        </w:r>
      </w:ins>
      <w:del w:id="206" w:author="宇航_默语" w:date="2023-12-11T13:57:37Z">
        <w:r>
          <w:rPr>
            <w:rFonts w:eastAsia="Yu Mincho"/>
            <w:lang w:eastAsia="ja-JP"/>
          </w:rPr>
          <w:delText>You tell</w:delText>
        </w:r>
      </w:del>
      <w:del w:id="207" w:author="宇航_默语" w:date="2023-12-11T13:57:45Z">
        <w:r>
          <w:rPr>
            <w:rFonts w:eastAsia="Yu Mincho"/>
            <w:lang w:eastAsia="ja-JP"/>
          </w:rPr>
          <w:delText xml:space="preserve"> </w:delText>
        </w:r>
      </w:del>
      <w:r>
        <w:rPr>
          <w:rFonts w:eastAsia="Yu Mincho"/>
          <w:lang w:eastAsia="ja-JP"/>
        </w:rPr>
        <w:t xml:space="preserve">Axis </w:t>
      </w:r>
      <w:ins w:id="208" w:author="宇航_默语" w:date="2023-12-11T13:58:08Z">
        <w:r>
          <w:rPr>
            <w:rFonts w:eastAsia="Yu Mincho"/>
            <w:lang w:eastAsia="ja-JP"/>
            <w:woUserID w:val="1"/>
          </w:rPr>
          <w:t>说</w:t>
        </w:r>
      </w:ins>
      <w:ins w:id="209" w:author="宇航_默语" w:date="2023-12-11T13:58:15Z">
        <w:r>
          <w:rPr>
            <w:rFonts w:eastAsia="Yu Mincho"/>
            <w:lang w:eastAsia="ja-JP"/>
            <w:woUserID w:val="1"/>
          </w:rPr>
          <w:t xml:space="preserve"> </w:t>
        </w:r>
      </w:ins>
      <w:ins w:id="210" w:author="宇航_默语" w:date="2023-12-11T13:58:08Z">
        <w:r>
          <w:rPr>
            <w:rFonts w:eastAsia="Yu Mincho"/>
            <w:lang w:eastAsia="ja-JP"/>
            <w:woUserID w:val="1"/>
          </w:rPr>
          <w:t>他</w:t>
        </w:r>
      </w:ins>
      <w:ins w:id="211" w:author="宇航_默语" w:date="2023-12-11T13:58:15Z">
        <w:r>
          <w:rPr>
            <w:rFonts w:eastAsia="Yu Mincho"/>
            <w:lang w:eastAsia="ja-JP"/>
            <w:woUserID w:val="1"/>
          </w:rPr>
          <w:t xml:space="preserve"> </w:t>
        </w:r>
      </w:ins>
      <w:ins w:id="212" w:author="宇航_默语" w:date="2023-12-11T13:58:08Z">
        <w:r>
          <w:rPr>
            <w:rFonts w:eastAsia="Yu Mincho"/>
            <w:lang w:eastAsia="ja-JP"/>
            <w:woUserID w:val="1"/>
          </w:rPr>
          <w:t>的</w:t>
        </w:r>
      </w:ins>
      <w:ins w:id="213" w:author="宇航_默语" w:date="2023-12-11T13:58:15Z">
        <w:r>
          <w:rPr>
            <w:rFonts w:eastAsia="Yu Mincho"/>
            <w:lang w:eastAsia="ja-JP"/>
            <w:woUserID w:val="1"/>
          </w:rPr>
          <w:t xml:space="preserve"> </w:t>
        </w:r>
      </w:ins>
      <w:ins w:id="214" w:author="宇航_默语" w:date="2023-12-11T13:58:08Z">
        <w:r>
          <w:rPr>
            <w:rFonts w:eastAsia="Yu Mincho"/>
            <w:lang w:eastAsia="ja-JP"/>
            <w:woUserID w:val="1"/>
          </w:rPr>
          <w:t>钢</w:t>
        </w:r>
      </w:ins>
      <w:ins w:id="215" w:author="宇航_默语" w:date="2023-12-11T13:58:19Z">
        <w:r>
          <w:rPr>
            <w:rFonts w:eastAsia="Yu Mincho"/>
            <w:lang w:eastAsia="ja-JP"/>
            <w:woUserID w:val="1"/>
          </w:rPr>
          <w:t xml:space="preserve"> </w:t>
        </w:r>
      </w:ins>
      <w:ins w:id="216" w:author="宇航_默语" w:date="2023-12-11T13:58:08Z">
        <w:r>
          <w:rPr>
            <w:rFonts w:eastAsia="Yu Mincho"/>
            <w:lang w:eastAsia="ja-JP"/>
            <w:woUserID w:val="1"/>
          </w:rPr>
          <w:t>铁</w:t>
        </w:r>
      </w:ins>
      <w:ins w:id="217" w:author="宇航_默语" w:date="2023-12-11T13:58:19Z">
        <w:r>
          <w:rPr>
            <w:rFonts w:eastAsia="Yu Mincho"/>
            <w:lang w:eastAsia="ja-JP"/>
            <w:woUserID w:val="1"/>
          </w:rPr>
          <w:t xml:space="preserve"> </w:t>
        </w:r>
      </w:ins>
      <w:ins w:id="218" w:author="宇航_默语" w:date="2023-12-11T13:58:08Z">
        <w:r>
          <w:rPr>
            <w:rFonts w:eastAsia="Yu Mincho"/>
            <w:lang w:eastAsia="ja-JP"/>
            <w:woUserID w:val="1"/>
          </w:rPr>
          <w:t>意</w:t>
        </w:r>
      </w:ins>
      <w:ins w:id="219" w:author="宇航_默语" w:date="2023-12-11T13:58:19Z">
        <w:r>
          <w:rPr>
            <w:rFonts w:eastAsia="Yu Mincho"/>
            <w:lang w:eastAsia="ja-JP"/>
            <w:woUserID w:val="1"/>
          </w:rPr>
          <w:t xml:space="preserve"> </w:t>
        </w:r>
      </w:ins>
      <w:ins w:id="220" w:author="宇航_默语" w:date="2023-12-11T13:58:08Z">
        <w:r>
          <w:rPr>
            <w:rFonts w:eastAsia="Yu Mincho"/>
            <w:lang w:eastAsia="ja-JP"/>
            <w:woUserID w:val="1"/>
          </w:rPr>
          <w:t>志</w:t>
        </w:r>
      </w:ins>
      <w:del w:id="221" w:author="宇航_默语" w:date="2023-12-11T13:58:04Z">
        <w:r>
          <w:rPr>
            <w:rFonts w:eastAsia="Yu Mincho"/>
            <w:lang w:eastAsia="ja-JP"/>
          </w:rPr>
          <w:delText>his stee</w:delText>
        </w:r>
      </w:del>
      <w:del w:id="222" w:author="宇航_默语" w:date="2023-12-11T13:57:59Z">
        <w:r>
          <w:rPr>
            <w:rFonts w:eastAsia="Yu Mincho"/>
            <w:lang w:eastAsia="ja-JP"/>
          </w:rPr>
          <w:delText>l frame</w:delText>
        </w:r>
      </w:del>
      <w:r>
        <w:rPr>
          <w:rFonts w:eastAsia="Yu Mincho"/>
          <w:lang w:eastAsia="ja-JP"/>
        </w:rPr>
        <w:t xml:space="preserve">#     </w:t>
      </w:r>
      <w:del w:id="223" w:author="宇航_默语" w:date="2023-12-11T13:58:31Z">
        <w:r>
          <w:rPr>
            <w:rFonts w:eastAsia="Yu Mincho"/>
            <w:lang w:eastAsia="ja-JP"/>
          </w:rPr>
          <w:delText>is u</w:delText>
        </w:r>
      </w:del>
      <w:del w:id="224" w:author="宇航_默语" w:date="2023-12-11T13:58:28Z">
        <w:r>
          <w:rPr>
            <w:rFonts w:eastAsia="Yu Mincho"/>
            <w:lang w:eastAsia="ja-JP"/>
          </w:rPr>
          <w:delText>nwavering.</w:delText>
        </w:r>
      </w:del>
      <w:ins w:id="225" w:author="宇航_默语" w:date="2023-12-11T14:00:08Z">
        <w:r>
          <w:rPr>
            <w:rFonts w:eastAsia="Yu Mincho"/>
            <w:lang w:eastAsia="ja-JP"/>
            <w:woUserID w:val="1"/>
          </w:rPr>
          <w:t>坚</w:t>
        </w:r>
      </w:ins>
      <w:ins w:id="226" w:author="宇航_默语" w:date="2023-12-11T14:00:31Z">
        <w:r>
          <w:rPr>
            <w:rFonts w:eastAsia="Yu Mincho"/>
            <w:lang w:eastAsia="ja-JP"/>
            <w:woUserID w:val="1"/>
          </w:rPr>
          <w:t xml:space="preserve"> </w:t>
        </w:r>
      </w:ins>
      <w:ins w:id="227" w:author="宇航_默语" w:date="2023-12-11T14:00:08Z">
        <w:r>
          <w:rPr>
            <w:rFonts w:eastAsia="Yu Mincho"/>
            <w:lang w:eastAsia="ja-JP"/>
            <w:woUserID w:val="1"/>
          </w:rPr>
          <w:t>定</w:t>
        </w:r>
      </w:ins>
      <w:ins w:id="228" w:author="ShadowNightHeart" w:date="2023-12-11T14:03:18Z">
        <w:r>
          <w:rPr>
            <w:rFonts w:eastAsia="Yu Mincho"/>
            <w:lang w:eastAsia="ja-JP"/>
            <w:woUserID w:val="6"/>
          </w:rPr>
          <w:t xml:space="preserve"> </w:t>
        </w:r>
      </w:ins>
      <w:ins w:id="229" w:author="宇航_默语" w:date="2023-12-11T14:00:08Z">
        <w:r>
          <w:rPr>
            <w:rFonts w:eastAsia="Yu Mincho"/>
            <w:lang w:eastAsia="ja-JP"/>
            <w:woUserID w:val="1"/>
          </w:rPr>
          <w:t>不</w:t>
        </w:r>
      </w:ins>
      <w:ins w:id="230" w:author="宇航_默语" w:date="2023-12-11T14:00:35Z">
        <w:r>
          <w:rPr>
            <w:rFonts w:eastAsia="Yu Mincho"/>
            <w:lang w:eastAsia="ja-JP"/>
            <w:woUserID w:val="1"/>
          </w:rPr>
          <w:t xml:space="preserve"> </w:t>
        </w:r>
      </w:ins>
      <w:ins w:id="231" w:author="宇航_默语" w:date="2023-12-11T14:00:08Z">
        <w:r>
          <w:rPr>
            <w:rFonts w:eastAsia="Yu Mincho"/>
            <w:lang w:eastAsia="ja-JP"/>
            <w:woUserID w:val="1"/>
          </w:rPr>
          <w:t>移</w:t>
        </w:r>
      </w:ins>
      <w:ins w:id="232" w:author="宇航_默语" w:date="2023-12-11T14:00:35Z">
        <w:r>
          <w:rPr>
            <w:rFonts w:eastAsia="Yu Mincho"/>
            <w:lang w:eastAsia="ja-JP"/>
            <w:woUserID w:val="1"/>
          </w:rPr>
          <w:t xml:space="preserve"> </w:t>
        </w:r>
      </w:ins>
      <w:ins w:id="233" w:author="宇航_默语" w:date="2023-12-11T14:00:08Z">
        <w:r>
          <w:rPr>
            <w:rFonts w:eastAsia="Yu Mincho"/>
            <w:lang w:eastAsia="ja-JP"/>
            <w:woUserID w:val="1"/>
          </w:rPr>
          <w:t>，</w:t>
        </w:r>
      </w:ins>
      <w:ins w:id="234" w:author="宇航_默语" w:date="2023-12-11T14:00:13Z">
        <w:r>
          <w:rPr>
            <w:rFonts w:eastAsia="Yu Mincho"/>
            <w:lang w:eastAsia="ja-JP"/>
            <w:woUserID w:val="1"/>
          </w:rPr>
          <w:t>不</w:t>
        </w:r>
      </w:ins>
      <w:ins w:id="235" w:author="宇航_默语" w:date="2023-12-11T14:00:35Z">
        <w:r>
          <w:rPr>
            <w:rFonts w:eastAsia="Yu Mincho"/>
            <w:lang w:eastAsia="ja-JP"/>
            <w:woUserID w:val="1"/>
          </w:rPr>
          <w:t xml:space="preserve"> </w:t>
        </w:r>
      </w:ins>
      <w:ins w:id="236" w:author="宇航_默语" w:date="2023-12-11T14:00:13Z">
        <w:r>
          <w:rPr>
            <w:rFonts w:eastAsia="Yu Mincho"/>
            <w:lang w:eastAsia="ja-JP"/>
            <w:woUserID w:val="1"/>
          </w:rPr>
          <w:t>可</w:t>
        </w:r>
      </w:ins>
      <w:ins w:id="237" w:author="宇航_默语" w:date="2023-12-11T14:00:40Z">
        <w:r>
          <w:rPr>
            <w:rFonts w:eastAsia="Yu Mincho"/>
            <w:lang w:eastAsia="ja-JP"/>
            <w:woUserID w:val="1"/>
          </w:rPr>
          <w:t xml:space="preserve"> </w:t>
        </w:r>
      </w:ins>
      <w:ins w:id="238" w:author="宇航_默语" w:date="2023-12-11T14:00:13Z">
        <w:r>
          <w:rPr>
            <w:rFonts w:eastAsia="Yu Mincho"/>
            <w:lang w:eastAsia="ja-JP"/>
            <w:woUserID w:val="1"/>
          </w:rPr>
          <w:t>动</w:t>
        </w:r>
      </w:ins>
      <w:ins w:id="239" w:author="宇航_默语" w:date="2023-12-11T14:00:40Z">
        <w:r>
          <w:rPr>
            <w:rFonts w:eastAsia="Yu Mincho"/>
            <w:lang w:eastAsia="ja-JP"/>
            <w:woUserID w:val="1"/>
          </w:rPr>
          <w:t xml:space="preserve"> </w:t>
        </w:r>
      </w:ins>
      <w:ins w:id="240" w:author="宇航_默语" w:date="2023-12-11T14:00:13Z">
        <w:r>
          <w:rPr>
            <w:rFonts w:eastAsia="Yu Mincho"/>
            <w:lang w:eastAsia="ja-JP"/>
            <w:woUserID w:val="1"/>
          </w:rPr>
          <w:t>摇</w:t>
        </w:r>
      </w:ins>
      <w:ins w:id="241" w:author="宇航_默语" w:date="2023-12-11T14:00:40Z">
        <w:r>
          <w:rPr>
            <w:rFonts w:eastAsia="Yu Mincho"/>
            <w:lang w:eastAsia="ja-JP"/>
            <w:woUserID w:val="1"/>
          </w:rPr>
          <w:t xml:space="preserve"> </w:t>
        </w:r>
      </w:ins>
      <w:ins w:id="242" w:author="宇航_默语" w:date="2023-12-11T14:00:13Z">
        <w:r>
          <w:rPr>
            <w:rFonts w:eastAsia="Yu Mincho"/>
            <w:lang w:eastAsia="ja-JP"/>
            <w:woUserID w:val="1"/>
          </w:rPr>
          <w:t>。</w:t>
        </w:r>
      </w:ins>
      <w:r>
        <w:rPr>
          <w:rFonts w:eastAsia="Yu Mincho"/>
          <w:lang w:eastAsia="ja-JP"/>
        </w:rPr>
        <w:t>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tell Axis his energy#     magic is the most impressive#     you've seen.)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1 Message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ask Ceroba to present#     your metallic creation.)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battle_phase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attack_cycle_max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sound_carry_overworld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first_box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option_autoshoot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boss_mini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transformation_attack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gml_Script_scr_generate_battle_ceroba_2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scr_generate_battle_ceroba_2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coords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target_instance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 attach point instance does not exist!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show_debug_message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sprite_get_xoffset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sprite_get_yoffset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gml_Script_scr_point_attach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scr_point_attach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draw_primitive_begin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draw_vertex_color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draw_primitive_end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gml_Script_scr_draw_diamond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scr_draw_diamond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gml_Script_cutscene_screen_melt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cutscene_screen_melt</w:t>
      </w:r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243" w:author="AshleyC__" w:date="2023-12-11T13:07:51Z">
        <w:r>
          <w:rPr>
            <w:rFonts w:eastAsia="Yu Mincho"/>
            <w:lang w:eastAsia="ja-JP"/>
            <w:woUserID w:val="7"/>
          </w:rPr>
          <w:t xml:space="preserve">在 </w:t>
        </w:r>
      </w:ins>
      <w:ins w:id="244" w:author="AshleyC__" w:date="2023-12-11T13:07:54Z">
        <w:r>
          <w:rPr>
            <w:rFonts w:eastAsia="Yu Mincho"/>
            <w:lang w:eastAsia="ja-JP"/>
            <w:woUserID w:val="7"/>
          </w:rPr>
          <w:t xml:space="preserve">这 </w:t>
        </w:r>
      </w:ins>
      <w:ins w:id="245" w:author="AshleyC__" w:date="2023-12-11T13:07:55Z">
        <w:r>
          <w:rPr>
            <w:rFonts w:eastAsia="Yu Mincho"/>
            <w:lang w:eastAsia="ja-JP"/>
            <w:woUserID w:val="7"/>
          </w:rPr>
          <w:t>时</w:t>
        </w:r>
      </w:ins>
      <w:ins w:id="246" w:author="AshleyC__" w:date="2023-12-11T13:07:56Z">
        <w:r>
          <w:rPr>
            <w:rFonts w:eastAsia="Yu Mincho"/>
            <w:lang w:eastAsia="ja-JP"/>
            <w:woUserID w:val="7"/>
          </w:rPr>
          <w:t xml:space="preserve"> </w:t>
        </w:r>
      </w:ins>
      <w:ins w:id="247" w:author="AshleyC__" w:date="2023-12-11T13:07:57Z">
        <w:r>
          <w:rPr>
            <w:rFonts w:eastAsia="Yu Mincho"/>
            <w:lang w:eastAsia="ja-JP"/>
            <w:woUserID w:val="7"/>
          </w:rPr>
          <w:t xml:space="preserve">清 洗 </w:t>
        </w:r>
      </w:ins>
      <w:ins w:id="248" w:author="AshleyC__" w:date="2023-12-11T13:07:58Z">
        <w:r>
          <w:rPr>
            <w:rFonts w:eastAsia="Yu Mincho"/>
            <w:lang w:eastAsia="ja-JP"/>
            <w:woUserID w:val="7"/>
          </w:rPr>
          <w:t>J</w:t>
        </w:r>
      </w:ins>
      <w:ins w:id="249" w:author="AshleyC__" w:date="2023-12-11T13:08:01Z">
        <w:r>
          <w:rPr>
            <w:rFonts w:eastAsia="Yu Mincho"/>
            <w:lang w:eastAsia="ja-JP"/>
            <w:woUserID w:val="7"/>
          </w:rPr>
          <w:t>android</w:t>
        </w:r>
      </w:ins>
      <w:del w:id="250" w:author="AshleyC__" w:date="2023-12-11T13:07:50Z">
        <w:r>
          <w:rPr>
            <w:rFonts w:eastAsia="Yu Mincho"/>
            <w:lang w:eastAsia="ja-JP"/>
          </w:rPr>
          <w:delText>Cleaning Jandro</w:delText>
        </w:r>
      </w:del>
      <w:del w:id="251" w:author="AshleyC__" w:date="2023-12-11T13:07:49Z">
        <w:r>
          <w:rPr>
            <w:rFonts w:eastAsia="Yu Mincho"/>
            <w:lang w:eastAsia="ja-JP"/>
          </w:rPr>
          <w:delText>id wouldn't</w:delText>
        </w:r>
      </w:del>
      <w:ins w:id="252" w:author="AshleyC__" w:date="2023-12-11T13:12:57Z">
        <w:del w:id="253" w:author="ShadowNightHeart" w:date="2023-12-11T13:36:15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del w:id="254" w:author="ShadowNightHeart" w:date="2023-12-11T13:36:15Z">
        <w:r>
          <w:rPr>
            <w:rFonts w:eastAsia="Yu Mincho"/>
            <w:lang w:eastAsia="ja-JP"/>
          </w:rPr>
          <w:delText>#</w:delText>
        </w:r>
      </w:del>
      <w:del w:id="255" w:author="AshleyC__" w:date="2023-12-11T13:12:56Z">
        <w:r>
          <w:rPr>
            <w:rFonts w:eastAsia="Yu Mincho"/>
            <w:lang w:eastAsia="ja-JP"/>
          </w:rPr>
          <w:delText xml:space="preserve">     </w:delText>
        </w:r>
      </w:del>
      <w:ins w:id="256" w:author="AshleyC__" w:date="2023-12-11T13:08:17Z">
        <w:del w:id="257" w:author="ShadowNightHeart" w:date="2023-12-11T13:36:19Z">
          <w:r>
            <w:rPr>
              <w:rFonts w:eastAsia="Yu Mincho"/>
              <w:lang w:eastAsia="ja-JP"/>
              <w:woUserID w:val="7"/>
            </w:rPr>
            <w:delText>不</w:delText>
          </w:r>
        </w:del>
      </w:ins>
      <w:ins w:id="258" w:author="AshleyC__" w:date="2023-12-11T13:08:17Z">
        <w:del w:id="259" w:author="ShadowNightHeart" w:date="2023-12-11T13:36:13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ins w:id="260" w:author="AshleyC__" w:date="2023-12-11T13:08:18Z">
        <w:del w:id="261" w:author="ShadowNightHeart" w:date="2023-12-11T13:36:13Z">
          <w:r>
            <w:rPr>
              <w:rFonts w:eastAsia="Yu Mincho"/>
              <w:lang w:eastAsia="ja-JP"/>
              <w:woUserID w:val="7"/>
            </w:rPr>
            <w:delText xml:space="preserve">会 </w:delText>
          </w:r>
        </w:del>
      </w:ins>
      <w:ins w:id="262" w:author="AshleyC__" w:date="2023-12-11T13:08:20Z">
        <w:del w:id="263" w:author="ShadowNightHeart" w:date="2023-12-11T13:36:13Z">
          <w:r>
            <w:rPr>
              <w:rFonts w:eastAsia="Yu Mincho"/>
              <w:lang w:eastAsia="ja-JP"/>
              <w:woUserID w:val="7"/>
            </w:rPr>
            <w:delText>有</w:delText>
          </w:r>
        </w:del>
      </w:ins>
      <w:ins w:id="264" w:author="AshleyC__" w:date="2023-12-11T13:08:22Z">
        <w:del w:id="265" w:author="ShadowNightHeart" w:date="2023-12-11T13:36:13Z">
          <w:r>
            <w:rPr>
              <w:rFonts w:eastAsia="Yu Mincho"/>
              <w:lang w:eastAsia="ja-JP"/>
              <w:woUserID w:val="7"/>
            </w:rPr>
            <w:delText xml:space="preserve"> 任</w:delText>
          </w:r>
        </w:del>
      </w:ins>
      <w:ins w:id="266" w:author="AshleyC__" w:date="2023-12-11T13:08:23Z">
        <w:del w:id="267" w:author="ShadowNightHeart" w:date="2023-12-11T13:36:13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ins w:id="268" w:author="AshleyC__" w:date="2023-12-11T13:08:22Z">
        <w:del w:id="269" w:author="ShadowNightHeart" w:date="2023-12-11T13:36:13Z">
          <w:r>
            <w:rPr>
              <w:rFonts w:eastAsia="Yu Mincho"/>
              <w:lang w:eastAsia="ja-JP"/>
              <w:woUserID w:val="7"/>
            </w:rPr>
            <w:delText>何</w:delText>
          </w:r>
        </w:del>
      </w:ins>
      <w:del w:id="270" w:author="ShadowNightHeart" w:date="2023-12-11T13:36:13Z">
        <w:r>
          <w:rPr>
            <w:rFonts w:eastAsia="Yu Mincho"/>
            <w:lang w:eastAsia="ja-JP"/>
          </w:rPr>
          <w:delText>d</w:delText>
        </w:r>
      </w:del>
      <w:del w:id="271" w:author="AshleyC__" w:date="2023-12-11T13:08:06Z">
        <w:r>
          <w:rPr>
            <w:rFonts w:eastAsia="Yu Mincho"/>
            <w:lang w:eastAsia="ja-JP"/>
          </w:rPr>
          <w:delText>o a</w:delText>
        </w:r>
      </w:del>
      <w:del w:id="272" w:author="AshleyC__" w:date="2023-12-11T13:08:05Z">
        <w:r>
          <w:rPr>
            <w:rFonts w:eastAsia="Yu Mincho"/>
            <w:lang w:eastAsia="ja-JP"/>
          </w:rPr>
          <w:delText xml:space="preserve">ny good at </w:delText>
        </w:r>
      </w:del>
      <w:del w:id="273" w:author="AshleyC__" w:date="2023-12-11T13:08:04Z">
        <w:r>
          <w:rPr>
            <w:rFonts w:eastAsia="Yu Mincho"/>
            <w:lang w:eastAsia="ja-JP"/>
          </w:rPr>
          <w:delText>this point.</w:delText>
        </w:r>
      </w:del>
      <w:ins w:id="274" w:author="AshleyC__" w:date="2023-12-11T13:08:23Z">
        <w:del w:id="275" w:author="ShadowNightHeart" w:date="2023-12-11T13:36:24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ins w:id="276" w:author="AshleyC__" w:date="2023-12-11T13:08:23Z">
        <w:del w:id="277" w:author="ShadowNightHeart" w:date="2023-12-11T13:36:11Z">
          <w:r>
            <w:rPr>
              <w:rFonts w:eastAsia="Yu Mincho"/>
              <w:lang w:eastAsia="ja-JP"/>
              <w:woUserID w:val="7"/>
            </w:rPr>
            <w:delText>好</w:delText>
          </w:r>
        </w:del>
      </w:ins>
      <w:ins w:id="278" w:author="ShadowNightHeart" w:date="2023-12-11T13:21:57Z">
        <w:r>
          <w:rPr>
            <w:rFonts w:eastAsia="Yu Mincho"/>
            <w:lang w:eastAsia="ja-JP"/>
            <w:woUserID w:val="6"/>
          </w:rPr>
          <w:t>#</w:t>
        </w:r>
      </w:ins>
      <w:ins w:id="279" w:author="ShadowNightHeart" w:date="2023-12-11T13:22:01Z">
        <w:r>
          <w:rPr>
            <w:rFonts w:eastAsia="Yu Mincho"/>
            <w:lang w:eastAsia="ja-JP"/>
            <w:woUserID w:val="6"/>
          </w:rPr>
          <w:t xml:space="preserve"> </w:t>
        </w:r>
      </w:ins>
      <w:ins w:id="280" w:author="ShadowNightHeart" w:date="2023-12-11T13:22:03Z">
        <w:r>
          <w:rPr>
            <w:rFonts w:eastAsia="Yu Mincho"/>
            <w:lang w:eastAsia="ja-JP"/>
            <w:woUserID w:val="6"/>
          </w:rPr>
          <w:t xml:space="preserve">   </w:t>
        </w:r>
      </w:ins>
      <w:ins w:id="281" w:author="AshleyC__" w:date="2023-12-11T13:08:25Z">
        <w:r>
          <w:rPr>
            <w:rFonts w:eastAsia="Yu Mincho"/>
            <w:lang w:eastAsia="ja-JP"/>
            <w:woUserID w:val="7"/>
          </w:rPr>
          <w:t xml:space="preserve"> </w:t>
        </w:r>
      </w:ins>
      <w:ins w:id="282" w:author="ShadowNightHeart" w:date="2023-12-11T13:36:04Z">
        <w:r>
          <w:rPr>
            <w:rFonts w:eastAsia="Yu Mincho"/>
            <w:lang w:eastAsia="ja-JP"/>
            <w:woUserID w:val="6"/>
          </w:rPr>
          <w:t>不</w:t>
        </w:r>
      </w:ins>
      <w:ins w:id="283" w:author="ShadowNightHeart" w:date="2023-12-11T13:36:27Z">
        <w:r>
          <w:rPr>
            <w:rFonts w:eastAsia="Yu Mincho"/>
            <w:lang w:eastAsia="ja-JP"/>
            <w:woUserID w:val="6"/>
          </w:rPr>
          <w:t xml:space="preserve"> </w:t>
        </w:r>
      </w:ins>
      <w:ins w:id="284" w:author="ShadowNightHeart" w:date="2023-12-11T13:36:04Z">
        <w:r>
          <w:rPr>
            <w:rFonts w:eastAsia="Yu Mincho"/>
            <w:lang w:eastAsia="ja-JP"/>
            <w:woUserID w:val="6"/>
          </w:rPr>
          <w:t>会</w:t>
        </w:r>
      </w:ins>
      <w:ins w:id="285" w:author="ShadowNightHeart" w:date="2023-12-11T13:36:29Z">
        <w:r>
          <w:rPr>
            <w:rFonts w:eastAsia="Yu Mincho"/>
            <w:lang w:eastAsia="ja-JP"/>
            <w:woUserID w:val="6"/>
          </w:rPr>
          <w:t xml:space="preserve"> </w:t>
        </w:r>
      </w:ins>
      <w:ins w:id="286" w:author="ShadowNightHeart" w:date="2023-12-11T13:36:04Z">
        <w:r>
          <w:rPr>
            <w:rFonts w:eastAsia="Yu Mincho"/>
            <w:lang w:eastAsia="ja-JP"/>
            <w:woUserID w:val="6"/>
          </w:rPr>
          <w:t>有</w:t>
        </w:r>
      </w:ins>
      <w:ins w:id="287" w:author="ShadowNightHeart" w:date="2023-12-11T13:36:41Z">
        <w:r>
          <w:rPr>
            <w:rFonts w:eastAsia="Yu Mincho"/>
            <w:lang w:eastAsia="ja-JP"/>
            <w:woUserID w:val="6"/>
          </w:rPr>
          <w:t xml:space="preserve"> </w:t>
        </w:r>
      </w:ins>
      <w:ins w:id="288" w:author="ShadowNightHeart" w:date="2023-12-11T13:36:04Z">
        <w:r>
          <w:rPr>
            <w:rFonts w:eastAsia="Yu Mincho"/>
            <w:lang w:eastAsia="ja-JP"/>
            <w:woUserID w:val="6"/>
          </w:rPr>
          <w:t>任</w:t>
        </w:r>
      </w:ins>
      <w:ins w:id="289" w:author="ShadowNightHeart" w:date="2023-12-11T13:36:31Z">
        <w:r>
          <w:rPr>
            <w:rFonts w:eastAsia="Yu Mincho"/>
            <w:lang w:eastAsia="ja-JP"/>
            <w:woUserID w:val="6"/>
          </w:rPr>
          <w:t xml:space="preserve"> </w:t>
        </w:r>
      </w:ins>
      <w:ins w:id="290" w:author="ShadowNightHeart" w:date="2023-12-11T13:36:04Z">
        <w:r>
          <w:rPr>
            <w:rFonts w:eastAsia="Yu Mincho"/>
            <w:lang w:eastAsia="ja-JP"/>
            <w:woUserID w:val="6"/>
          </w:rPr>
          <w:t>何</w:t>
        </w:r>
      </w:ins>
      <w:ins w:id="291" w:author="ShadowNightHeart" w:date="2023-12-11T13:36:37Z">
        <w:r>
          <w:rPr>
            <w:rFonts w:eastAsia="Yu Mincho"/>
            <w:lang w:eastAsia="ja-JP"/>
            <w:woUserID w:val="6"/>
          </w:rPr>
          <w:t xml:space="preserve"> </w:t>
        </w:r>
      </w:ins>
      <w:ins w:id="292" w:author="ShadowNightHeart" w:date="2023-12-11T13:36:06Z">
        <w:r>
          <w:rPr>
            <w:rFonts w:eastAsia="Yu Mincho"/>
            <w:lang w:eastAsia="ja-JP"/>
            <w:woUserID w:val="6"/>
          </w:rPr>
          <w:t>好</w:t>
        </w:r>
      </w:ins>
      <w:ins w:id="293" w:author="ShadowNightHeart" w:date="2023-12-11T13:36:31Z">
        <w:r>
          <w:rPr>
            <w:rFonts w:eastAsia="Yu Mincho"/>
            <w:lang w:eastAsia="ja-JP"/>
            <w:woUserID w:val="6"/>
          </w:rPr>
          <w:t xml:space="preserve"> </w:t>
        </w:r>
      </w:ins>
      <w:ins w:id="294" w:author="AshleyC__" w:date="2023-12-11T13:08:26Z">
        <w:r>
          <w:rPr>
            <w:rFonts w:eastAsia="Yu Mincho"/>
            <w:lang w:eastAsia="ja-JP"/>
            <w:woUserID w:val="7"/>
          </w:rPr>
          <w:t>处</w:t>
        </w:r>
      </w:ins>
      <w:ins w:id="295" w:author="ShadowNightHeart" w:date="2023-12-11T13:41:43Z">
        <w:r>
          <w:rPr>
            <w:rFonts w:eastAsia="Yu Mincho"/>
            <w:lang w:eastAsia="ja-JP"/>
            <w:woUserID w:val="6"/>
          </w:rPr>
          <w:t xml:space="preserve"> </w:t>
        </w:r>
      </w:ins>
      <w:ins w:id="296" w:author="AshleyC__" w:date="2023-12-11T13:08:26Z">
        <w:r>
          <w:rPr>
            <w:rFonts w:eastAsia="Yu Mincho"/>
            <w:lang w:eastAsia="ja-JP"/>
            <w:woUserID w:val="7"/>
          </w:rPr>
          <w:t>。</w:t>
        </w:r>
      </w:ins>
      <w:ins w:id="297" w:author="AshleyC__" w:date="2023-12-11T13:09:44Z">
        <w:r>
          <w:rPr>
            <w:rFonts w:eastAsia="Yu Mincho"/>
            <w:lang w:eastAsia="ja-JP"/>
            <w:woUserID w:val="7"/>
          </w:rPr>
          <w:t xml:space="preserve"> 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2 Low HP</w:t>
      </w:r>
    </w:p>
    <w:p>
      <w:pPr>
        <w:rPr>
          <w:del w:id="298" w:author="AshleyC__" w:date="2023-12-11T13:20:03Z"/>
          <w:rFonts w:hint="default" w:eastAsia="Yu Mincho"/>
          <w:lang w:eastAsia="ja-JP"/>
          <w:woUserID w:val="7"/>
        </w:rPr>
      </w:pPr>
      <w:del w:id="299" w:author="AshleyC__" w:date="2023-12-11T13:20:03Z">
        <w:r>
          <w:rPr>
            <w:rFonts w:eastAsia="Yu Mincho"/>
            <w:lang w:eastAsia="ja-JP"/>
            <w:woUserID w:val="7"/>
          </w:rPr>
          <w:delText>*  You offer to give Jandroid#     a scrub. They seem offended.</w:delText>
        </w:r>
      </w:del>
    </w:p>
    <w:p>
      <w:pPr>
        <w:rPr>
          <w:ins w:id="300" w:author="AshleyC__" w:date="2023-12-11T13:20:09Z"/>
          <w:rFonts w:eastAsia="Yu Mincho"/>
          <w:lang w:eastAsia="ja-JP"/>
          <w:woUserID w:val="7"/>
        </w:rPr>
      </w:pPr>
      <w:ins w:id="301" w:author="AshleyC__" w:date="2023-12-11T13:20:03Z">
        <w:r>
          <w:rPr>
            <w:rFonts w:eastAsia="Yu Mincho"/>
            <w:lang w:eastAsia="ja-JP"/>
            <w:woUserID w:val="7"/>
          </w:rPr>
          <w:t>*  你 提 出 要 给 Jandroid 清 洗</w:t>
        </w:r>
      </w:ins>
      <w:ins w:id="302" w:author="ShadowNightHeart" w:date="2023-12-11T13:23:55Z">
        <w:r>
          <w:rPr>
            <w:rFonts w:eastAsia="Yu Mincho"/>
            <w:lang w:eastAsia="ja-JP"/>
            <w:woUserID w:val="6"/>
          </w:rPr>
          <w:t xml:space="preserve"> </w:t>
        </w:r>
      </w:ins>
      <w:ins w:id="303" w:author="ShadowNightHeart" w:date="2023-12-11T13:23:58Z">
        <w:r>
          <w:rPr>
            <w:rFonts w:eastAsia="Yu Mincho"/>
            <w:lang w:eastAsia="ja-JP"/>
            <w:woUserID w:val="6"/>
          </w:rPr>
          <w:t>一</w:t>
        </w:r>
      </w:ins>
      <w:ins w:id="304" w:author="ShadowNightHeart" w:date="2023-12-11T13:25:34Z">
        <w:r>
          <w:rPr>
            <w:rFonts w:eastAsia="Yu Mincho"/>
            <w:lang w:eastAsia="ja-JP"/>
            <w:woUserID w:val="6"/>
          </w:rPr>
          <w:t xml:space="preserve"> </w:t>
        </w:r>
      </w:ins>
      <w:ins w:id="305" w:author="ShadowNightHeart" w:date="2023-12-11T13:23:58Z">
        <w:r>
          <w:rPr>
            <w:rFonts w:eastAsia="Yu Mincho"/>
            <w:lang w:eastAsia="ja-JP"/>
            <w:woUserID w:val="6"/>
          </w:rPr>
          <w:t>下</w:t>
        </w:r>
      </w:ins>
      <w:ins w:id="306" w:author="ShadowNightHeart" w:date="2023-12-11T13:24:03Z">
        <w:r>
          <w:rPr>
            <w:rFonts w:eastAsia="Yu Mincho"/>
            <w:lang w:eastAsia="ja-JP"/>
            <w:woUserID w:val="6"/>
          </w:rPr>
          <w:t xml:space="preserve"> </w:t>
        </w:r>
      </w:ins>
      <w:ins w:id="307" w:author="ShadowNightHeart" w:date="2023-12-11T13:24:01Z">
        <w:r>
          <w:rPr>
            <w:rFonts w:eastAsia="Yu Mincho"/>
            <w:lang w:eastAsia="ja-JP"/>
            <w:woUserID w:val="6"/>
          </w:rPr>
          <w:t>，</w:t>
        </w:r>
      </w:ins>
      <w:ins w:id="308" w:author="AshleyC__" w:date="2023-12-11T13:20:32Z">
        <w:r>
          <w:rPr>
            <w:rFonts w:eastAsia="Yu Mincho"/>
            <w:lang w:eastAsia="ja-JP"/>
            <w:woUserID w:val="7"/>
          </w:rPr>
          <w:t>#</w:t>
        </w:r>
      </w:ins>
      <w:ins w:id="309" w:author="AshleyC__" w:date="2023-12-11T13:20:34Z">
        <w:r>
          <w:rPr>
            <w:rFonts w:eastAsia="Yu Mincho"/>
            <w:lang w:eastAsia="ja-JP"/>
            <w:woUserID w:val="7"/>
          </w:rPr>
          <w:t xml:space="preserve"> </w:t>
        </w:r>
      </w:ins>
      <w:ins w:id="310" w:author="AshleyC__" w:date="2023-12-11T13:20:35Z">
        <w:r>
          <w:rPr>
            <w:rFonts w:eastAsia="Yu Mincho"/>
            <w:lang w:eastAsia="ja-JP"/>
            <w:woUserID w:val="7"/>
          </w:rPr>
          <w:t xml:space="preserve">    </w:t>
        </w:r>
      </w:ins>
      <w:ins w:id="311" w:author="AshleyC__" w:date="2023-12-11T13:20:03Z">
        <w:r>
          <w:rPr>
            <w:rFonts w:eastAsia="Yu Mincho"/>
            <w:lang w:eastAsia="ja-JP"/>
            <w:woUserID w:val="7"/>
          </w:rPr>
          <w:t xml:space="preserve"> </w:t>
        </w:r>
      </w:ins>
      <w:ins w:id="312" w:author="AshleyC__" w:date="2023-12-11T13:20:03Z">
        <w:del w:id="313" w:author="ShadowNightHeart" w:date="2023-12-11T13:23:50Z">
          <w:r>
            <w:rPr>
              <w:rFonts w:eastAsia="Yu Mincho"/>
              <w:lang w:eastAsia="ja-JP"/>
              <w:woUserID w:val="7"/>
            </w:rPr>
            <w:delText>一 下。他</w:delText>
          </w:r>
        </w:del>
      </w:ins>
      <w:ins w:id="314" w:author="AshleyC__" w:date="2023-12-11T13:20:03Z">
        <w:del w:id="315" w:author="ShadowNightHeart" w:date="2023-12-11T13:23:47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ins w:id="316" w:author="ShadowNightHeart" w:date="2023-12-11T13:32:11Z">
        <w:r>
          <w:rPr>
            <w:rFonts w:eastAsia="Yu Mincho"/>
            <w:lang w:eastAsia="ja-JP"/>
            <w:woUserID w:val="6"/>
          </w:rPr>
          <w:t>但</w:t>
        </w:r>
      </w:ins>
      <w:ins w:id="317" w:author="ShadowNightHeart" w:date="2023-12-11T13:32:15Z">
        <w:r>
          <w:rPr>
            <w:rFonts w:eastAsia="Yu Mincho"/>
            <w:lang w:eastAsia="ja-JP"/>
            <w:woUserID w:val="6"/>
          </w:rPr>
          <w:t xml:space="preserve"> </w:t>
        </w:r>
      </w:ins>
      <w:ins w:id="318" w:author="AshleyC__" w:date="2023-12-11T14:05:22Z">
        <w:r>
          <w:rPr>
            <w:rFonts w:eastAsia="Yu Mincho"/>
            <w:lang w:eastAsia="ja-JP"/>
            <w:woUserID w:val="7"/>
          </w:rPr>
          <w:t>祂</w:t>
        </w:r>
      </w:ins>
      <w:ins w:id="319" w:author="ShadowNightHeart" w:date="2023-12-11T13:32:15Z">
        <w:del w:id="320" w:author="AshleyC__" w:date="2023-12-11T14:05:22Z">
          <w:r>
            <w:rPr>
              <w:rFonts w:eastAsia="Yu Mincho"/>
              <w:lang w:eastAsia="ja-JP"/>
              <w:woUserID w:val="6"/>
            </w:rPr>
            <w:delText>他</w:delText>
          </w:r>
        </w:del>
      </w:ins>
      <w:ins w:id="321" w:author="ShadowNightHeart" w:date="2023-12-11T13:32:15Z">
        <w:r>
          <w:rPr>
            <w:rFonts w:eastAsia="Yu Mincho"/>
            <w:lang w:eastAsia="ja-JP"/>
            <w:woUserID w:val="6"/>
          </w:rPr>
          <w:t xml:space="preserve"> </w:t>
        </w:r>
      </w:ins>
      <w:ins w:id="322" w:author="AshleyC__" w:date="2023-12-11T13:20:03Z">
        <w:r>
          <w:rPr>
            <w:rFonts w:eastAsia="Yu Mincho"/>
            <w:lang w:eastAsia="ja-JP"/>
            <w:woUserID w:val="7"/>
          </w:rPr>
          <w:t>看 起 来 很 生 气</w:t>
        </w:r>
      </w:ins>
      <w:ins w:id="323" w:author="ShadowNightHeart" w:date="2023-12-11T13:41:47Z">
        <w:r>
          <w:rPr>
            <w:rFonts w:eastAsia="Yu Mincho"/>
            <w:lang w:eastAsia="ja-JP"/>
            <w:woUserID w:val="6"/>
          </w:rPr>
          <w:t xml:space="preserve"> </w:t>
        </w:r>
      </w:ins>
      <w:ins w:id="324" w:author="AshleyC__" w:date="2023-12-11T13:20:03Z">
        <w:r>
          <w:rPr>
            <w:rFonts w:eastAsia="Yu Mincho"/>
            <w:lang w:eastAsia="ja-JP"/>
            <w:woUserID w:val="7"/>
          </w:rPr>
          <w:t>。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2 Message 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gml_Script_scr_dialogue_battle_action_selected_action_2_jandroid_b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scr_dialogue_battle_action_selected_action_2_jandroid_b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dialogue_1_spawn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dialogue_2_spawn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end_loop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bubble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quote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gml_Script_scr_start_enemy_attacking_cactony_slither_duo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scr_start_enemy_attacking_cactony_slither_duo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gml_Script_scr_end_enemy_attacking_axis_geno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scr_end_enemy_attacking_axis_geno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take a breath.#*  The world seems to slow, but#     only for a moment.</w:t>
      </w:r>
    </w:p>
    <w:p>
      <w:pPr>
        <w:rPr>
          <w:ins w:id="325" w:author="AshleyC__" w:date="2023-12-11T13:28:12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326" w:author="AshleyC__" w:date="2023-12-11T13:28:19Z">
        <w:r>
          <w:rPr>
            <w:rFonts w:eastAsia="Yu Mincho"/>
            <w:lang w:eastAsia="ja-JP"/>
            <w:woUserID w:val="7"/>
          </w:rPr>
          <w:t>你 拒 绝</w:t>
        </w:r>
      </w:ins>
      <w:del w:id="327" w:author="AshleyC__" w:date="2023-12-11T13:28:12Z">
        <w:r>
          <w:rPr>
            <w:rFonts w:eastAsia="Yu Mincho"/>
            <w:lang w:eastAsia="ja-JP"/>
          </w:rPr>
          <w:delText>Y</w:delText>
        </w:r>
      </w:del>
      <w:ins w:id="328" w:author="AshleyC__" w:date="2023-12-11T13:28:19Z">
        <w:r>
          <w:rPr>
            <w:rFonts w:eastAsia="Yu Mincho"/>
            <w:lang w:eastAsia="ja-JP"/>
            <w:woUserID w:val="7"/>
          </w:rPr>
          <w:t xml:space="preserve"> </w:t>
        </w:r>
      </w:ins>
      <w:ins w:id="329" w:author="AshleyC__" w:date="2023-12-11T13:28:23Z">
        <w:r>
          <w:rPr>
            <w:rFonts w:eastAsia="Yu Mincho"/>
            <w:lang w:eastAsia="ja-JP"/>
            <w:woUserID w:val="7"/>
          </w:rPr>
          <w:t>认 输</w:t>
        </w:r>
      </w:ins>
      <w:ins w:id="330" w:author="AshleyC__" w:date="2023-12-11T13:28:26Z">
        <w:r>
          <w:rPr>
            <w:rFonts w:eastAsia="Yu Mincho"/>
            <w:lang w:eastAsia="ja-JP"/>
            <w:woUserID w:val="7"/>
          </w:rPr>
          <w:t xml:space="preserve"> </w:t>
        </w:r>
      </w:ins>
      <w:ins w:id="331" w:author="AshleyC__" w:date="2023-12-11T13:28:23Z">
        <w:r>
          <w:rPr>
            <w:rFonts w:eastAsia="Yu Mincho"/>
            <w:lang w:eastAsia="ja-JP"/>
            <w:woUserID w:val="7"/>
          </w:rPr>
          <w:t>.</w:t>
        </w:r>
      </w:ins>
      <w:ins w:id="332" w:author="ShadowNightHeart" w:date="2023-12-11T14:02:52Z">
        <w:r>
          <w:rPr>
            <w:rFonts w:eastAsia="Yu Mincho"/>
            <w:lang w:eastAsia="ja-JP"/>
            <w:woUserID w:val="6"/>
          </w:rPr>
          <w:t xml:space="preserve"> </w:t>
        </w:r>
      </w:ins>
      <w:ins w:id="333" w:author="AshleyC__" w:date="2023-12-11T13:28:23Z">
        <w:r>
          <w:rPr>
            <w:rFonts w:eastAsia="Yu Mincho"/>
            <w:lang w:eastAsia="ja-JP"/>
            <w:woUserID w:val="7"/>
          </w:rPr>
          <w:t>.</w:t>
        </w:r>
      </w:ins>
      <w:ins w:id="334" w:author="ShadowNightHeart" w:date="2023-12-11T14:02:58Z">
        <w:r>
          <w:rPr>
            <w:rFonts w:eastAsia="Yu Mincho"/>
            <w:lang w:eastAsia="ja-JP"/>
            <w:woUserID w:val="6"/>
          </w:rPr>
          <w:t xml:space="preserve"> </w:t>
        </w:r>
      </w:ins>
      <w:ins w:id="335" w:author="AshleyC__" w:date="2023-12-11T13:28:23Z">
        <w:r>
          <w:rPr>
            <w:rFonts w:eastAsia="Yu Mincho"/>
            <w:lang w:eastAsia="ja-JP"/>
            <w:woUserID w:val="7"/>
          </w:rPr>
          <w:t>.</w:t>
        </w:r>
      </w:ins>
    </w:p>
    <w:p>
      <w:pPr>
        <w:rPr>
          <w:del w:id="336" w:author="AshleyC__" w:date="2023-12-11T13:28:09Z"/>
          <w:rFonts w:eastAsia="Yu Mincho"/>
          <w:lang w:eastAsia="ja-JP"/>
        </w:rPr>
      </w:pPr>
      <w:del w:id="337" w:author="AshleyC__" w:date="2023-12-11T13:28:09Z">
        <w:r>
          <w:rPr>
            <w:rFonts w:eastAsia="Yu Mincho"/>
            <w:lang w:eastAsia="ja-JP"/>
          </w:rPr>
          <w:delText>ou refuse to back down...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gml_Script_scr_dialogue_battle_action_selected_action_2_ceroba_pacifist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scr_dialogue_battle_action_selected_action_2_ceroba_pacifist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Corrupt Attack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sc_dcurrent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gml_Script_scr_start_enemy_attacking_flowey_ext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sc_in_script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gml_Script_scr_sme_yellow_rhythm_out_script_el_bailador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sc_out_script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Corrupt Attack 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 Smash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Moray 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Ace Dealing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 Bag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 Grab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Moray 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Coin 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Ace Cards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Grab &amp;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Coin Rain &amp; Ace Cards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gml_Script_scr_enemy_timer_attacks_feisty_five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scr_enemy_timer_attacks_feisty_five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gml_Script_cutscene_wait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draw_enabled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froggit_jump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audio_sound_pitch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burst_count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particle_burst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draw_silhouette_alpha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gml_Script_scr_cutscene_battle_macro_1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scr_cutscene_battle_macro_1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room_get_name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menu_sprite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current_save_number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gml_Script_scr_determine_save_area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flowey_save_number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sndfnt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kill_number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rm_steamworks_36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sworks_flag</w:t>
      </w:r>
    </w:p>
    <w:p>
      <w:pPr>
        <w:rPr>
          <w:ins w:id="338" w:author="AshleyC__" w:date="2023-12-11T13:29:19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339" w:author="AshleyC__" w:date="2023-12-11T13:29:25Z">
        <w:r>
          <w:rPr>
            <w:rFonts w:eastAsia="Yu Mincho"/>
            <w:lang w:eastAsia="ja-JP"/>
            <w:woUserID w:val="7"/>
          </w:rPr>
          <w:t xml:space="preserve">我 们 要 来 </w:t>
        </w:r>
      </w:ins>
      <w:ins w:id="340" w:author="AshleyC__" w:date="2023-12-11T13:29:29Z">
        <w:r>
          <w:rPr>
            <w:rFonts w:eastAsia="Yu Mincho"/>
            <w:lang w:eastAsia="ja-JP"/>
            <w:woUserID w:val="7"/>
          </w:rPr>
          <w:t xml:space="preserve">谈 谈 </w:t>
        </w:r>
      </w:ins>
      <w:ins w:id="341" w:author="AshleyC__" w:date="2023-12-11T13:29:31Z">
        <w:r>
          <w:rPr>
            <w:rFonts w:eastAsia="Yu Mincho"/>
            <w:lang w:eastAsia="ja-JP"/>
            <w:woUserID w:val="7"/>
          </w:rPr>
          <w:t>你</w:t>
        </w:r>
      </w:ins>
      <w:ins w:id="342" w:author="AshleyC__" w:date="2023-12-11T13:29:50Z">
        <w:r>
          <w:rPr>
            <w:rFonts w:eastAsia="Yu Mincho"/>
            <w:lang w:eastAsia="ja-JP"/>
            <w:woUserID w:val="7"/>
          </w:rPr>
          <w:t xml:space="preserve"> </w:t>
        </w:r>
      </w:ins>
      <w:ins w:id="343" w:author="AshleyC__" w:date="2023-12-11T13:29:31Z">
        <w:r>
          <w:rPr>
            <w:rFonts w:eastAsia="Yu Mincho"/>
            <w:lang w:eastAsia="ja-JP"/>
            <w:woUserID w:val="7"/>
          </w:rPr>
          <w:t xml:space="preserve">的 </w:t>
        </w:r>
      </w:ins>
      <w:ins w:id="344" w:author="AshleyC__" w:date="2023-12-11T13:29:33Z">
        <w:r>
          <w:rPr>
            <w:rFonts w:eastAsia="Yu Mincho"/>
            <w:lang w:eastAsia="ja-JP"/>
            <w:woUserID w:val="7"/>
          </w:rPr>
          <w:t>所</w:t>
        </w:r>
      </w:ins>
      <w:ins w:id="345" w:author="AshleyC__" w:date="2023-12-11T13:29:35Z">
        <w:r>
          <w:rPr>
            <w:rFonts w:eastAsia="Yu Mincho"/>
            <w:lang w:eastAsia="ja-JP"/>
            <w:woUserID w:val="7"/>
          </w:rPr>
          <w:t xml:space="preserve"> </w:t>
        </w:r>
      </w:ins>
      <w:ins w:id="346" w:author="AshleyC__" w:date="2023-12-11T13:29:33Z">
        <w:r>
          <w:rPr>
            <w:rFonts w:eastAsia="Yu Mincho"/>
            <w:lang w:eastAsia="ja-JP"/>
            <w:woUserID w:val="7"/>
          </w:rPr>
          <w:t>作</w:t>
        </w:r>
      </w:ins>
      <w:ins w:id="347" w:author="AshleyC__" w:date="2023-12-11T13:29:35Z">
        <w:r>
          <w:rPr>
            <w:rFonts w:eastAsia="Yu Mincho"/>
            <w:lang w:eastAsia="ja-JP"/>
            <w:woUserID w:val="7"/>
          </w:rPr>
          <w:t xml:space="preserve"> </w:t>
        </w:r>
      </w:ins>
      <w:ins w:id="348" w:author="AshleyC__" w:date="2023-12-11T13:29:33Z">
        <w:r>
          <w:rPr>
            <w:rFonts w:eastAsia="Yu Mincho"/>
            <w:lang w:eastAsia="ja-JP"/>
            <w:woUserID w:val="7"/>
          </w:rPr>
          <w:t>所 为 吗</w:t>
        </w:r>
      </w:ins>
      <w:ins w:id="349" w:author="ShadowNightHeart" w:date="2023-12-11T13:31:42Z">
        <w:r>
          <w:rPr>
            <w:rFonts w:eastAsia="Yu Mincho"/>
            <w:lang w:eastAsia="ja-JP"/>
            <w:woUserID w:val="6"/>
          </w:rPr>
          <w:t xml:space="preserve"> </w:t>
        </w:r>
      </w:ins>
      <w:ins w:id="350" w:author="AshleyC__" w:date="2023-12-11T13:29:33Z">
        <w:r>
          <w:rPr>
            <w:rFonts w:eastAsia="Yu Mincho"/>
            <w:lang w:eastAsia="ja-JP"/>
            <w:woUserID w:val="7"/>
          </w:rPr>
          <w:t>？</w:t>
        </w:r>
      </w:ins>
    </w:p>
    <w:p>
      <w:pPr>
        <w:rPr>
          <w:del w:id="351" w:author="AshleyC__" w:date="2023-12-11T13:29:16Z"/>
          <w:rFonts w:eastAsia="Yu Mincho"/>
          <w:lang w:eastAsia="ja-JP"/>
        </w:rPr>
      </w:pPr>
      <w:del w:id="352" w:author="AshleyC__" w:date="2023-12-11T13:29:16Z">
        <w:r>
          <w:rPr>
            <w:rFonts w:eastAsia="Yu Mincho"/>
            <w:lang w:eastAsia="ja-JP"/>
          </w:rPr>
          <w:delText>Are we gonna talk about#     what you just did?</w:delText>
        </w:r>
      </w:del>
    </w:p>
    <w:p>
      <w:pPr>
        <w:rPr>
          <w:ins w:id="353" w:author="AshleyC__" w:date="2023-12-11T13:30:56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354" w:author="AshleyC__" w:date="2023-12-11T13:30:56Z">
        <w:r>
          <w:rPr>
            <w:rFonts w:eastAsia="Yu Mincho"/>
            <w:lang w:eastAsia="ja-JP"/>
            <w:woUserID w:val="7"/>
          </w:rPr>
          <w:t xml:space="preserve">我 </w:t>
        </w:r>
      </w:ins>
      <w:ins w:id="355" w:author="AshleyC__" w:date="2023-12-11T13:31:03Z">
        <w:r>
          <w:rPr>
            <w:rFonts w:eastAsia="Yu Mincho"/>
            <w:lang w:eastAsia="ja-JP"/>
            <w:woUserID w:val="7"/>
          </w:rPr>
          <w:t>已 经 受 够 了</w:t>
        </w:r>
      </w:ins>
      <w:ins w:id="356" w:author="ShadowNightHeart" w:date="2023-12-11T13:31:39Z">
        <w:r>
          <w:rPr>
            <w:rFonts w:eastAsia="Yu Mincho"/>
            <w:lang w:eastAsia="ja-JP"/>
            <w:woUserID w:val="6"/>
          </w:rPr>
          <w:t xml:space="preserve"> </w:t>
        </w:r>
      </w:ins>
      <w:ins w:id="357" w:author="AshleyC__" w:date="2023-12-11T13:31:09Z">
        <w:r>
          <w:rPr>
            <w:rFonts w:eastAsia="Yu Mincho"/>
            <w:lang w:eastAsia="ja-JP"/>
            <w:woUserID w:val="7"/>
          </w:rPr>
          <w:t>。</w:t>
        </w:r>
      </w:ins>
      <w:ins w:id="358" w:author="AshleyC__" w:date="2023-12-11T13:30:56Z">
        <w:r>
          <w:rPr>
            <w:rFonts w:eastAsia="Yu Mincho"/>
            <w:lang w:eastAsia="ja-JP"/>
            <w:woUserID w:val="7"/>
          </w:rPr>
          <w:t xml:space="preserve"> </w:t>
        </w:r>
      </w:ins>
    </w:p>
    <w:p>
      <w:pPr>
        <w:rPr>
          <w:del w:id="359" w:author="AshleyC__" w:date="2023-12-11T13:30:51Z"/>
          <w:rFonts w:eastAsia="Yu Mincho"/>
          <w:lang w:eastAsia="ja-JP"/>
        </w:rPr>
      </w:pPr>
      <w:del w:id="360" w:author="AshleyC__" w:date="2023-12-11T13:30:51Z">
        <w:r>
          <w:rPr>
            <w:rFonts w:eastAsia="Yu Mincho"/>
            <w:lang w:eastAsia="ja-JP"/>
          </w:rPr>
          <w:delText>I've seriously had it#     with this behavior.</w:delText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361" w:author="AshleyC__" w:date="2023-12-11T13:32:04Z">
        <w:r>
          <w:rPr>
            <w:rFonts w:eastAsia="Yu Mincho"/>
            <w:lang w:eastAsia="ja-JP"/>
            <w:woUserID w:val="7"/>
          </w:rPr>
          <w:t xml:space="preserve">我 </w:t>
        </w:r>
      </w:ins>
      <w:ins w:id="362" w:author="AshleyC__" w:date="2023-12-11T13:32:08Z">
        <w:r>
          <w:rPr>
            <w:rFonts w:eastAsia="Yu Mincho"/>
            <w:lang w:eastAsia="ja-JP"/>
            <w:woUserID w:val="7"/>
          </w:rPr>
          <w:t xml:space="preserve">帮 </w:t>
        </w:r>
      </w:ins>
      <w:ins w:id="363" w:author="AshleyC__" w:date="2023-12-11T13:32:12Z">
        <w:r>
          <w:rPr>
            <w:rFonts w:eastAsia="Yu Mincho"/>
            <w:lang w:eastAsia="ja-JP"/>
            <w:woUserID w:val="7"/>
          </w:rPr>
          <w:t>助</w:t>
        </w:r>
      </w:ins>
      <w:ins w:id="364" w:author="AshleyC__" w:date="2023-12-11T13:32:14Z">
        <w:r>
          <w:rPr>
            <w:rFonts w:eastAsia="Yu Mincho"/>
            <w:lang w:eastAsia="ja-JP"/>
            <w:woUserID w:val="7"/>
          </w:rPr>
          <w:t xml:space="preserve"> 你 </w:t>
        </w:r>
      </w:ins>
      <w:ins w:id="365" w:author="AshleyC__" w:date="2023-12-11T13:32:15Z">
        <w:r>
          <w:rPr>
            <w:rFonts w:eastAsia="Yu Mincho"/>
            <w:lang w:eastAsia="ja-JP"/>
            <w:woUserID w:val="7"/>
          </w:rPr>
          <w:t xml:space="preserve">许 </w:t>
        </w:r>
      </w:ins>
      <w:ins w:id="366" w:author="AshleyC__" w:date="2023-12-11T13:32:17Z">
        <w:r>
          <w:rPr>
            <w:rFonts w:eastAsia="Yu Mincho"/>
            <w:lang w:eastAsia="ja-JP"/>
            <w:woUserID w:val="7"/>
          </w:rPr>
          <w:t xml:space="preserve">久 </w:t>
        </w:r>
      </w:ins>
      <w:ins w:id="367" w:author="AshleyC__" w:date="2023-12-11T13:32:19Z">
        <w:r>
          <w:rPr>
            <w:rFonts w:eastAsia="Yu Mincho"/>
            <w:lang w:eastAsia="ja-JP"/>
            <w:woUserID w:val="7"/>
          </w:rPr>
          <w:t>了，</w:t>
        </w:r>
      </w:ins>
      <w:ins w:id="368" w:author="AshleyC__" w:date="2023-12-11T13:32:21Z">
        <w:r>
          <w:rPr>
            <w:rFonts w:eastAsia="Yu Mincho"/>
            <w:lang w:eastAsia="ja-JP"/>
            <w:woUserID w:val="7"/>
          </w:rPr>
          <w:t>#</w:t>
        </w:r>
      </w:ins>
      <w:ins w:id="369" w:author="AshleyC__" w:date="2023-12-11T13:32:26Z">
        <w:r>
          <w:rPr>
            <w:rFonts w:eastAsia="Yu Mincho"/>
            <w:lang w:eastAsia="ja-JP"/>
            <w:woUserID w:val="7"/>
          </w:rPr>
          <w:t xml:space="preserve"> </w:t>
        </w:r>
      </w:ins>
      <w:ins w:id="370" w:author="AshleyC__" w:date="2023-12-11T13:32:28Z">
        <w:r>
          <w:rPr>
            <w:rFonts w:eastAsia="Yu Mincho"/>
            <w:lang w:eastAsia="ja-JP"/>
            <w:woUserID w:val="7"/>
          </w:rPr>
          <w:t xml:space="preserve">    </w:t>
        </w:r>
      </w:ins>
      <w:ins w:id="371" w:author="AshleyC__" w:date="2023-12-11T13:32:30Z">
        <w:r>
          <w:rPr>
            <w:rFonts w:eastAsia="Yu Mincho"/>
            <w:lang w:eastAsia="ja-JP"/>
            <w:woUserID w:val="7"/>
          </w:rPr>
          <w:t xml:space="preserve">还 </w:t>
        </w:r>
      </w:ins>
      <w:ins w:id="372" w:author="AshleyC__" w:date="2023-12-11T13:33:02Z">
        <w:r>
          <w:rPr>
            <w:rFonts w:eastAsia="Yu Mincho"/>
            <w:lang w:eastAsia="ja-JP"/>
            <w:woUserID w:val="7"/>
          </w:rPr>
          <w:t>得</w:t>
        </w:r>
      </w:ins>
      <w:ins w:id="373" w:author="AshleyC__" w:date="2023-12-11T13:32:32Z">
        <w:r>
          <w:rPr>
            <w:rFonts w:eastAsia="Yu Mincho"/>
            <w:lang w:eastAsia="ja-JP"/>
            <w:woUserID w:val="7"/>
          </w:rPr>
          <w:t xml:space="preserve"> 处 理</w:t>
        </w:r>
      </w:ins>
      <w:del w:id="374" w:author="AshleyC__" w:date="2023-12-11T13:32:02Z">
        <w:r>
          <w:rPr>
            <w:rFonts w:eastAsia="Yu Mincho"/>
            <w:lang w:eastAsia="ja-JP"/>
          </w:rPr>
          <w:delText>I aid you for so long#     yet I have to deal with#     your angst?</w:delText>
        </w:r>
      </w:del>
      <w:ins w:id="375" w:author="AshleyC__" w:date="2023-12-11T13:32:34Z">
        <w:r>
          <w:rPr>
            <w:rFonts w:eastAsia="Yu Mincho"/>
            <w:lang w:eastAsia="ja-JP"/>
            <w:woUserID w:val="7"/>
          </w:rPr>
          <w:t xml:space="preserve"> 你 的 </w:t>
        </w:r>
      </w:ins>
      <w:ins w:id="376" w:author="AshleyC__" w:date="2023-12-11T13:32:36Z">
        <w:r>
          <w:rPr>
            <w:rFonts w:eastAsia="Yu Mincho"/>
            <w:lang w:eastAsia="ja-JP"/>
            <w:woUserID w:val="7"/>
          </w:rPr>
          <w:t>焦 虑</w:t>
        </w:r>
      </w:ins>
      <w:ins w:id="377" w:author="AshleyC__" w:date="2023-12-11T13:32:41Z">
        <w:r>
          <w:rPr>
            <w:rFonts w:eastAsia="Yu Mincho"/>
            <w:lang w:eastAsia="ja-JP"/>
            <w:woUserID w:val="7"/>
          </w:rPr>
          <w:t xml:space="preserve"> </w:t>
        </w:r>
      </w:ins>
      <w:ins w:id="378" w:author="AshleyC__" w:date="2023-12-11T13:32:38Z">
        <w:r>
          <w:rPr>
            <w:rFonts w:eastAsia="Yu Mincho"/>
            <w:lang w:eastAsia="ja-JP"/>
            <w:woUserID w:val="7"/>
          </w:rPr>
          <w:t>？</w:t>
        </w:r>
      </w:ins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379" w:author="AshleyC__" w:date="2023-12-11T13:35:11Z">
        <w:r>
          <w:rPr>
            <w:rFonts w:eastAsia="Yu Mincho"/>
            <w:lang w:eastAsia="ja-JP"/>
            <w:woUserID w:val="7"/>
          </w:rPr>
          <w:t xml:space="preserve">听 </w:t>
        </w:r>
      </w:ins>
      <w:ins w:id="380" w:author="AshleyC__" w:date="2023-12-11T13:35:13Z">
        <w:r>
          <w:rPr>
            <w:rFonts w:eastAsia="Yu Mincho"/>
            <w:lang w:eastAsia="ja-JP"/>
            <w:woUserID w:val="7"/>
          </w:rPr>
          <w:t>说 过</w:t>
        </w:r>
      </w:ins>
      <w:del w:id="381" w:author="AshleyC__" w:date="2023-12-11T13:34:34Z">
        <w:r>
          <w:rPr>
            <w:rFonts w:eastAsia="Yu Mincho"/>
            <w:lang w:eastAsia="ja-JP"/>
          </w:rPr>
          <w:delText>Ever heard of</w:delText>
        </w:r>
      </w:del>
      <w:r>
        <w:rPr>
          <w:rFonts w:eastAsia="Yu Mincho"/>
          <w:lang w:eastAsia="ja-JP"/>
        </w:rPr>
        <w:t xml:space="preserve"> </w:t>
      </w:r>
      <w:ins w:id="382" w:author="AshleyC__" w:date="2023-12-11T13:35:55Z">
        <w:r>
          <w:rPr>
            <w:rFonts w:eastAsia="Yu Mincho"/>
            <w:lang w:eastAsia="ja-JP"/>
            <w:woUserID w:val="7"/>
          </w:rPr>
          <w:t xml:space="preserve">不 </w:t>
        </w:r>
      </w:ins>
      <w:ins w:id="383" w:author="AshleyC__" w:date="2023-12-11T13:35:56Z">
        <w:r>
          <w:rPr>
            <w:rFonts w:eastAsia="Yu Mincho"/>
            <w:lang w:eastAsia="ja-JP"/>
            <w:woUserID w:val="7"/>
          </w:rPr>
          <w:t xml:space="preserve">要 </w:t>
        </w:r>
      </w:ins>
      <w:del w:id="384" w:author="AshleyC__" w:date="2023-12-11T13:36:04Z">
        <w:r>
          <w:rPr>
            <w:rFonts w:eastAsia="Yu Mincho"/>
            <w:lang w:eastAsia="ja-JP"/>
          </w:rPr>
          <w:delText>"d</w:delText>
        </w:r>
      </w:del>
      <w:del w:id="385" w:author="AshleyC__" w:date="2023-12-11T13:36:02Z">
        <w:r>
          <w:rPr>
            <w:rFonts w:eastAsia="Yu Mincho"/>
            <w:lang w:eastAsia="ja-JP"/>
          </w:rPr>
          <w:delText>on</w:delText>
        </w:r>
      </w:del>
      <w:del w:id="386" w:author="AshleyC__" w:date="2023-12-11T13:36:01Z">
        <w:r>
          <w:rPr>
            <w:rFonts w:eastAsia="Yu Mincho"/>
            <w:lang w:eastAsia="ja-JP"/>
          </w:rPr>
          <w:delText>'t#     bite the hand that feeds#     you</w:delText>
        </w:r>
      </w:del>
      <w:del w:id="387" w:author="AshleyC__" w:date="2023-12-11T13:36:00Z">
        <w:r>
          <w:rPr>
            <w:rFonts w:eastAsia="Yu Mincho"/>
            <w:lang w:eastAsia="ja-JP"/>
          </w:rPr>
          <w:delText>?</w:delText>
        </w:r>
      </w:del>
      <w:ins w:id="388" w:author="AshleyC__" w:date="2023-12-11T13:36:08Z">
        <w:r>
          <w:rPr>
            <w:rFonts w:eastAsia="Yu Mincho"/>
            <w:lang w:eastAsia="ja-JP"/>
            <w:woUserID w:val="7"/>
          </w:rPr>
          <w:t>"</w:t>
        </w:r>
      </w:ins>
      <w:ins w:id="389" w:author="AshleyC__" w:date="2023-12-11T13:36:16Z">
        <w:r>
          <w:rPr>
            <w:rFonts w:eastAsia="Yu Mincho"/>
            <w:lang w:eastAsia="ja-JP"/>
            <w:woUserID w:val="7"/>
          </w:rPr>
          <w:t>恩</w:t>
        </w:r>
      </w:ins>
      <w:ins w:id="390" w:author="AshleyC__" w:date="2023-12-11T13:36:18Z">
        <w:r>
          <w:rPr>
            <w:rFonts w:eastAsia="Yu Mincho"/>
            <w:lang w:eastAsia="ja-JP"/>
            <w:woUserID w:val="7"/>
          </w:rPr>
          <w:t xml:space="preserve"> </w:t>
        </w:r>
      </w:ins>
      <w:ins w:id="391" w:author="AshleyC__" w:date="2023-12-11T13:36:16Z">
        <w:r>
          <w:rPr>
            <w:rFonts w:eastAsia="Yu Mincho"/>
            <w:lang w:eastAsia="ja-JP"/>
            <w:woUserID w:val="7"/>
          </w:rPr>
          <w:t>将</w:t>
        </w:r>
      </w:ins>
      <w:ins w:id="392" w:author="AshleyC__" w:date="2023-12-11T13:36:18Z">
        <w:r>
          <w:rPr>
            <w:rFonts w:eastAsia="Yu Mincho"/>
            <w:lang w:eastAsia="ja-JP"/>
            <w:woUserID w:val="7"/>
          </w:rPr>
          <w:t xml:space="preserve"> </w:t>
        </w:r>
      </w:ins>
      <w:ins w:id="393" w:author="AshleyC__" w:date="2023-12-11T13:36:16Z">
        <w:r>
          <w:rPr>
            <w:rFonts w:eastAsia="Yu Mincho"/>
            <w:lang w:eastAsia="ja-JP"/>
            <w:woUserID w:val="7"/>
          </w:rPr>
          <w:t>仇</w:t>
        </w:r>
      </w:ins>
      <w:ins w:id="394" w:author="AshleyC__" w:date="2023-12-11T13:36:18Z">
        <w:r>
          <w:rPr>
            <w:rFonts w:eastAsia="Yu Mincho"/>
            <w:lang w:eastAsia="ja-JP"/>
            <w:woUserID w:val="7"/>
          </w:rPr>
          <w:t xml:space="preserve"> </w:t>
        </w:r>
      </w:ins>
      <w:ins w:id="395" w:author="AshleyC__" w:date="2023-12-11T13:36:16Z">
        <w:r>
          <w:rPr>
            <w:rFonts w:eastAsia="Yu Mincho"/>
            <w:lang w:eastAsia="ja-JP"/>
            <w:woUserID w:val="7"/>
          </w:rPr>
          <w:t>报</w:t>
        </w:r>
      </w:ins>
      <w:ins w:id="396" w:author="ShadowNightHeart" w:date="2023-12-11T13:42:11Z">
        <w:r>
          <w:rPr>
            <w:rFonts w:eastAsia="Yu Mincho"/>
            <w:lang w:eastAsia="ja-JP"/>
            <w:woUserID w:val="6"/>
          </w:rPr>
          <w:t xml:space="preserve"> </w:t>
        </w:r>
      </w:ins>
      <w:ins w:id="397" w:author="AshleyC__" w:date="2023-12-11T13:36:08Z">
        <w:r>
          <w:rPr>
            <w:rFonts w:eastAsia="Yu Mincho"/>
            <w:lang w:eastAsia="ja-JP"/>
            <w:woUserID w:val="7"/>
          </w:rPr>
          <w:t>"</w:t>
        </w:r>
      </w:ins>
      <w:del w:id="398" w:author="AshleyC__" w:date="2023-12-11T13:36:07Z">
        <w:r>
          <w:rPr>
            <w:rFonts w:eastAsia="Yu Mincho"/>
            <w:lang w:eastAsia="ja-JP"/>
          </w:rPr>
          <w:delText>"</w:delText>
        </w:r>
      </w:del>
      <w:ins w:id="399" w:author="AshleyC__" w:date="2023-12-11T13:36:20Z">
        <w:r>
          <w:rPr>
            <w:rFonts w:eastAsia="Yu Mincho"/>
            <w:lang w:eastAsia="ja-JP"/>
            <w:woUserID w:val="7"/>
          </w:rPr>
          <w:t xml:space="preserve"> </w:t>
        </w:r>
      </w:ins>
      <w:ins w:id="400" w:author="AshleyC__" w:date="2023-12-11T13:36:22Z">
        <w:r>
          <w:rPr>
            <w:rFonts w:eastAsia="Yu Mincho"/>
            <w:lang w:eastAsia="ja-JP"/>
            <w:woUserID w:val="7"/>
          </w:rPr>
          <w:t>吗</w:t>
        </w:r>
      </w:ins>
      <w:ins w:id="401" w:author="ShadowNightHeart" w:date="2023-12-11T13:42:01Z">
        <w:r>
          <w:rPr>
            <w:rFonts w:eastAsia="Yu Mincho"/>
            <w:lang w:eastAsia="ja-JP"/>
            <w:woUserID w:val="6"/>
          </w:rPr>
          <w:t xml:space="preserve"> </w:t>
        </w:r>
      </w:ins>
      <w:ins w:id="402" w:author="AshleyC__" w:date="2023-12-11T13:36:22Z">
        <w:r>
          <w:rPr>
            <w:rFonts w:eastAsia="Yu Mincho"/>
            <w:lang w:eastAsia="ja-JP"/>
            <w:woUserID w:val="7"/>
          </w:rPr>
          <w:t>？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del w:id="403" w:author="AshleyC__" w:date="2023-12-11T13:36:47Z">
        <w:r>
          <w:rPr>
            <w:rFonts w:eastAsia="Yu Mincho"/>
            <w:lang w:eastAsia="ja-JP"/>
          </w:rPr>
          <w:delText>But, oh,</w:delText>
        </w:r>
      </w:del>
      <w:del w:id="404" w:author="AshleyC__" w:date="2023-12-11T13:36:55Z">
        <w:r>
          <w:rPr>
            <w:rFonts w:eastAsia="Yu Mincho"/>
            <w:lang w:eastAsia="ja-JP"/>
          </w:rPr>
          <w:delText xml:space="preserve"> </w:delText>
        </w:r>
      </w:del>
      <w:r>
        <w:rPr>
          <w:rFonts w:eastAsia="Yu Mincho"/>
          <w:lang w:eastAsia="ja-JP"/>
        </w:rPr>
        <w:t>"</w:t>
      </w:r>
      <w:ins w:id="405" w:author="AshleyC__" w:date="2023-12-11T13:37:15Z">
        <w:del w:id="406" w:author="ShadowNightHeart" w:date="2023-12-11T13:43:18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ins w:id="407" w:author="AshleyC__" w:date="2023-12-11T13:37:13Z">
        <w:r>
          <w:rPr>
            <w:rFonts w:eastAsia="Yu Mincho"/>
            <w:lang w:eastAsia="ja-JP"/>
            <w:woUserID w:val="7"/>
          </w:rPr>
          <w:t>对</w:t>
        </w:r>
      </w:ins>
      <w:del w:id="408" w:author="AshleyC__" w:date="2023-12-11T13:37:08Z">
        <w:r>
          <w:rPr>
            <w:rFonts w:eastAsia="Yu Mincho"/>
            <w:lang w:eastAsia="ja-JP"/>
          </w:rPr>
          <w:delText xml:space="preserve">it's okay to#     bite Flowey </w:delText>
        </w:r>
      </w:del>
      <w:ins w:id="409" w:author="AshleyC__" w:date="2023-12-11T13:37:15Z">
        <w:r>
          <w:rPr>
            <w:rFonts w:eastAsia="Yu Mincho"/>
            <w:lang w:eastAsia="ja-JP"/>
            <w:woUserID w:val="7"/>
          </w:rPr>
          <w:t xml:space="preserve"> Flowey </w:t>
        </w:r>
      </w:ins>
      <w:ins w:id="410" w:author="AshleyC__" w:date="2023-12-11T13:37:19Z">
        <w:r>
          <w:rPr>
            <w:rFonts w:eastAsia="Yu Mincho"/>
            <w:lang w:eastAsia="ja-JP"/>
            <w:woUserID w:val="7"/>
          </w:rPr>
          <w:t>恩</w:t>
        </w:r>
      </w:ins>
      <w:ins w:id="411" w:author="AshleyC__" w:date="2023-12-11T13:37:20Z">
        <w:r>
          <w:rPr>
            <w:rFonts w:eastAsia="Yu Mincho"/>
            <w:lang w:eastAsia="ja-JP"/>
            <w:woUserID w:val="7"/>
          </w:rPr>
          <w:t xml:space="preserve"> </w:t>
        </w:r>
      </w:ins>
      <w:ins w:id="412" w:author="AshleyC__" w:date="2023-12-11T13:37:19Z">
        <w:r>
          <w:rPr>
            <w:rFonts w:eastAsia="Yu Mincho"/>
            <w:lang w:eastAsia="ja-JP"/>
            <w:woUserID w:val="7"/>
          </w:rPr>
          <w:t>将</w:t>
        </w:r>
      </w:ins>
      <w:ins w:id="413" w:author="AshleyC__" w:date="2023-12-11T13:37:23Z">
        <w:r>
          <w:rPr>
            <w:rFonts w:eastAsia="Yu Mincho"/>
            <w:lang w:eastAsia="ja-JP"/>
            <w:woUserID w:val="7"/>
          </w:rPr>
          <w:t xml:space="preserve"> </w:t>
        </w:r>
      </w:ins>
      <w:ins w:id="414" w:author="AshleyC__" w:date="2023-12-11T13:37:19Z">
        <w:r>
          <w:rPr>
            <w:rFonts w:eastAsia="Yu Mincho"/>
            <w:lang w:eastAsia="ja-JP"/>
            <w:woUserID w:val="7"/>
          </w:rPr>
          <w:t>仇</w:t>
        </w:r>
      </w:ins>
      <w:ins w:id="415" w:author="AshleyC__" w:date="2023-12-11T13:37:20Z">
        <w:r>
          <w:rPr>
            <w:rFonts w:eastAsia="Yu Mincho"/>
            <w:lang w:eastAsia="ja-JP"/>
            <w:woUserID w:val="7"/>
          </w:rPr>
          <w:t xml:space="preserve"> </w:t>
        </w:r>
      </w:ins>
      <w:ins w:id="416" w:author="AshleyC__" w:date="2023-12-11T13:37:19Z">
        <w:r>
          <w:rPr>
            <w:rFonts w:eastAsia="Yu Mincho"/>
            <w:lang w:eastAsia="ja-JP"/>
            <w:woUserID w:val="7"/>
          </w:rPr>
          <w:t>报</w:t>
        </w:r>
      </w:ins>
      <w:ins w:id="417" w:author="AshleyC__" w:date="2023-12-11T13:37:25Z">
        <w:r>
          <w:rPr>
            <w:rFonts w:eastAsia="Yu Mincho"/>
            <w:lang w:eastAsia="ja-JP"/>
            <w:woUserID w:val="7"/>
          </w:rPr>
          <w:t xml:space="preserve"># </w:t>
        </w:r>
      </w:ins>
      <w:ins w:id="418" w:author="AshleyC__" w:date="2023-12-11T13:37:27Z">
        <w:r>
          <w:rPr>
            <w:rFonts w:eastAsia="Yu Mincho"/>
            <w:lang w:eastAsia="ja-JP"/>
            <w:woUserID w:val="7"/>
          </w:rPr>
          <w:t xml:space="preserve">    </w:t>
        </w:r>
      </w:ins>
      <w:ins w:id="419" w:author="AshleyC__" w:date="2023-12-11T13:37:35Z">
        <w:r>
          <w:rPr>
            <w:rFonts w:eastAsia="Yu Mincho"/>
            <w:lang w:eastAsia="ja-JP"/>
            <w:woUserID w:val="7"/>
          </w:rPr>
          <w:t>没</w:t>
        </w:r>
      </w:ins>
      <w:ins w:id="420" w:author="AshleyC__" w:date="2023-12-11T13:37:39Z">
        <w:r>
          <w:rPr>
            <w:rFonts w:eastAsia="Yu Mincho"/>
            <w:lang w:eastAsia="ja-JP"/>
            <w:woUserID w:val="7"/>
          </w:rPr>
          <w:t xml:space="preserve"> </w:t>
        </w:r>
      </w:ins>
      <w:ins w:id="421" w:author="AshleyC__" w:date="2023-12-11T13:37:35Z">
        <w:r>
          <w:rPr>
            <w:rFonts w:eastAsia="Yu Mincho"/>
            <w:lang w:eastAsia="ja-JP"/>
            <w:woUserID w:val="7"/>
          </w:rPr>
          <w:t>关</w:t>
        </w:r>
      </w:ins>
      <w:ins w:id="422" w:author="AshleyC__" w:date="2023-12-11T13:37:39Z">
        <w:r>
          <w:rPr>
            <w:rFonts w:eastAsia="Yu Mincho"/>
            <w:lang w:eastAsia="ja-JP"/>
            <w:woUserID w:val="7"/>
          </w:rPr>
          <w:t xml:space="preserve"> </w:t>
        </w:r>
      </w:ins>
      <w:ins w:id="423" w:author="AshleyC__" w:date="2023-12-11T13:37:35Z">
        <w:r>
          <w:rPr>
            <w:rFonts w:eastAsia="Yu Mincho"/>
            <w:lang w:eastAsia="ja-JP"/>
            <w:woUserID w:val="7"/>
          </w:rPr>
          <w:t>系</w:t>
        </w:r>
      </w:ins>
      <w:del w:id="424" w:author="AshleyC__" w:date="2023-12-11T13:37:31Z">
        <w:r>
          <w:rPr>
            <w:rFonts w:eastAsia="Yu Mincho"/>
            <w:lang w:eastAsia="ja-JP"/>
          </w:rPr>
          <w:delText>because he#     doesn't have hands.</w:delText>
        </w:r>
      </w:del>
      <w:ins w:id="425" w:author="AshleyC__" w:date="2023-12-11T13:37:39Z">
        <w:r>
          <w:rPr>
            <w:rFonts w:eastAsia="Yu Mincho"/>
            <w:lang w:eastAsia="ja-JP"/>
            <w:woUserID w:val="7"/>
          </w:rPr>
          <w:t xml:space="preserve"> </w:t>
        </w:r>
      </w:ins>
      <w:ins w:id="426" w:author="AshleyC__" w:date="2023-12-11T13:37:48Z">
        <w:r>
          <w:rPr>
            <w:rFonts w:eastAsia="Yu Mincho"/>
            <w:lang w:eastAsia="ja-JP"/>
            <w:woUserID w:val="7"/>
          </w:rPr>
          <w:t xml:space="preserve">因 为 他 </w:t>
        </w:r>
      </w:ins>
      <w:ins w:id="427" w:author="AshleyC__" w:date="2023-12-11T13:37:53Z">
        <w:r>
          <w:rPr>
            <w:rFonts w:eastAsia="Yu Mincho"/>
            <w:lang w:eastAsia="ja-JP"/>
            <w:woUserID w:val="7"/>
          </w:rPr>
          <w:t>没 有 手</w:t>
        </w:r>
      </w:ins>
      <w:ins w:id="428" w:author="AshleyC__" w:date="2023-12-11T13:42:29Z">
        <w:r>
          <w:rPr>
            <w:rFonts w:eastAsia="Yu Mincho"/>
            <w:lang w:eastAsia="ja-JP"/>
            <w:woUserID w:val="7"/>
          </w:rPr>
          <w:t xml:space="preserve"> </w:t>
        </w:r>
      </w:ins>
      <w:ins w:id="429" w:author="ShadowNightHeart" w:date="2023-12-11T13:41:59Z">
        <w:del w:id="430" w:author="AshleyC__" w:date="2023-12-11T13:42:26Z">
          <w:r>
            <w:rPr>
              <w:rFonts w:eastAsia="Yu Mincho"/>
              <w:lang w:eastAsia="ja-JP"/>
              <w:woUserID w:val="6"/>
            </w:rPr>
            <w:delText xml:space="preserve"> </w:delText>
          </w:r>
        </w:del>
      </w:ins>
      <w:ins w:id="431" w:author="AshleyC__" w:date="2023-12-11T13:37:53Z">
        <w:r>
          <w:rPr>
            <w:rFonts w:eastAsia="Yu Mincho"/>
            <w:lang w:eastAsia="ja-JP"/>
            <w:woUserID w:val="7"/>
          </w:rPr>
          <w:t>。</w:t>
        </w:r>
      </w:ins>
      <w:r>
        <w:rPr>
          <w:rFonts w:eastAsia="Yu Mincho"/>
          <w:lang w:eastAsia="ja-JP"/>
        </w:rPr>
        <w:t>"</w:t>
      </w:r>
    </w:p>
    <w:p>
      <w:pPr>
        <w:rPr>
          <w:ins w:id="432" w:author="AshleyC__" w:date="2023-12-11T13:39:03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433" w:author="AshleyC__" w:date="2023-12-11T13:39:03Z">
        <w:r>
          <w:rPr>
            <w:rFonts w:eastAsia="Yu Mincho"/>
            <w:lang w:eastAsia="ja-JP"/>
            <w:woUserID w:val="7"/>
          </w:rPr>
          <w:t xml:space="preserve">我 </w:t>
        </w:r>
      </w:ins>
      <w:ins w:id="434" w:author="AshleyC__" w:date="2023-12-11T13:39:12Z">
        <w:r>
          <w:rPr>
            <w:rFonts w:eastAsia="Yu Mincho"/>
            <w:lang w:eastAsia="ja-JP"/>
            <w:woUserID w:val="7"/>
          </w:rPr>
          <w:t>曾 经 也 这 么 想 的</w:t>
        </w:r>
      </w:ins>
      <w:ins w:id="435" w:author="ShadowNightHeart" w:date="2023-12-11T13:41:54Z">
        <w:r>
          <w:rPr>
            <w:rFonts w:eastAsia="Yu Mincho"/>
            <w:lang w:eastAsia="ja-JP"/>
            <w:woUserID w:val="6"/>
          </w:rPr>
          <w:t xml:space="preserve"> </w:t>
        </w:r>
      </w:ins>
      <w:ins w:id="436" w:author="AshleyC__" w:date="2023-12-11T13:39:12Z">
        <w:r>
          <w:rPr>
            <w:rFonts w:eastAsia="Yu Mincho"/>
            <w:lang w:eastAsia="ja-JP"/>
            <w:woUserID w:val="7"/>
          </w:rPr>
          <w:t>！</w:t>
        </w:r>
      </w:ins>
    </w:p>
    <w:p>
      <w:pPr>
        <w:rPr>
          <w:del w:id="437" w:author="AshleyC__" w:date="2023-12-11T13:38:58Z"/>
          <w:rFonts w:eastAsia="Yu Mincho"/>
          <w:lang w:eastAsia="ja-JP"/>
        </w:rPr>
      </w:pPr>
      <w:del w:id="438" w:author="AshleyC__" w:date="2023-12-11T13:38:58Z">
        <w:r>
          <w:rPr>
            <w:rFonts w:eastAsia="Yu Mincho"/>
            <w:lang w:eastAsia="ja-JP"/>
          </w:rPr>
          <w:delText>Well I used to!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</w:t>
      </w:r>
      <w:ins w:id="439" w:author="ShadowNightHeart" w:date="2023-12-11T14:03:39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.</w:t>
      </w:r>
      <w:ins w:id="440" w:author="ShadowNightHeart" w:date="2023-12-11T14:03:39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441" w:author="AshleyC__" w:date="2023-12-11T13:39:37Z">
        <w:r>
          <w:rPr>
            <w:rFonts w:eastAsia="Yu Mincho"/>
            <w:lang w:eastAsia="ja-JP"/>
            <w:woUserID w:val="7"/>
          </w:rPr>
          <w:t>我</w:t>
        </w:r>
      </w:ins>
      <w:ins w:id="442" w:author="AshleyC__" w:date="2023-12-11T13:42:33Z">
        <w:r>
          <w:rPr>
            <w:rFonts w:eastAsia="Yu Mincho"/>
            <w:lang w:eastAsia="ja-JP"/>
            <w:woUserID w:val="7"/>
          </w:rPr>
          <w:t xml:space="preserve"> </w:t>
        </w:r>
      </w:ins>
      <w:ins w:id="443" w:author="AshleyC__" w:date="2023-12-11T13:39:37Z">
        <w:r>
          <w:rPr>
            <w:rFonts w:eastAsia="Yu Mincho"/>
            <w:lang w:eastAsia="ja-JP"/>
            <w:woUserID w:val="7"/>
          </w:rPr>
          <w:t>.</w:t>
        </w:r>
      </w:ins>
      <w:ins w:id="444" w:author="ShadowNightHeart" w:date="2023-12-11T14:03:39Z">
        <w:r>
          <w:rPr>
            <w:rFonts w:eastAsia="Yu Mincho"/>
            <w:lang w:eastAsia="ja-JP"/>
            <w:woUserID w:val="6"/>
          </w:rPr>
          <w:t xml:space="preserve"> </w:t>
        </w:r>
      </w:ins>
      <w:ins w:id="445" w:author="AshleyC__" w:date="2023-12-11T13:39:37Z">
        <w:r>
          <w:rPr>
            <w:rFonts w:eastAsia="Yu Mincho"/>
            <w:lang w:eastAsia="ja-JP"/>
            <w:woUserID w:val="7"/>
          </w:rPr>
          <w:t>.</w:t>
        </w:r>
      </w:ins>
      <w:ins w:id="446" w:author="ShadowNightHeart" w:date="2023-12-11T14:03:39Z">
        <w:r>
          <w:rPr>
            <w:rFonts w:eastAsia="Yu Mincho"/>
            <w:lang w:eastAsia="ja-JP"/>
            <w:woUserID w:val="6"/>
          </w:rPr>
          <w:t xml:space="preserve"> </w:t>
        </w:r>
      </w:ins>
      <w:ins w:id="447" w:author="AshleyC__" w:date="2023-12-11T13:39:37Z">
        <w:r>
          <w:rPr>
            <w:rFonts w:eastAsia="Yu Mincho"/>
            <w:lang w:eastAsia="ja-JP"/>
            <w:woUserID w:val="7"/>
          </w:rPr>
          <w:t>.</w:t>
        </w:r>
      </w:ins>
      <w:del w:id="448" w:author="AshleyC__" w:date="2023-12-11T13:39:34Z">
        <w:r>
          <w:rPr>
            <w:rFonts w:eastAsia="Yu Mincho"/>
            <w:lang w:eastAsia="ja-JP"/>
          </w:rPr>
          <w:delText>I um...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449" w:author="AshleyC__" w:date="2023-12-11T13:40:18Z">
        <w:r>
          <w:rPr>
            <w:rFonts w:eastAsia="Yu Mincho"/>
            <w:lang w:eastAsia="ja-JP"/>
            <w:woUserID w:val="7"/>
          </w:rPr>
          <w:t>呵</w:t>
        </w:r>
      </w:ins>
      <w:ins w:id="450" w:author="AshleyC__" w:date="2023-12-11T13:42:35Z">
        <w:r>
          <w:rPr>
            <w:rFonts w:eastAsia="Yu Mincho"/>
            <w:lang w:eastAsia="ja-JP"/>
            <w:woUserID w:val="7"/>
          </w:rPr>
          <w:t xml:space="preserve"> </w:t>
        </w:r>
      </w:ins>
      <w:ins w:id="451" w:author="AshleyC__" w:date="2023-12-11T13:40:18Z">
        <w:r>
          <w:rPr>
            <w:rFonts w:eastAsia="Yu Mincho"/>
            <w:lang w:eastAsia="ja-JP"/>
            <w:woUserID w:val="7"/>
          </w:rPr>
          <w:t>.</w:t>
        </w:r>
      </w:ins>
      <w:ins w:id="452" w:author="ShadowNightHeart" w:date="2023-12-11T14:03:48Z">
        <w:r>
          <w:rPr>
            <w:rFonts w:eastAsia="Yu Mincho"/>
            <w:lang w:eastAsia="ja-JP"/>
            <w:woUserID w:val="6"/>
          </w:rPr>
          <w:t xml:space="preserve"> </w:t>
        </w:r>
      </w:ins>
      <w:ins w:id="453" w:author="AshleyC__" w:date="2023-12-11T13:40:18Z">
        <w:r>
          <w:rPr>
            <w:rFonts w:eastAsia="Yu Mincho"/>
            <w:lang w:eastAsia="ja-JP"/>
            <w:woUserID w:val="7"/>
          </w:rPr>
          <w:t>.</w:t>
        </w:r>
      </w:ins>
      <w:ins w:id="454" w:author="ShadowNightHeart" w:date="2023-12-11T14:03:48Z">
        <w:r>
          <w:rPr>
            <w:rFonts w:eastAsia="Yu Mincho"/>
            <w:lang w:eastAsia="ja-JP"/>
            <w:woUserID w:val="6"/>
          </w:rPr>
          <w:t xml:space="preserve"> </w:t>
        </w:r>
      </w:ins>
      <w:ins w:id="455" w:author="AshleyC__" w:date="2023-12-11T13:40:18Z">
        <w:r>
          <w:rPr>
            <w:rFonts w:eastAsia="Yu Mincho"/>
            <w:lang w:eastAsia="ja-JP"/>
            <w:woUserID w:val="7"/>
          </w:rPr>
          <w:t>.</w:t>
        </w:r>
      </w:ins>
      <w:del w:id="456" w:author="AshleyC__" w:date="2023-12-11T13:40:14Z">
        <w:r>
          <w:rPr>
            <w:rFonts w:eastAsia="Yu Mincho"/>
            <w:lang w:eastAsia="ja-JP"/>
          </w:rPr>
          <w:delText>Heh...</w:delText>
        </w:r>
      </w:del>
    </w:p>
    <w:p>
      <w:pPr>
        <w:rPr>
          <w:ins w:id="457" w:author="AshleyC__" w:date="2023-12-11T13:42:40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458" w:author="AshleyC__" w:date="2023-12-11T13:42:40Z">
        <w:r>
          <w:rPr>
            <w:rFonts w:eastAsia="Yu Mincho"/>
            <w:lang w:eastAsia="ja-JP"/>
            <w:woUserID w:val="7"/>
          </w:rPr>
          <w:t>我</w:t>
        </w:r>
      </w:ins>
      <w:ins w:id="459" w:author="AshleyC__" w:date="2023-12-11T13:42:42Z">
        <w:r>
          <w:rPr>
            <w:rFonts w:eastAsia="Yu Mincho"/>
            <w:lang w:eastAsia="ja-JP"/>
            <w:woUserID w:val="7"/>
          </w:rPr>
          <w:t xml:space="preserve"> </w:t>
        </w:r>
      </w:ins>
      <w:ins w:id="460" w:author="AshleyC__" w:date="2023-12-11T13:42:40Z">
        <w:r>
          <w:rPr>
            <w:rFonts w:eastAsia="Yu Mincho"/>
            <w:lang w:eastAsia="ja-JP"/>
            <w:woUserID w:val="7"/>
          </w:rPr>
          <w:t>答</w:t>
        </w:r>
      </w:ins>
      <w:ins w:id="461" w:author="AshleyC__" w:date="2023-12-11T13:42:42Z">
        <w:r>
          <w:rPr>
            <w:rFonts w:eastAsia="Yu Mincho"/>
            <w:lang w:eastAsia="ja-JP"/>
            <w:woUserID w:val="7"/>
          </w:rPr>
          <w:t xml:space="preserve"> </w:t>
        </w:r>
      </w:ins>
      <w:ins w:id="462" w:author="AshleyC__" w:date="2023-12-11T13:42:40Z">
        <w:r>
          <w:rPr>
            <w:rFonts w:eastAsia="Yu Mincho"/>
            <w:lang w:eastAsia="ja-JP"/>
            <w:woUserID w:val="7"/>
          </w:rPr>
          <w:t>应</w:t>
        </w:r>
      </w:ins>
      <w:ins w:id="463" w:author="AshleyC__" w:date="2023-12-11T13:42:44Z">
        <w:r>
          <w:rPr>
            <w:rFonts w:eastAsia="Yu Mincho"/>
            <w:lang w:eastAsia="ja-JP"/>
            <w:woUserID w:val="7"/>
          </w:rPr>
          <w:t xml:space="preserve"> 过 带 </w:t>
        </w:r>
      </w:ins>
      <w:ins w:id="464" w:author="AshleyC__" w:date="2023-12-11T13:42:46Z">
        <w:r>
          <w:rPr>
            <w:rFonts w:eastAsia="Yu Mincho"/>
            <w:lang w:eastAsia="ja-JP"/>
            <w:woUserID w:val="7"/>
          </w:rPr>
          <w:t xml:space="preserve">你 去 </w:t>
        </w:r>
      </w:ins>
      <w:ins w:id="465" w:author="AshleyC__" w:date="2023-12-11T13:43:01Z">
        <w:del w:id="466" w:author="ShadowNightHeart" w:date="2023-12-11T15:21:02Z">
          <w:r>
            <w:rPr>
              <w:rFonts w:eastAsia="Yu Mincho"/>
              <w:lang w:eastAsia="ja-JP"/>
              <w:woUserID w:val="6"/>
            </w:rPr>
            <w:delText>城</w:delText>
          </w:r>
        </w:del>
      </w:ins>
      <w:ins w:id="467" w:author="AshleyC__" w:date="2023-12-11T13:43:03Z">
        <w:del w:id="468" w:author="ShadowNightHeart" w:date="2023-12-11T15:21:02Z">
          <w:r>
            <w:rPr>
              <w:rFonts w:eastAsia="Yu Mincho"/>
              <w:lang w:eastAsia="ja-JP"/>
              <w:woUserID w:val="6"/>
            </w:rPr>
            <w:delText xml:space="preserve"> </w:delText>
          </w:r>
        </w:del>
      </w:ins>
      <w:ins w:id="469" w:author="AshleyC__" w:date="2023-12-11T13:43:01Z">
        <w:del w:id="470" w:author="ShadowNightHeart" w:date="2023-12-11T15:21:02Z">
          <w:r>
            <w:rPr>
              <w:rFonts w:eastAsia="Yu Mincho"/>
              <w:lang w:eastAsia="ja-JP"/>
              <w:woUserID w:val="6"/>
            </w:rPr>
            <w:delText>堡</w:delText>
          </w:r>
        </w:del>
      </w:ins>
      <w:ins w:id="471" w:author="ShadowNightHeart" w:date="2023-12-11T15:21:02Z">
        <w:r>
          <w:rPr>
            <w:rFonts w:eastAsia="Yu Mincho"/>
            <w:lang w:eastAsia="ja-JP"/>
            <w:woUserID w:val="6"/>
          </w:rPr>
          <w:t>Castle</w:t>
        </w:r>
      </w:ins>
      <w:ins w:id="472" w:author="AshleyC__" w:date="2023-12-11T13:43:04Z">
        <w:r>
          <w:rPr>
            <w:rFonts w:eastAsia="Yu Mincho"/>
            <w:lang w:eastAsia="ja-JP"/>
            <w:woUserID w:val="7"/>
          </w:rPr>
          <w:t xml:space="preserve"> </w:t>
        </w:r>
      </w:ins>
      <w:ins w:id="473" w:author="AshleyC__" w:date="2023-12-11T13:43:06Z">
        <w:r>
          <w:rPr>
            <w:rFonts w:eastAsia="Yu Mincho"/>
            <w:lang w:eastAsia="ja-JP"/>
            <w:woUserID w:val="7"/>
          </w:rPr>
          <w:t>。</w:t>
        </w:r>
      </w:ins>
    </w:p>
    <w:p>
      <w:pPr>
        <w:rPr>
          <w:del w:id="474" w:author="AshleyC__" w:date="2023-12-11T13:42:40Z"/>
          <w:rFonts w:eastAsia="Yu Mincho"/>
          <w:lang w:eastAsia="ja-JP"/>
        </w:rPr>
      </w:pPr>
      <w:del w:id="475" w:author="AshleyC__" w:date="2023-12-11T13:42:40Z">
        <w:r>
          <w:rPr>
            <w:rFonts w:eastAsia="Yu Mincho"/>
            <w:lang w:eastAsia="ja-JP"/>
          </w:rPr>
          <w:delText>I made a promise to#     help you all the way to#     the Castle.</w:delText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476" w:author="AshleyC__" w:date="2023-12-11T13:43:21Z">
        <w:r>
          <w:rPr>
            <w:rFonts w:eastAsia="Yu Mincho"/>
            <w:lang w:eastAsia="ja-JP"/>
            <w:woUserID w:val="7"/>
          </w:rPr>
          <w:t>所以</w:t>
        </w:r>
      </w:ins>
      <w:ins w:id="477" w:author="AshleyC__" w:date="2023-12-11T13:43:28Z">
        <w:r>
          <w:rPr>
            <w:rFonts w:eastAsia="Yu Mincho"/>
            <w:lang w:eastAsia="ja-JP"/>
            <w:woUserID w:val="7"/>
          </w:rPr>
          <w:t xml:space="preserve"> </w:t>
        </w:r>
      </w:ins>
      <w:ins w:id="478" w:author="AshleyC__" w:date="2023-12-11T13:43:23Z">
        <w:r>
          <w:rPr>
            <w:rFonts w:eastAsia="Yu Mincho"/>
            <w:lang w:eastAsia="ja-JP"/>
            <w:woUserID w:val="7"/>
          </w:rPr>
          <w:t>.</w:t>
        </w:r>
      </w:ins>
      <w:ins w:id="479" w:author="ShadowNightHeart" w:date="2023-12-11T14:03:48Z">
        <w:r>
          <w:rPr>
            <w:rFonts w:eastAsia="Yu Mincho"/>
            <w:lang w:eastAsia="ja-JP"/>
            <w:woUserID w:val="6"/>
          </w:rPr>
          <w:t xml:space="preserve"> </w:t>
        </w:r>
      </w:ins>
      <w:ins w:id="480" w:author="AshleyC__" w:date="2023-12-11T13:43:23Z">
        <w:r>
          <w:rPr>
            <w:rFonts w:eastAsia="Yu Mincho"/>
            <w:lang w:eastAsia="ja-JP"/>
            <w:woUserID w:val="7"/>
          </w:rPr>
          <w:t>.</w:t>
        </w:r>
      </w:ins>
      <w:ins w:id="481" w:author="ShadowNightHeart" w:date="2023-12-11T14:03:55Z">
        <w:r>
          <w:rPr>
            <w:rFonts w:eastAsia="Yu Mincho"/>
            <w:lang w:eastAsia="ja-JP"/>
            <w:woUserID w:val="6"/>
          </w:rPr>
          <w:t xml:space="preserve"> </w:t>
        </w:r>
      </w:ins>
      <w:ins w:id="482" w:author="AshleyC__" w:date="2023-12-11T13:43:23Z">
        <w:r>
          <w:rPr>
            <w:rFonts w:eastAsia="Yu Mincho"/>
            <w:lang w:eastAsia="ja-JP"/>
            <w:woUserID w:val="7"/>
          </w:rPr>
          <w:t>.</w:t>
        </w:r>
      </w:ins>
      <w:del w:id="483" w:author="AshleyC__" w:date="2023-12-11T13:43:19Z">
        <w:r>
          <w:rPr>
            <w:rFonts w:eastAsia="Yu Mincho"/>
            <w:lang w:eastAsia="ja-JP"/>
          </w:rPr>
          <w:delText>So... I will.</w:delText>
        </w:r>
      </w:del>
      <w:ins w:id="484" w:author="AshleyC__" w:date="2023-12-11T13:43:33Z">
        <w:r>
          <w:rPr>
            <w:rFonts w:eastAsia="Yu Mincho"/>
            <w:lang w:eastAsia="ja-JP"/>
            <w:woUserID w:val="7"/>
          </w:rPr>
          <w:t>#</w:t>
        </w:r>
      </w:ins>
      <w:ins w:id="485" w:author="AshleyC__" w:date="2023-12-11T13:43:35Z">
        <w:r>
          <w:rPr>
            <w:rFonts w:eastAsia="Yu Mincho"/>
            <w:lang w:eastAsia="ja-JP"/>
            <w:woUserID w:val="7"/>
          </w:rPr>
          <w:t xml:space="preserve">     </w:t>
        </w:r>
      </w:ins>
      <w:ins w:id="486" w:author="AshleyC__" w:date="2023-12-11T13:43:38Z">
        <w:r>
          <w:rPr>
            <w:rFonts w:eastAsia="Yu Mincho"/>
            <w:lang w:eastAsia="ja-JP"/>
            <w:woUserID w:val="7"/>
          </w:rPr>
          <w:t xml:space="preserve">我 </w:t>
        </w:r>
      </w:ins>
      <w:ins w:id="487" w:author="AshleyC__" w:date="2023-12-11T13:43:54Z">
        <w:r>
          <w:rPr>
            <w:rFonts w:eastAsia="Yu Mincho"/>
            <w:lang w:eastAsia="ja-JP"/>
            <w:woUserID w:val="7"/>
          </w:rPr>
          <w:t>会</w:t>
        </w:r>
      </w:ins>
      <w:ins w:id="488" w:author="AshleyC__" w:date="2023-12-11T13:43:57Z">
        <w:r>
          <w:rPr>
            <w:rFonts w:eastAsia="Yu Mincho"/>
            <w:lang w:eastAsia="ja-JP"/>
            <w:woUserID w:val="7"/>
          </w:rPr>
          <w:t xml:space="preserve"> </w:t>
        </w:r>
      </w:ins>
      <w:ins w:id="489" w:author="AshleyC__" w:date="2023-12-11T13:44:06Z">
        <w:r>
          <w:rPr>
            <w:rFonts w:eastAsia="Yu Mincho"/>
            <w:lang w:eastAsia="ja-JP"/>
            <w:woUserID w:val="7"/>
          </w:rPr>
          <w:t>带 你</w:t>
        </w:r>
      </w:ins>
      <w:ins w:id="490" w:author="AshleyC__" w:date="2023-12-11T13:44:08Z">
        <w:r>
          <w:rPr>
            <w:rFonts w:eastAsia="Yu Mincho"/>
            <w:lang w:eastAsia="ja-JP"/>
            <w:woUserID w:val="7"/>
          </w:rPr>
          <w:t xml:space="preserve"> </w:t>
        </w:r>
      </w:ins>
      <w:ins w:id="491" w:author="AshleyC__" w:date="2023-12-11T13:44:06Z">
        <w:r>
          <w:rPr>
            <w:rFonts w:eastAsia="Yu Mincho"/>
            <w:lang w:eastAsia="ja-JP"/>
            <w:woUserID w:val="7"/>
          </w:rPr>
          <w:t>去</w:t>
        </w:r>
      </w:ins>
      <w:ins w:id="492" w:author="AshleyC__" w:date="2023-12-11T13:44:08Z">
        <w:r>
          <w:rPr>
            <w:rFonts w:eastAsia="Yu Mincho"/>
            <w:lang w:eastAsia="ja-JP"/>
            <w:woUserID w:val="7"/>
          </w:rPr>
          <w:t xml:space="preserve"> 的 。</w:t>
        </w:r>
      </w:ins>
    </w:p>
    <w:p>
      <w:pPr>
        <w:rPr>
          <w:ins w:id="493" w:author="AshleyC__" w:date="2023-12-11T13:45:05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494" w:author="AshleyC__" w:date="2023-12-11T13:45:05Z">
        <w:r>
          <w:rPr>
            <w:rFonts w:eastAsia="Yu Mincho"/>
            <w:lang w:eastAsia="ja-JP"/>
            <w:woUserID w:val="7"/>
          </w:rPr>
          <w:t xml:space="preserve">我 </w:t>
        </w:r>
      </w:ins>
      <w:ins w:id="495" w:author="AshleyC__" w:date="2023-12-11T13:45:15Z">
        <w:r>
          <w:rPr>
            <w:rFonts w:eastAsia="Yu Mincho"/>
            <w:lang w:eastAsia="ja-JP"/>
            <w:woUserID w:val="7"/>
          </w:rPr>
          <w:t xml:space="preserve">只 是 想 发 泄 一 下 </w:t>
        </w:r>
      </w:ins>
      <w:ins w:id="496" w:author="AshleyC__" w:date="2023-12-11T13:45:20Z">
        <w:r>
          <w:rPr>
            <w:rFonts w:eastAsia="Yu Mincho"/>
            <w:lang w:eastAsia="ja-JP"/>
            <w:woUserID w:val="7"/>
          </w:rPr>
          <w:t>不 满 ，</w:t>
        </w:r>
      </w:ins>
      <w:ins w:id="497" w:author="AshleyC__" w:date="2023-12-11T13:45:25Z">
        <w:r>
          <w:rPr>
            <w:rFonts w:eastAsia="Yu Mincho"/>
            <w:lang w:eastAsia="ja-JP"/>
            <w:woUserID w:val="7"/>
          </w:rPr>
          <w:t>懂 吗 ？</w:t>
        </w:r>
      </w:ins>
    </w:p>
    <w:p>
      <w:pPr>
        <w:rPr>
          <w:del w:id="498" w:author="AshleyC__" w:date="2023-12-11T13:44:58Z"/>
          <w:rFonts w:eastAsia="Yu Mincho"/>
          <w:lang w:eastAsia="ja-JP"/>
        </w:rPr>
      </w:pPr>
      <w:del w:id="499" w:author="AshleyC__" w:date="2023-12-11T13:44:58Z">
        <w:r>
          <w:rPr>
            <w:rFonts w:eastAsia="Yu Mincho"/>
            <w:lang w:eastAsia="ja-JP"/>
          </w:rPr>
          <w:delText>Just had to make my#     grievances known, ya#     know?</w:delText>
        </w:r>
      </w:del>
    </w:p>
    <w:p>
      <w:pPr>
        <w:rPr>
          <w:del w:id="500" w:author="AshleyC__" w:date="2023-12-11T13:48:02Z"/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501" w:author="AshleyC__" w:date="2023-12-11T13:48:09Z">
        <w:r>
          <w:rPr>
            <w:rFonts w:eastAsia="Yu Mincho"/>
            <w:lang w:eastAsia="ja-JP"/>
            <w:woUserID w:val="7"/>
          </w:rPr>
          <w:t>毕</w:t>
        </w:r>
      </w:ins>
      <w:ins w:id="502" w:author="AshleyC__" w:date="2023-12-11T13:48:20Z">
        <w:r>
          <w:rPr>
            <w:rFonts w:eastAsia="Yu Mincho"/>
            <w:lang w:eastAsia="ja-JP"/>
            <w:woUserID w:val="7"/>
          </w:rPr>
          <w:t xml:space="preserve"> </w:t>
        </w:r>
      </w:ins>
      <w:ins w:id="503" w:author="AshleyC__" w:date="2023-12-11T13:48:09Z">
        <w:r>
          <w:rPr>
            <w:rFonts w:eastAsia="Yu Mincho"/>
            <w:lang w:eastAsia="ja-JP"/>
            <w:woUserID w:val="7"/>
          </w:rPr>
          <w:t>竟</w:t>
        </w:r>
      </w:ins>
      <w:ins w:id="504" w:author="AshleyC__" w:date="2023-12-11T13:48:20Z">
        <w:r>
          <w:rPr>
            <w:rFonts w:eastAsia="Yu Mincho"/>
            <w:lang w:eastAsia="ja-JP"/>
            <w:woUserID w:val="7"/>
          </w:rPr>
          <w:t xml:space="preserve"> </w:t>
        </w:r>
      </w:ins>
      <w:ins w:id="505" w:author="AshleyC__" w:date="2023-12-11T13:48:53Z">
        <w:r>
          <w:rPr>
            <w:rFonts w:eastAsia="Yu Mincho"/>
            <w:lang w:eastAsia="ja-JP"/>
            <w:woUserID w:val="7"/>
          </w:rPr>
          <w:t>，</w:t>
        </w:r>
      </w:ins>
      <w:ins w:id="506" w:author="AshleyC__" w:date="2023-12-11T13:48:54Z">
        <w:r>
          <w:rPr>
            <w:rFonts w:eastAsia="Yu Mincho"/>
            <w:lang w:eastAsia="ja-JP"/>
            <w:woUserID w:val="7"/>
          </w:rPr>
          <w:t>#</w:t>
        </w:r>
      </w:ins>
      <w:ins w:id="507" w:author="AshleyC__" w:date="2023-12-11T13:49:01Z">
        <w:r>
          <w:rPr>
            <w:rFonts w:eastAsia="Yu Mincho"/>
            <w:lang w:eastAsia="ja-JP"/>
            <w:woUserID w:val="7"/>
          </w:rPr>
          <w:t xml:space="preserve">    </w:t>
        </w:r>
      </w:ins>
      <w:ins w:id="508" w:author="AshleyC__" w:date="2023-12-11T13:49:14Z">
        <w:r>
          <w:rPr>
            <w:rFonts w:eastAsia="Yu Mincho"/>
            <w:lang w:eastAsia="ja-JP"/>
            <w:woUserID w:val="7"/>
          </w:rPr>
          <w:t xml:space="preserve"> 赠 人 玫 瑰</w:t>
        </w:r>
      </w:ins>
      <w:del w:id="509" w:author="AshleyC__" w:date="2023-12-11T13:48:54Z">
        <w:r>
          <w:rPr>
            <w:rFonts w:eastAsia="Yu Mincho"/>
            <w:lang w:eastAsia="ja-JP"/>
          </w:rPr>
          <w:delText>A</w:delText>
        </w:r>
      </w:del>
      <w:del w:id="510" w:author="AshleyC__" w:date="2023-12-11T13:48:02Z">
        <w:r>
          <w:rPr>
            <w:rFonts w:eastAsia="Yu Mincho"/>
            <w:lang w:eastAsia="ja-JP"/>
          </w:rPr>
          <w:delText xml:space="preserve"> little respect goes a#     long way.</w:delText>
        </w:r>
      </w:del>
    </w:p>
    <w:p>
      <w:pPr>
        <w:rPr>
          <w:ins w:id="511" w:author="AshleyC__" w:date="2023-12-11T13:49:01Z"/>
          <w:rFonts w:hint="default" w:eastAsia="Yu Mincho"/>
          <w:lang w:eastAsia="ja-JP"/>
          <w:woUserID w:val="7"/>
        </w:rPr>
      </w:pPr>
      <w:ins w:id="512" w:author="AshleyC__" w:date="2023-12-11T13:49:14Z">
        <w:r>
          <w:rPr>
            <w:rFonts w:eastAsia="Yu Mincho"/>
            <w:lang w:eastAsia="ja-JP"/>
            <w:woUserID w:val="7"/>
          </w:rPr>
          <w:t xml:space="preserve"> ，</w:t>
        </w:r>
      </w:ins>
      <w:ins w:id="513" w:author="AshleyC__" w:date="2023-12-11T13:49:18Z">
        <w:r>
          <w:rPr>
            <w:rFonts w:eastAsia="Yu Mincho"/>
            <w:lang w:eastAsia="ja-JP"/>
            <w:woUserID w:val="7"/>
          </w:rPr>
          <w:t>手</w:t>
        </w:r>
      </w:ins>
      <w:ins w:id="514" w:author="AshleyC__" w:date="2023-12-11T13:49:22Z">
        <w:r>
          <w:rPr>
            <w:rFonts w:eastAsia="Yu Mincho"/>
            <w:lang w:eastAsia="ja-JP"/>
            <w:woUserID w:val="7"/>
          </w:rPr>
          <w:t xml:space="preserve"> </w:t>
        </w:r>
      </w:ins>
      <w:ins w:id="515" w:author="AshleyC__" w:date="2023-12-11T13:49:18Z">
        <w:r>
          <w:rPr>
            <w:rFonts w:eastAsia="Yu Mincho"/>
            <w:lang w:eastAsia="ja-JP"/>
            <w:woUserID w:val="7"/>
          </w:rPr>
          <w:t>有</w:t>
        </w:r>
      </w:ins>
      <w:ins w:id="516" w:author="AshleyC__" w:date="2023-12-11T13:49:21Z">
        <w:r>
          <w:rPr>
            <w:rFonts w:eastAsia="Yu Mincho"/>
            <w:lang w:eastAsia="ja-JP"/>
            <w:woUserID w:val="7"/>
          </w:rPr>
          <w:t xml:space="preserve"> </w:t>
        </w:r>
      </w:ins>
      <w:ins w:id="517" w:author="AshleyC__" w:date="2023-12-11T13:49:18Z">
        <w:r>
          <w:rPr>
            <w:rFonts w:eastAsia="Yu Mincho"/>
            <w:lang w:eastAsia="ja-JP"/>
            <w:woUserID w:val="7"/>
          </w:rPr>
          <w:t>余 香 。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@@Other@@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gml_Script_scr_save_flowey_steamworks</w:t>
      </w:r>
    </w:p>
    <w:p>
      <w:pPr>
        <w:rPr>
          <w:ins w:id="518" w:author="ShadowNightHeart" w:date="2023-12-11T13:50:35Z"/>
          <w:del w:id="519" w:author="AshleyC__" w:date="2023-12-11T15:09:30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520" w:author="AshleyC__" w:date="2023-12-11T15:11:37Z">
        <w:r>
          <w:rPr>
            <w:rFonts w:eastAsia="Yu Mincho"/>
            <w:lang w:eastAsia="ja-JP"/>
            <w:woUserID w:val="7"/>
          </w:rPr>
          <w:t>这 些</w:t>
        </w:r>
      </w:ins>
      <w:del w:id="521" w:author="AshleyC__" w:date="2023-12-11T15:11:36Z">
        <w:r>
          <w:rPr>
            <w:rFonts w:eastAsia="Yu Mincho"/>
            <w:lang w:eastAsia="ja-JP"/>
          </w:rPr>
          <w:delText>These undead piles of#     junk aren't very#     threatening.</w:delText>
        </w:r>
      </w:del>
      <w:ins w:id="522" w:author="AshleyC__" w:date="2023-12-11T15:11:37Z">
        <w:r>
          <w:rPr>
            <w:rFonts w:eastAsia="Yu Mincho"/>
            <w:lang w:eastAsia="ja-JP"/>
            <w:woUserID w:val="7"/>
          </w:rPr>
          <w:t xml:space="preserve"> </w:t>
        </w:r>
      </w:ins>
      <w:ins w:id="523" w:author="AshleyC__" w:date="2023-12-11T15:11:42Z">
        <w:r>
          <w:rPr>
            <w:rFonts w:eastAsia="Yu Mincho"/>
            <w:lang w:eastAsia="ja-JP"/>
            <w:woUserID w:val="7"/>
          </w:rPr>
          <w:t xml:space="preserve">不 灭 的 </w:t>
        </w:r>
      </w:ins>
      <w:ins w:id="524" w:author="AshleyC__" w:date="2023-12-11T15:11:48Z">
        <w:r>
          <w:rPr>
            <w:rFonts w:eastAsia="Yu Mincho"/>
            <w:lang w:eastAsia="ja-JP"/>
            <w:woUserID w:val="7"/>
          </w:rPr>
          <w:t>垃</w:t>
        </w:r>
      </w:ins>
      <w:ins w:id="525" w:author="AshleyC__" w:date="2023-12-11T15:11:53Z">
        <w:r>
          <w:rPr>
            <w:rFonts w:eastAsia="Yu Mincho"/>
            <w:lang w:eastAsia="ja-JP"/>
            <w:woUserID w:val="7"/>
          </w:rPr>
          <w:t xml:space="preserve"> </w:t>
        </w:r>
      </w:ins>
      <w:ins w:id="526" w:author="AshleyC__" w:date="2023-12-11T15:11:48Z">
        <w:r>
          <w:rPr>
            <w:rFonts w:eastAsia="Yu Mincho"/>
            <w:lang w:eastAsia="ja-JP"/>
            <w:woUserID w:val="7"/>
          </w:rPr>
          <w:t>圾</w:t>
        </w:r>
      </w:ins>
      <w:ins w:id="527" w:author="AshleyC__" w:date="2023-12-11T15:11:53Z">
        <w:r>
          <w:rPr>
            <w:rFonts w:eastAsia="Yu Mincho"/>
            <w:lang w:eastAsia="ja-JP"/>
            <w:woUserID w:val="7"/>
          </w:rPr>
          <w:t xml:space="preserve"> 不</w:t>
        </w:r>
      </w:ins>
      <w:ins w:id="528" w:author="AshleyC__" w:date="2023-12-11T15:11:59Z">
        <w:r>
          <w:rPr>
            <w:rFonts w:eastAsia="Yu Mincho"/>
            <w:lang w:eastAsia="ja-JP"/>
            <w:woUserID w:val="7"/>
          </w:rPr>
          <w:t xml:space="preserve"> 是 </w:t>
        </w:r>
      </w:ins>
      <w:ins w:id="529" w:author="AshleyC__" w:date="2023-12-11T15:12:03Z">
        <w:r>
          <w:rPr>
            <w:rFonts w:eastAsia="Yu Mincho"/>
            <w:lang w:eastAsia="ja-JP"/>
            <w:woUserID w:val="7"/>
          </w:rPr>
          <w:t xml:space="preserve">很 </w:t>
        </w:r>
      </w:ins>
      <w:ins w:id="530" w:author="AshleyC__" w:date="2023-12-11T15:12:08Z">
        <w:r>
          <w:rPr>
            <w:rFonts w:eastAsia="Yu Mincho"/>
            <w:lang w:eastAsia="ja-JP"/>
            <w:woUserID w:val="7"/>
          </w:rPr>
          <w:t>有</w:t>
        </w:r>
      </w:ins>
      <w:ins w:id="531" w:author="AshleyC__" w:date="2023-12-11T15:12:13Z">
        <w:r>
          <w:rPr>
            <w:rFonts w:eastAsia="Yu Mincho"/>
            <w:lang w:eastAsia="ja-JP"/>
            <w:woUserID w:val="7"/>
          </w:rPr>
          <w:t xml:space="preserve"> 威 胁 </w:t>
        </w:r>
      </w:ins>
      <w:ins w:id="532" w:author="宇航_默语" w:date="2023-12-12T12:28:26Z">
        <w:r>
          <w:rPr>
            <w:rFonts w:eastAsia="Yu Mincho"/>
            <w:lang w:eastAsia="ja-JP"/>
            <w:woUserID w:val="1"/>
          </w:rPr>
          <w:t>。</w:t>
        </w:r>
      </w:ins>
      <w:ins w:id="533" w:author="AshleyC__" w:date="2023-12-11T15:12:13Z">
        <w:del w:id="534" w:author="宇航_默语" w:date="2023-12-12T12:28:24Z">
          <w:r>
            <w:rPr>
              <w:rFonts w:eastAsia="Yu Mincho"/>
              <w:lang w:eastAsia="ja-JP"/>
              <w:woUserID w:val="7"/>
            </w:rPr>
            <w:delText>。</w:delText>
          </w:r>
        </w:del>
      </w:ins>
      <w:ins w:id="535" w:author="ShadowNightHeart" w:date="2023-12-11T15:19:56Z">
        <w:del w:id="536" w:author="宇航_默语" w:date="2023-12-12T12:28:24Z">
          <w:r>
            <w:rPr>
              <w:rFonts w:eastAsia="Yu Mincho"/>
              <w:lang w:eastAsia="ja-JP"/>
              <w:woUserID w:val="6"/>
            </w:rPr>
            <w:delText>【</w:delText>
          </w:r>
        </w:del>
      </w:ins>
      <w:ins w:id="537" w:author="ShadowNightHeart" w:date="2023-12-11T14:09:03Z">
        <w:del w:id="538" w:author="宇航_默语" w:date="2023-12-12T12:28:24Z">
          <w:r>
            <w:rPr>
              <w:rFonts w:eastAsia="Yu Mincho"/>
              <w:lang w:eastAsia="ja-JP"/>
              <w:woUserID w:val="6"/>
            </w:rPr>
            <w:delText>这句你</w:delText>
          </w:r>
        </w:del>
      </w:ins>
      <w:ins w:id="539" w:author="ShadowNightHeart" w:date="2023-12-11T14:09:03Z">
        <w:del w:id="540" w:author="宇航_默语" w:date="2023-12-12T12:28:23Z">
          <w:r>
            <w:rPr>
              <w:rFonts w:eastAsia="Yu Mincho"/>
              <w:lang w:eastAsia="ja-JP"/>
              <w:woUserID w:val="6"/>
            </w:rPr>
            <w:delText>会翻译</w:delText>
          </w:r>
        </w:del>
      </w:ins>
      <w:ins w:id="541" w:author="ShadowNightHeart" w:date="2023-12-11T14:09:08Z">
        <w:del w:id="542" w:author="宇航_默语" w:date="2023-12-12T12:28:23Z">
          <w:r>
            <w:rPr>
              <w:rFonts w:eastAsia="Yu Mincho"/>
              <w:lang w:eastAsia="ja-JP"/>
              <w:woUserID w:val="6"/>
            </w:rPr>
            <w:delText>吗(</w:delText>
          </w:r>
        </w:del>
      </w:ins>
    </w:p>
    <w:p>
      <w:pPr>
        <w:rPr>
          <w:del w:id="543" w:author="AshleyC__" w:date="2023-12-11T15:09:30Z"/>
          <w:rFonts w:hint="default" w:eastAsia="Yu Mincho"/>
          <w:lang w:eastAsia="ja-JP"/>
          <w:woUserID w:val="7"/>
        </w:rPr>
      </w:pPr>
      <w:ins w:id="544" w:author="AshleyC__" w:date="2023-12-11T13:49:28Z">
        <w:del w:id="545" w:author="AshleyC__" w:date="2023-12-11T15:09:30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</w:p>
    <w:p>
      <w:pPr>
        <w:rPr>
          <w:ins w:id="546" w:author="AshleyC__" w:date="2023-12-11T15:09:55Z"/>
          <w:rFonts w:hint="default" w:eastAsia="Yu Mincho"/>
          <w:lang w:eastAsia="ja-JP"/>
          <w:woUserID w:val="6"/>
        </w:rPr>
      </w:pPr>
      <w:del w:id="547" w:author="AshleyC__" w:date="2023-12-11T15:09:30Z">
        <w:r>
          <w:rPr>
            <w:rFonts w:eastAsia="Yu Mincho"/>
            <w:lang w:eastAsia="ja-JP"/>
          </w:rPr>
          <w:delText>*</w:delText>
        </w:r>
      </w:del>
      <w:del w:id="548" w:author="宇航_默语" w:date="2023-12-12T12:28:23Z">
        <w:r>
          <w:rPr>
            <w:rFonts w:eastAsia="Yu Mincho"/>
            <w:lang w:eastAsia="ja-JP"/>
          </w:rPr>
          <w:delText xml:space="preserve">  </w:delText>
        </w:r>
      </w:del>
      <w:ins w:id="549" w:author="AshleyC__" w:date="2023-12-11T15:12:24Z">
        <w:del w:id="550" w:author="宇航_默语" w:date="2023-12-12T12:28:23Z">
          <w:r>
            <w:rPr>
              <w:rFonts w:eastAsia="Yu Mincho"/>
              <w:lang w:eastAsia="ja-JP"/>
              <w:woUserID w:val="7"/>
            </w:rPr>
            <w:delText>草 什么东西（）</w:delText>
          </w:r>
        </w:del>
      </w:ins>
      <w:ins w:id="551" w:author="ShadowNightHeart" w:date="2023-12-11T15:20:02Z">
        <w:del w:id="552" w:author="宇航_默语" w:date="2023-12-12T12:28:23Z">
          <w:r>
            <w:rPr>
              <w:rFonts w:eastAsia="Yu Mincho"/>
              <w:lang w:eastAsia="ja-JP"/>
              <w:woUserID w:val="6"/>
            </w:rPr>
            <w:delText>】</w:delText>
          </w:r>
        </w:del>
      </w:ins>
    </w:p>
    <w:p>
      <w:pPr>
        <w:rPr>
          <w:rFonts w:eastAsia="Yu Mincho"/>
          <w:lang w:eastAsia="ja-JP"/>
        </w:rPr>
      </w:pPr>
      <w:ins w:id="553" w:author="AshleyC__" w:date="2023-12-11T15:09:55Z">
        <w:r>
          <w:rPr>
            <w:rFonts w:eastAsia="Yu Mincho"/>
            <w:lang w:eastAsia="ja-JP"/>
            <w:woUserID w:val="7"/>
          </w:rPr>
          <w:t xml:space="preserve">*  </w:t>
        </w:r>
      </w:ins>
      <w:ins w:id="554" w:author="ShadowNightHeart" w:date="2023-12-11T13:58:35Z">
        <w:r>
          <w:rPr>
            <w:rFonts w:eastAsia="Yu Mincho"/>
            <w:lang w:eastAsia="ja-JP"/>
            <w:woUserID w:val="6"/>
          </w:rPr>
          <w:t>真</w:t>
        </w:r>
      </w:ins>
      <w:ins w:id="555" w:author="ShadowNightHeart" w:date="2023-12-11T13:58:44Z">
        <w:r>
          <w:rPr>
            <w:rFonts w:eastAsia="Yu Mincho"/>
            <w:lang w:eastAsia="ja-JP"/>
            <w:woUserID w:val="6"/>
          </w:rPr>
          <w:t xml:space="preserve"> </w:t>
        </w:r>
      </w:ins>
      <w:ins w:id="556" w:author="ShadowNightHeart" w:date="2023-12-11T13:58:35Z">
        <w:r>
          <w:rPr>
            <w:rFonts w:eastAsia="Yu Mincho"/>
            <w:lang w:eastAsia="ja-JP"/>
            <w:woUserID w:val="6"/>
          </w:rPr>
          <w:t>的</w:t>
        </w:r>
      </w:ins>
      <w:ins w:id="557" w:author="ShadowNightHeart" w:date="2023-12-11T13:58:48Z">
        <w:r>
          <w:rPr>
            <w:rFonts w:eastAsia="Yu Mincho"/>
            <w:lang w:eastAsia="ja-JP"/>
            <w:woUserID w:val="6"/>
          </w:rPr>
          <w:t xml:space="preserve"> </w:t>
        </w:r>
      </w:ins>
      <w:ins w:id="558" w:author="ShadowNightHeart" w:date="2023-12-11T13:58:39Z">
        <w:r>
          <w:rPr>
            <w:rFonts w:eastAsia="Yu Mincho"/>
            <w:lang w:eastAsia="ja-JP"/>
            <w:woUserID w:val="6"/>
          </w:rPr>
          <w:t>不</w:t>
        </w:r>
      </w:ins>
      <w:ins w:id="559" w:author="ShadowNightHeart" w:date="2023-12-11T13:58:48Z">
        <w:r>
          <w:rPr>
            <w:rFonts w:eastAsia="Yu Mincho"/>
            <w:lang w:eastAsia="ja-JP"/>
            <w:woUserID w:val="6"/>
          </w:rPr>
          <w:t xml:space="preserve"> </w:t>
        </w:r>
      </w:ins>
      <w:ins w:id="560" w:author="ShadowNightHeart" w:date="2023-12-11T13:58:39Z">
        <w:r>
          <w:rPr>
            <w:rFonts w:eastAsia="Yu Mincho"/>
            <w:lang w:eastAsia="ja-JP"/>
            <w:woUserID w:val="6"/>
          </w:rPr>
          <w:t>值</w:t>
        </w:r>
      </w:ins>
      <w:ins w:id="561" w:author="ShadowNightHeart" w:date="2023-12-11T13:58:48Z">
        <w:r>
          <w:rPr>
            <w:rFonts w:eastAsia="Yu Mincho"/>
            <w:lang w:eastAsia="ja-JP"/>
            <w:woUserID w:val="6"/>
          </w:rPr>
          <w:t xml:space="preserve"> </w:t>
        </w:r>
      </w:ins>
      <w:ins w:id="562" w:author="ShadowNightHeart" w:date="2023-12-11T13:58:39Z">
        <w:r>
          <w:rPr>
            <w:rFonts w:eastAsia="Yu Mincho"/>
            <w:lang w:eastAsia="ja-JP"/>
            <w:woUserID w:val="6"/>
          </w:rPr>
          <w:t>得</w:t>
        </w:r>
      </w:ins>
      <w:ins w:id="563" w:author="ShadowNightHeart" w:date="2023-12-11T13:58:48Z">
        <w:r>
          <w:rPr>
            <w:rFonts w:eastAsia="Yu Mincho"/>
            <w:lang w:eastAsia="ja-JP"/>
            <w:woUserID w:val="6"/>
          </w:rPr>
          <w:t xml:space="preserve"> </w:t>
        </w:r>
      </w:ins>
      <w:ins w:id="564" w:author="ShadowNightHeart" w:date="2023-12-11T13:58:39Z">
        <w:r>
          <w:rPr>
            <w:rFonts w:eastAsia="Yu Mincho"/>
            <w:lang w:eastAsia="ja-JP"/>
            <w:woUserID w:val="6"/>
          </w:rPr>
          <w:t>这</w:t>
        </w:r>
      </w:ins>
      <w:ins w:id="565" w:author="ShadowNightHeart" w:date="2023-12-11T13:58:48Z">
        <w:r>
          <w:rPr>
            <w:rFonts w:eastAsia="Yu Mincho"/>
            <w:lang w:eastAsia="ja-JP"/>
            <w:woUserID w:val="6"/>
          </w:rPr>
          <w:t xml:space="preserve"> </w:t>
        </w:r>
      </w:ins>
      <w:ins w:id="566" w:author="ShadowNightHeart" w:date="2023-12-11T13:58:39Z">
        <w:r>
          <w:rPr>
            <w:rFonts w:eastAsia="Yu Mincho"/>
            <w:lang w:eastAsia="ja-JP"/>
            <w:woUserID w:val="6"/>
          </w:rPr>
          <w:t>么</w:t>
        </w:r>
      </w:ins>
      <w:ins w:id="567" w:author="ShadowNightHeart" w:date="2023-12-11T13:58:48Z">
        <w:r>
          <w:rPr>
            <w:rFonts w:eastAsia="Yu Mincho"/>
            <w:lang w:eastAsia="ja-JP"/>
            <w:woUserID w:val="6"/>
          </w:rPr>
          <w:t xml:space="preserve"> </w:t>
        </w:r>
      </w:ins>
      <w:ins w:id="568" w:author="ShadowNightHeart" w:date="2023-12-11T13:58:39Z">
        <w:r>
          <w:rPr>
            <w:rFonts w:eastAsia="Yu Mincho"/>
            <w:lang w:eastAsia="ja-JP"/>
            <w:woUserID w:val="6"/>
          </w:rPr>
          <w:t>麻</w:t>
        </w:r>
      </w:ins>
      <w:ins w:id="569" w:author="ShadowNightHeart" w:date="2023-12-11T13:58:48Z">
        <w:r>
          <w:rPr>
            <w:rFonts w:eastAsia="Yu Mincho"/>
            <w:lang w:eastAsia="ja-JP"/>
            <w:woUserID w:val="6"/>
          </w:rPr>
          <w:t xml:space="preserve"> </w:t>
        </w:r>
      </w:ins>
      <w:ins w:id="570" w:author="ShadowNightHeart" w:date="2023-12-11T13:58:39Z">
        <w:r>
          <w:rPr>
            <w:rFonts w:eastAsia="Yu Mincho"/>
            <w:lang w:eastAsia="ja-JP"/>
            <w:woUserID w:val="6"/>
          </w:rPr>
          <w:t>烦</w:t>
        </w:r>
      </w:ins>
      <w:del w:id="571" w:author="ShadowNightHeart" w:date="2023-12-11T13:58:35Z">
        <w:r>
          <w:rPr>
            <w:rFonts w:eastAsia="Yu Mincho"/>
            <w:lang w:eastAsia="ja-JP"/>
          </w:rPr>
          <w:delText>Not really worth the#     trouble</w:delText>
        </w:r>
      </w:del>
      <w:ins w:id="572" w:author="ShadowNightHeart" w:date="2023-12-11T13:58:48Z">
        <w:r>
          <w:rPr>
            <w:rFonts w:eastAsia="Yu Mincho"/>
            <w:lang w:eastAsia="ja-JP"/>
            <w:woUserID w:val="6"/>
          </w:rPr>
          <w:t xml:space="preserve"> </w:t>
        </w:r>
      </w:ins>
      <w:ins w:id="573" w:author="ShadowNightHeart" w:date="2023-12-11T13:58:53Z">
        <w:r>
          <w:rPr>
            <w:rFonts w:eastAsia="Yu Mincho"/>
            <w:lang w:eastAsia="ja-JP"/>
            <w:woUserID w:val="6"/>
          </w:rPr>
          <w:t>。</w:t>
        </w:r>
      </w:ins>
      <w:del w:id="574" w:author="ShadowNightHeart" w:date="2023-12-11T13:58:53Z">
        <w:r>
          <w:rPr>
            <w:rFonts w:eastAsia="Yu Mincho"/>
            <w:lang w:eastAsia="ja-JP"/>
          </w:rPr>
          <w:delText>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575" w:author="ShadowNightHeart" w:date="2023-12-11T13:53:27Z">
        <w:r>
          <w:rPr>
            <w:rFonts w:eastAsia="Yu Mincho"/>
            <w:lang w:eastAsia="ja-JP"/>
            <w:woUserID w:val="6"/>
          </w:rPr>
          <w:t>还</w:t>
        </w:r>
      </w:ins>
      <w:ins w:id="576" w:author="ShadowNightHeart" w:date="2023-12-11T13:55:47Z">
        <w:r>
          <w:rPr>
            <w:rFonts w:eastAsia="Yu Mincho"/>
            <w:lang w:eastAsia="ja-JP"/>
            <w:woUserID w:val="6"/>
          </w:rPr>
          <w:t xml:space="preserve"> </w:t>
        </w:r>
      </w:ins>
      <w:ins w:id="577" w:author="ShadowNightHeart" w:date="2023-12-11T13:53:27Z">
        <w:r>
          <w:rPr>
            <w:rFonts w:eastAsia="Yu Mincho"/>
            <w:lang w:eastAsia="ja-JP"/>
            <w:woUserID w:val="6"/>
          </w:rPr>
          <w:t>在</w:t>
        </w:r>
      </w:ins>
      <w:ins w:id="578" w:author="ShadowNightHeart" w:date="2023-12-11T13:55:51Z">
        <w:r>
          <w:rPr>
            <w:rFonts w:eastAsia="Yu Mincho"/>
            <w:lang w:eastAsia="ja-JP"/>
            <w:woUserID w:val="6"/>
          </w:rPr>
          <w:t xml:space="preserve"> </w:t>
        </w:r>
      </w:ins>
      <w:ins w:id="579" w:author="ShadowNightHeart" w:date="2023-12-11T13:53:27Z">
        <w:r>
          <w:rPr>
            <w:rFonts w:eastAsia="Yu Mincho"/>
            <w:lang w:eastAsia="ja-JP"/>
            <w:woUserID w:val="6"/>
          </w:rPr>
          <w:t>那</w:t>
        </w:r>
      </w:ins>
      <w:ins w:id="580" w:author="ShadowNightHeart" w:date="2023-12-11T13:55:54Z">
        <w:r>
          <w:rPr>
            <w:rFonts w:eastAsia="Yu Mincho"/>
            <w:lang w:eastAsia="ja-JP"/>
            <w:woUserID w:val="6"/>
          </w:rPr>
          <w:t xml:space="preserve"> </w:t>
        </w:r>
      </w:ins>
      <w:ins w:id="581" w:author="ShadowNightHeart" w:date="2023-12-11T13:53:27Z">
        <w:r>
          <w:rPr>
            <w:rFonts w:eastAsia="Yu Mincho"/>
            <w:lang w:eastAsia="ja-JP"/>
            <w:woUserID w:val="6"/>
          </w:rPr>
          <w:t>，嗯</w:t>
        </w:r>
      </w:ins>
      <w:ins w:id="582" w:author="ShadowNightHeart" w:date="2023-12-11T13:55:54Z">
        <w:r>
          <w:rPr>
            <w:rFonts w:eastAsia="Yu Mincho"/>
            <w:lang w:eastAsia="ja-JP"/>
            <w:woUserID w:val="6"/>
          </w:rPr>
          <w:t xml:space="preserve"> </w:t>
        </w:r>
      </w:ins>
      <w:ins w:id="583" w:author="ShadowNightHeart" w:date="2023-12-11T13:53:27Z">
        <w:r>
          <w:rPr>
            <w:rFonts w:eastAsia="Yu Mincho"/>
            <w:lang w:eastAsia="ja-JP"/>
            <w:woUserID w:val="6"/>
          </w:rPr>
          <w:t>？</w:t>
        </w:r>
      </w:ins>
      <w:del w:id="584" w:author="ShadowNightHeart" w:date="2023-12-11T13:53:20Z">
        <w:r>
          <w:rPr>
            <w:rFonts w:eastAsia="Yu Mincho"/>
            <w:lang w:eastAsia="ja-JP"/>
          </w:rPr>
          <w:delText>Still at it, huh?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585" w:author="ShadowNightHeart" w:date="2023-12-11T14:09:37Z">
        <w:r>
          <w:rPr>
            <w:rFonts w:eastAsia="Yu Mincho"/>
            <w:lang w:eastAsia="ja-JP"/>
            <w:woUserID w:val="6"/>
          </w:rPr>
          <w:t>抱</w:t>
        </w:r>
      </w:ins>
      <w:ins w:id="586" w:author="ShadowNightHeart" w:date="2023-12-11T14:10:02Z">
        <w:r>
          <w:rPr>
            <w:rFonts w:eastAsia="Yu Mincho"/>
            <w:lang w:eastAsia="ja-JP"/>
            <w:woUserID w:val="6"/>
          </w:rPr>
          <w:t xml:space="preserve"> </w:t>
        </w:r>
      </w:ins>
      <w:ins w:id="587" w:author="ShadowNightHeart" w:date="2023-12-11T14:09:37Z">
        <w:r>
          <w:rPr>
            <w:rFonts w:eastAsia="Yu Mincho"/>
            <w:lang w:eastAsia="ja-JP"/>
            <w:woUserID w:val="6"/>
          </w:rPr>
          <w:t>歉</w:t>
        </w:r>
      </w:ins>
      <w:ins w:id="588" w:author="ShadowNightHeart" w:date="2023-12-11T14:10:02Z">
        <w:r>
          <w:rPr>
            <w:rFonts w:eastAsia="Yu Mincho"/>
            <w:lang w:eastAsia="ja-JP"/>
            <w:woUserID w:val="6"/>
          </w:rPr>
          <w:t xml:space="preserve"> </w:t>
        </w:r>
      </w:ins>
      <w:ins w:id="589" w:author="ShadowNightHeart" w:date="2023-12-11T14:09:42Z">
        <w:r>
          <w:rPr>
            <w:rFonts w:eastAsia="Yu Mincho"/>
            <w:lang w:eastAsia="ja-JP"/>
            <w:woUserID w:val="6"/>
          </w:rPr>
          <w:t>，但</w:t>
        </w:r>
      </w:ins>
      <w:ins w:id="590" w:author="ShadowNightHeart" w:date="2023-12-11T14:10:02Z">
        <w:r>
          <w:rPr>
            <w:rFonts w:eastAsia="Yu Mincho"/>
            <w:lang w:eastAsia="ja-JP"/>
            <w:woUserID w:val="6"/>
          </w:rPr>
          <w:t xml:space="preserve"> </w:t>
        </w:r>
      </w:ins>
      <w:ins w:id="591" w:author="ShadowNightHeart" w:date="2023-12-11T14:09:42Z">
        <w:r>
          <w:rPr>
            <w:rFonts w:eastAsia="Yu Mincho"/>
            <w:lang w:eastAsia="ja-JP"/>
            <w:woUserID w:val="6"/>
          </w:rPr>
          <w:t>我</w:t>
        </w:r>
      </w:ins>
      <w:ins w:id="592" w:author="ShadowNightHeart" w:date="2023-12-11T14:10:08Z">
        <w:r>
          <w:rPr>
            <w:rFonts w:eastAsia="Yu Mincho"/>
            <w:lang w:eastAsia="ja-JP"/>
            <w:woUserID w:val="6"/>
          </w:rPr>
          <w:t xml:space="preserve"> </w:t>
        </w:r>
      </w:ins>
      <w:ins w:id="593" w:author="ShadowNightHeart" w:date="2023-12-11T14:09:42Z">
        <w:r>
          <w:rPr>
            <w:rFonts w:eastAsia="Yu Mincho"/>
            <w:lang w:eastAsia="ja-JP"/>
            <w:woUserID w:val="6"/>
          </w:rPr>
          <w:t>现</w:t>
        </w:r>
      </w:ins>
      <w:ins w:id="594" w:author="ShadowNightHeart" w:date="2023-12-11T14:10:08Z">
        <w:r>
          <w:rPr>
            <w:rFonts w:eastAsia="Yu Mincho"/>
            <w:lang w:eastAsia="ja-JP"/>
            <w:woUserID w:val="6"/>
          </w:rPr>
          <w:t xml:space="preserve"> </w:t>
        </w:r>
      </w:ins>
      <w:ins w:id="595" w:author="ShadowNightHeart" w:date="2023-12-11T14:09:42Z">
        <w:r>
          <w:rPr>
            <w:rFonts w:eastAsia="Yu Mincho"/>
            <w:lang w:eastAsia="ja-JP"/>
            <w:woUserID w:val="6"/>
          </w:rPr>
          <w:t>在</w:t>
        </w:r>
      </w:ins>
      <w:ins w:id="596" w:author="ShadowNightHeart" w:date="2023-12-11T14:10:08Z">
        <w:r>
          <w:rPr>
            <w:rFonts w:eastAsia="Yu Mincho"/>
            <w:lang w:eastAsia="ja-JP"/>
            <w:woUserID w:val="6"/>
          </w:rPr>
          <w:t xml:space="preserve"> </w:t>
        </w:r>
      </w:ins>
      <w:ins w:id="597" w:author="ShadowNightHeart" w:date="2023-12-11T14:09:42Z">
        <w:r>
          <w:rPr>
            <w:rFonts w:eastAsia="Yu Mincho"/>
            <w:lang w:eastAsia="ja-JP"/>
            <w:woUserID w:val="6"/>
          </w:rPr>
          <w:t>没</w:t>
        </w:r>
      </w:ins>
      <w:ins w:id="598" w:author="ShadowNightHeart" w:date="2023-12-11T14:10:08Z">
        <w:r>
          <w:rPr>
            <w:rFonts w:eastAsia="Yu Mincho"/>
            <w:lang w:eastAsia="ja-JP"/>
            <w:woUserID w:val="6"/>
          </w:rPr>
          <w:t xml:space="preserve"> </w:t>
        </w:r>
      </w:ins>
      <w:ins w:id="599" w:author="ShadowNightHeart" w:date="2023-12-11T14:09:42Z">
        <w:r>
          <w:rPr>
            <w:rFonts w:eastAsia="Yu Mincho"/>
            <w:lang w:eastAsia="ja-JP"/>
            <w:woUserID w:val="6"/>
          </w:rPr>
          <w:t>什</w:t>
        </w:r>
      </w:ins>
      <w:ins w:id="600" w:author="ShadowNightHeart" w:date="2023-12-11T14:10:08Z">
        <w:r>
          <w:rPr>
            <w:rFonts w:eastAsia="Yu Mincho"/>
            <w:lang w:eastAsia="ja-JP"/>
            <w:woUserID w:val="6"/>
          </w:rPr>
          <w:t xml:space="preserve"> </w:t>
        </w:r>
      </w:ins>
      <w:ins w:id="601" w:author="ShadowNightHeart" w:date="2023-12-11T14:09:42Z">
        <w:r>
          <w:rPr>
            <w:rFonts w:eastAsia="Yu Mincho"/>
            <w:lang w:eastAsia="ja-JP"/>
            <w:woUserID w:val="6"/>
          </w:rPr>
          <w:t>么</w:t>
        </w:r>
      </w:ins>
      <w:ins w:id="602" w:author="ShadowNightHeart" w:date="2023-12-11T14:10:53Z">
        <w:r>
          <w:rPr>
            <w:rFonts w:eastAsia="Yu Mincho"/>
            <w:lang w:eastAsia="ja-JP"/>
            <w:woUserID w:val="6"/>
          </w:rPr>
          <w:t>#</w:t>
        </w:r>
      </w:ins>
      <w:ins w:id="603" w:author="ShadowNightHeart" w:date="2023-12-11T14:10:15Z">
        <w:r>
          <w:rPr>
            <w:rFonts w:eastAsia="Yu Mincho"/>
            <w:lang w:eastAsia="ja-JP"/>
            <w:woUserID w:val="6"/>
          </w:rPr>
          <w:t xml:space="preserve"> </w:t>
        </w:r>
      </w:ins>
      <w:ins w:id="604" w:author="ShadowNightHeart" w:date="2023-12-11T14:10:47Z">
        <w:r>
          <w:rPr>
            <w:rFonts w:eastAsia="Yu Mincho"/>
            <w:lang w:eastAsia="ja-JP"/>
            <w:woUserID w:val="6"/>
          </w:rPr>
          <w:t xml:space="preserve"> </w:t>
        </w:r>
      </w:ins>
      <w:ins w:id="605" w:author="ShadowNightHeart" w:date="2023-12-11T14:10:15Z">
        <w:r>
          <w:rPr>
            <w:rFonts w:eastAsia="Yu Mincho"/>
            <w:lang w:eastAsia="ja-JP"/>
            <w:woUserID w:val="6"/>
          </w:rPr>
          <w:t xml:space="preserve"> </w:t>
        </w:r>
      </w:ins>
      <w:ins w:id="606" w:author="ShadowNightHeart" w:date="2023-12-11T14:10:58Z">
        <w:r>
          <w:rPr>
            <w:rFonts w:eastAsia="Yu Mincho"/>
            <w:lang w:eastAsia="ja-JP"/>
            <w:woUserID w:val="6"/>
          </w:rPr>
          <w:t xml:space="preserve"> </w:t>
        </w:r>
      </w:ins>
      <w:ins w:id="607" w:author="ShadowNightHeart" w:date="2023-12-11T14:10:59Z">
        <w:r>
          <w:rPr>
            <w:rFonts w:eastAsia="Yu Mincho"/>
            <w:lang w:eastAsia="ja-JP"/>
            <w:woUserID w:val="6"/>
          </w:rPr>
          <w:t xml:space="preserve"> </w:t>
        </w:r>
      </w:ins>
      <w:ins w:id="608" w:author="ShadowNightHeart" w:date="2023-12-11T14:11:04Z">
        <w:r>
          <w:rPr>
            <w:rFonts w:eastAsia="Yu Mincho"/>
            <w:lang w:eastAsia="ja-JP"/>
            <w:woUserID w:val="6"/>
          </w:rPr>
          <w:t>能</w:t>
        </w:r>
      </w:ins>
      <w:ins w:id="609" w:author="ShadowNightHeart" w:date="2023-12-11T14:11:14Z">
        <w:r>
          <w:rPr>
            <w:rFonts w:eastAsia="Yu Mincho"/>
            <w:lang w:eastAsia="ja-JP"/>
            <w:woUserID w:val="6"/>
          </w:rPr>
          <w:t xml:space="preserve"> </w:t>
        </w:r>
      </w:ins>
      <w:ins w:id="610" w:author="ShadowNightHeart" w:date="2023-12-11T14:11:04Z">
        <w:r>
          <w:rPr>
            <w:rFonts w:eastAsia="Yu Mincho"/>
            <w:lang w:eastAsia="ja-JP"/>
            <w:woUserID w:val="6"/>
          </w:rPr>
          <w:t>让</w:t>
        </w:r>
      </w:ins>
      <w:ins w:id="611" w:author="ShadowNightHeart" w:date="2023-12-11T14:11:15Z">
        <w:r>
          <w:rPr>
            <w:rFonts w:eastAsia="Yu Mincho"/>
            <w:lang w:eastAsia="ja-JP"/>
            <w:woUserID w:val="6"/>
          </w:rPr>
          <w:t xml:space="preserve"> </w:t>
        </w:r>
      </w:ins>
      <w:ins w:id="612" w:author="ShadowNightHeart" w:date="2023-12-11T14:11:04Z">
        <w:r>
          <w:rPr>
            <w:rFonts w:eastAsia="Yu Mincho"/>
            <w:lang w:eastAsia="ja-JP"/>
            <w:woUserID w:val="6"/>
          </w:rPr>
          <w:t>你</w:t>
        </w:r>
      </w:ins>
      <w:ins w:id="613" w:author="ShadowNightHeart" w:date="2023-12-11T14:11:15Z">
        <w:r>
          <w:rPr>
            <w:rFonts w:eastAsia="Yu Mincho"/>
            <w:lang w:eastAsia="ja-JP"/>
            <w:woUserID w:val="6"/>
          </w:rPr>
          <w:t xml:space="preserve"> </w:t>
        </w:r>
      </w:ins>
      <w:ins w:id="614" w:author="ShadowNightHeart" w:date="2023-12-11T14:11:11Z">
        <w:r>
          <w:rPr>
            <w:rFonts w:eastAsia="Yu Mincho"/>
            <w:lang w:eastAsia="ja-JP"/>
            <w:woUserID w:val="6"/>
          </w:rPr>
          <w:t>笑</w:t>
        </w:r>
      </w:ins>
      <w:ins w:id="615" w:author="ShadowNightHeart" w:date="2023-12-11T14:11:16Z">
        <w:r>
          <w:rPr>
            <w:rFonts w:eastAsia="Yu Mincho"/>
            <w:lang w:eastAsia="ja-JP"/>
            <w:woUserID w:val="6"/>
          </w:rPr>
          <w:t xml:space="preserve"> </w:t>
        </w:r>
      </w:ins>
      <w:ins w:id="616" w:author="ShadowNightHeart" w:date="2023-12-11T14:11:11Z">
        <w:r>
          <w:rPr>
            <w:rFonts w:eastAsia="Yu Mincho"/>
            <w:lang w:eastAsia="ja-JP"/>
            <w:woUserID w:val="6"/>
          </w:rPr>
          <w:t>得</w:t>
        </w:r>
      </w:ins>
      <w:ins w:id="617" w:author="ShadowNightHeart" w:date="2023-12-11T14:11:17Z">
        <w:r>
          <w:rPr>
            <w:rFonts w:eastAsia="Yu Mincho"/>
            <w:lang w:eastAsia="ja-JP"/>
            <w:woUserID w:val="6"/>
          </w:rPr>
          <w:t xml:space="preserve"> </w:t>
        </w:r>
      </w:ins>
      <w:ins w:id="618" w:author="ShadowNightHeart" w:date="2023-12-11T14:11:11Z">
        <w:r>
          <w:rPr>
            <w:rFonts w:eastAsia="Yu Mincho"/>
            <w:lang w:eastAsia="ja-JP"/>
            <w:woUserID w:val="6"/>
          </w:rPr>
          <w:t>出</w:t>
        </w:r>
      </w:ins>
      <w:ins w:id="619" w:author="ShadowNightHeart" w:date="2023-12-11T14:11:18Z">
        <w:r>
          <w:rPr>
            <w:rFonts w:eastAsia="Yu Mincho"/>
            <w:lang w:eastAsia="ja-JP"/>
            <w:woUserID w:val="6"/>
          </w:rPr>
          <w:t xml:space="preserve"> </w:t>
        </w:r>
      </w:ins>
      <w:ins w:id="620" w:author="ShadowNightHeart" w:date="2023-12-11T14:11:11Z">
        <w:r>
          <w:rPr>
            <w:rFonts w:eastAsia="Yu Mincho"/>
            <w:lang w:eastAsia="ja-JP"/>
            <w:woUserID w:val="6"/>
          </w:rPr>
          <w:t>来</w:t>
        </w:r>
      </w:ins>
      <w:ins w:id="621" w:author="ShadowNightHeart" w:date="2023-12-11T14:11:19Z">
        <w:r>
          <w:rPr>
            <w:rFonts w:eastAsia="Yu Mincho"/>
            <w:lang w:eastAsia="ja-JP"/>
            <w:woUserID w:val="6"/>
          </w:rPr>
          <w:t xml:space="preserve"> </w:t>
        </w:r>
      </w:ins>
      <w:ins w:id="622" w:author="ShadowNightHeart" w:date="2023-12-11T14:09:52Z">
        <w:r>
          <w:rPr>
            <w:rFonts w:eastAsia="Yu Mincho"/>
            <w:lang w:eastAsia="ja-JP"/>
            <w:woUserID w:val="6"/>
          </w:rPr>
          <w:t>的</w:t>
        </w:r>
      </w:ins>
      <w:ins w:id="623" w:author="ShadowNightHeart" w:date="2023-12-11T14:10:15Z">
        <w:r>
          <w:rPr>
            <w:rFonts w:eastAsia="Yu Mincho"/>
            <w:lang w:eastAsia="ja-JP"/>
            <w:woUserID w:val="6"/>
          </w:rPr>
          <w:t xml:space="preserve"> </w:t>
        </w:r>
      </w:ins>
      <w:ins w:id="624" w:author="ShadowNightHeart" w:date="2023-12-11T14:13:55Z">
        <w:r>
          <w:rPr>
            <w:rFonts w:eastAsia="Yu Mincho"/>
            <w:lang w:eastAsia="ja-JP"/>
            <w:woUserID w:val="6"/>
          </w:rPr>
          <w:t>东 西</w:t>
        </w:r>
      </w:ins>
      <w:ins w:id="625" w:author="ShadowNightHeart" w:date="2023-12-11T14:10:15Z">
        <w:r>
          <w:rPr>
            <w:rFonts w:eastAsia="Yu Mincho"/>
            <w:lang w:eastAsia="ja-JP"/>
            <w:woUserID w:val="6"/>
          </w:rPr>
          <w:t xml:space="preserve"> </w:t>
        </w:r>
      </w:ins>
      <w:ins w:id="626" w:author="ShadowNightHeart" w:date="2023-12-11T14:09:57Z">
        <w:r>
          <w:rPr>
            <w:rFonts w:eastAsia="Yu Mincho"/>
            <w:lang w:eastAsia="ja-JP"/>
            <w:woUserID w:val="6"/>
          </w:rPr>
          <w:t>了</w:t>
        </w:r>
      </w:ins>
      <w:del w:id="627" w:author="ShadowNightHeart" w:date="2023-12-11T14:09:32Z">
        <w:r>
          <w:rPr>
            <w:rFonts w:eastAsia="Yu Mincho"/>
            <w:lang w:eastAsia="ja-JP"/>
          </w:rPr>
          <w:delText>Sorry but I'm runnin'#     low on witty comments at#     this point</w:delText>
        </w:r>
      </w:del>
      <w:ins w:id="628" w:author="ShadowNightHeart" w:date="2023-12-11T14:10:17Z">
        <w:r>
          <w:rPr>
            <w:rFonts w:eastAsia="Yu Mincho"/>
            <w:lang w:eastAsia="ja-JP"/>
            <w:woUserID w:val="6"/>
          </w:rPr>
          <w:t xml:space="preserve"> </w:t>
        </w:r>
      </w:ins>
      <w:ins w:id="629" w:author="ShadowNightHeart" w:date="2023-12-11T14:10:16Z">
        <w:r>
          <w:rPr>
            <w:rFonts w:eastAsia="Yu Mincho"/>
            <w:lang w:eastAsia="ja-JP"/>
            <w:woUserID w:val="6"/>
          </w:rPr>
          <w:t>。</w:t>
        </w:r>
      </w:ins>
      <w:del w:id="630" w:author="ShadowNightHeart" w:date="2023-12-11T14:10:16Z">
        <w:r>
          <w:rPr>
            <w:rFonts w:eastAsia="Yu Mincho"/>
            <w:lang w:eastAsia="ja-JP"/>
          </w:rPr>
          <w:delText>.</w:delText>
        </w:r>
      </w:del>
    </w:p>
    <w:p>
      <w:pPr>
        <w:rPr>
          <w:del w:id="631" w:author="ShadowNightHeart" w:date="2023-12-11T14:16:20Z"/>
          <w:rFonts w:hint="default" w:eastAsia="Yu Mincho"/>
          <w:lang w:eastAsia="ja-JP"/>
          <w:woUserID w:val="6"/>
        </w:rPr>
      </w:pPr>
      <w:r>
        <w:rPr>
          <w:rFonts w:eastAsia="Yu Mincho"/>
          <w:lang w:eastAsia="ja-JP"/>
        </w:rPr>
        <w:t>*  .</w:t>
      </w:r>
      <w:ins w:id="632" w:author="ShadowNightHeart" w:date="2023-12-11T14:20:21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.</w:t>
      </w:r>
      <w:ins w:id="633" w:author="ShadowNightHeart" w:date="2023-12-11T14:20:13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.</w:t>
      </w:r>
      <w:ins w:id="634" w:author="ShadowNightHeart" w:date="2023-12-11T14:20:22Z">
        <w:r>
          <w:rPr>
            <w:rFonts w:eastAsia="Yu Mincho"/>
            <w:lang w:eastAsia="ja-JP"/>
            <w:woUserID w:val="6"/>
          </w:rPr>
          <w:t xml:space="preserve"> </w:t>
        </w:r>
      </w:ins>
      <w:ins w:id="635" w:author="ShadowNightHeart" w:date="2023-12-11T14:20:02Z">
        <w:r>
          <w:rPr>
            <w:rFonts w:eastAsia="Yu Mincho"/>
            <w:lang w:eastAsia="ja-JP"/>
            <w:woUserID w:val="6"/>
          </w:rPr>
          <w:t>什</w:t>
        </w:r>
      </w:ins>
      <w:ins w:id="636" w:author="ShadowNightHeart" w:date="2023-12-11T14:20:23Z">
        <w:r>
          <w:rPr>
            <w:rFonts w:eastAsia="Yu Mincho"/>
            <w:lang w:eastAsia="ja-JP"/>
            <w:woUserID w:val="6"/>
          </w:rPr>
          <w:t xml:space="preserve"> </w:t>
        </w:r>
      </w:ins>
      <w:ins w:id="637" w:author="ShadowNightHeart" w:date="2023-12-11T14:20:02Z">
        <w:r>
          <w:rPr>
            <w:rFonts w:eastAsia="Yu Mincho"/>
            <w:lang w:eastAsia="ja-JP"/>
            <w:woUserID w:val="6"/>
          </w:rPr>
          <w:t>么</w:t>
        </w:r>
      </w:ins>
      <w:ins w:id="638" w:author="ShadowNightHeart" w:date="2023-12-11T14:20:07Z">
        <w:r>
          <w:rPr>
            <w:rFonts w:eastAsia="Yu Mincho"/>
            <w:lang w:eastAsia="ja-JP"/>
            <w:woUserID w:val="6"/>
          </w:rPr>
          <w:t xml:space="preserve"> </w:t>
        </w:r>
      </w:ins>
      <w:del w:id="639" w:author="ShadowNightHeart" w:date="2023-12-11T14:20:01Z">
        <w:r>
          <w:rPr>
            <w:rFonts w:eastAsia="Yu Mincho"/>
            <w:lang w:eastAsia="ja-JP"/>
          </w:rPr>
          <w:delText>What? You want me to#     keep inflating your ego</w:delText>
        </w:r>
      </w:del>
      <w:r>
        <w:rPr>
          <w:rFonts w:eastAsia="Yu Mincho"/>
          <w:lang w:eastAsia="ja-JP"/>
        </w:rPr>
        <w:t>?</w:t>
      </w:r>
      <w:ins w:id="640" w:author="ShadowNightHeart" w:date="2023-12-11T14:20:08Z">
        <w:r>
          <w:rPr>
            <w:rFonts w:eastAsia="Yu Mincho"/>
            <w:lang w:eastAsia="ja-JP"/>
            <w:woUserID w:val="6"/>
          </w:rPr>
          <w:t xml:space="preserve"> </w:t>
        </w:r>
      </w:ins>
    </w:p>
    <w:p>
      <w:pPr>
        <w:rPr>
          <w:ins w:id="641" w:author="ShadowNightHeart" w:date="2023-12-11T14:15:58Z"/>
          <w:rFonts w:hint="default" w:eastAsia="Yu Mincho"/>
          <w:lang w:eastAsia="ja-JP"/>
          <w:woUserID w:val="6"/>
        </w:rPr>
      </w:pPr>
      <w:ins w:id="642" w:author="ShadowNightHeart" w:date="2023-12-11T14:20:38Z">
        <w:r>
          <w:rPr>
            <w:rFonts w:hint="default" w:eastAsia="Yu Mincho"/>
            <w:lang w:eastAsia="ja-JP"/>
            <w:woUserID w:val="6"/>
          </w:rPr>
          <w:t>想</w:t>
        </w:r>
      </w:ins>
      <w:ins w:id="643" w:author="ShadowNightHeart" w:date="2023-12-11T14:20:55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44" w:author="ShadowNightHeart" w:date="2023-12-11T14:20:38Z">
        <w:r>
          <w:rPr>
            <w:rFonts w:hint="default" w:eastAsia="Yu Mincho"/>
            <w:lang w:eastAsia="ja-JP"/>
            <w:woUserID w:val="6"/>
          </w:rPr>
          <w:t>让</w:t>
        </w:r>
      </w:ins>
      <w:ins w:id="645" w:author="ShadowNightHeart" w:date="2023-12-11T14:20:57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46" w:author="ShadowNightHeart" w:date="2023-12-11T14:20:38Z">
        <w:r>
          <w:rPr>
            <w:rFonts w:hint="default" w:eastAsia="Yu Mincho"/>
            <w:lang w:eastAsia="ja-JP"/>
            <w:woUserID w:val="6"/>
          </w:rPr>
          <w:t>我</w:t>
        </w:r>
      </w:ins>
      <w:ins w:id="647" w:author="ShadowNightHeart" w:date="2023-12-11T14:20:58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48" w:author="ShadowNightHeart" w:date="2023-12-11T14:20:39Z">
        <w:r>
          <w:rPr>
            <w:rFonts w:hint="default" w:eastAsia="Yu Mincho"/>
            <w:lang w:eastAsia="ja-JP"/>
            <w:woUserID w:val="6"/>
          </w:rPr>
          <w:t>继</w:t>
        </w:r>
      </w:ins>
      <w:ins w:id="649" w:author="ShadowNightHeart" w:date="2023-12-11T14:20:59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50" w:author="ShadowNightHeart" w:date="2023-12-11T14:20:39Z">
        <w:r>
          <w:rPr>
            <w:rFonts w:hint="default" w:eastAsia="Yu Mincho"/>
            <w:lang w:eastAsia="ja-JP"/>
            <w:woUserID w:val="6"/>
          </w:rPr>
          <w:t>续</w:t>
        </w:r>
      </w:ins>
      <w:ins w:id="651" w:author="ShadowNightHeart" w:date="2023-12-11T14:21:01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52" w:author="ShadowNightHeart" w:date="2023-12-11T14:20:44Z">
        <w:r>
          <w:rPr>
            <w:rFonts w:hint="default" w:eastAsia="Yu Mincho"/>
            <w:lang w:eastAsia="ja-JP"/>
            <w:woUserID w:val="6"/>
          </w:rPr>
          <w:t>鼓</w:t>
        </w:r>
      </w:ins>
      <w:ins w:id="653" w:author="ShadowNightHeart" w:date="2023-12-11T14:21:03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54" w:author="ShadowNightHeart" w:date="2023-12-11T14:20:44Z">
        <w:r>
          <w:rPr>
            <w:rFonts w:hint="default" w:eastAsia="Yu Mincho"/>
            <w:lang w:eastAsia="ja-JP"/>
            <w:woUserID w:val="6"/>
          </w:rPr>
          <w:t>吹</w:t>
        </w:r>
      </w:ins>
      <w:ins w:id="655" w:author="ShadowNightHeart" w:date="2023-12-11T14:22:19Z">
        <w:r>
          <w:rPr>
            <w:rFonts w:hint="default" w:eastAsia="Yu Mincho"/>
            <w:lang w:eastAsia="ja-JP"/>
            <w:woUserID w:val="6"/>
          </w:rPr>
          <w:t xml:space="preserve"># </w:t>
        </w:r>
      </w:ins>
      <w:ins w:id="656" w:author="ShadowNightHeart" w:date="2023-12-11T14:21:05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57" w:author="ShadowNightHeart" w:date="2023-12-11T14:22:24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58" w:author="ShadowNightHeart" w:date="2023-12-11T14:22:25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59" w:author="ShadowNightHeart" w:date="2023-12-11T14:22:27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60" w:author="ShadowNightHeart" w:date="2023-12-11T14:20:47Z">
        <w:r>
          <w:rPr>
            <w:rFonts w:hint="default" w:eastAsia="Yu Mincho"/>
            <w:lang w:eastAsia="ja-JP"/>
            <w:woUserID w:val="6"/>
          </w:rPr>
          <w:t>你</w:t>
        </w:r>
      </w:ins>
      <w:ins w:id="661" w:author="ShadowNightHeart" w:date="2023-12-11T14:21:06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62" w:author="ShadowNightHeart" w:date="2023-12-11T14:20:50Z">
        <w:r>
          <w:rPr>
            <w:rFonts w:hint="default" w:eastAsia="Yu Mincho"/>
            <w:lang w:eastAsia="ja-JP"/>
            <w:woUserID w:val="6"/>
          </w:rPr>
          <w:t>的</w:t>
        </w:r>
      </w:ins>
      <w:ins w:id="663" w:author="ShadowNightHeart" w:date="2023-12-11T14:21:11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64" w:author="ShadowNightHeart" w:date="2023-12-11T14:20:50Z">
        <w:r>
          <w:rPr>
            <w:rFonts w:hint="default" w:eastAsia="Yu Mincho"/>
            <w:lang w:eastAsia="ja-JP"/>
            <w:woUserID w:val="6"/>
          </w:rPr>
          <w:t>自</w:t>
        </w:r>
      </w:ins>
      <w:ins w:id="665" w:author="ShadowNightHeart" w:date="2023-12-11T14:21:22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66" w:author="ShadowNightHeart" w:date="2023-12-11T14:20:50Z">
        <w:r>
          <w:rPr>
            <w:rFonts w:hint="default" w:eastAsia="Yu Mincho"/>
            <w:lang w:eastAsia="ja-JP"/>
            <w:woUserID w:val="6"/>
          </w:rPr>
          <w:t>尊</w:t>
        </w:r>
      </w:ins>
      <w:ins w:id="667" w:author="ShadowNightHeart" w:date="2023-12-11T14:21:15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68" w:author="ShadowNightHeart" w:date="2023-12-11T14:20:50Z">
        <w:r>
          <w:rPr>
            <w:rFonts w:hint="default" w:eastAsia="Yu Mincho"/>
            <w:lang w:eastAsia="ja-JP"/>
            <w:woUserID w:val="6"/>
          </w:rPr>
          <w:t>吗</w:t>
        </w:r>
      </w:ins>
      <w:ins w:id="669" w:author="ShadowNightHeart" w:date="2023-12-11T14:21:28Z">
        <w:r>
          <w:rPr>
            <w:rFonts w:hint="default" w:eastAsia="Yu Mincho"/>
            <w:lang w:eastAsia="ja-JP"/>
            <w:woUserID w:val="6"/>
          </w:rPr>
          <w:t xml:space="preserve"> </w:t>
        </w:r>
      </w:ins>
      <w:ins w:id="670" w:author="ShadowNightHeart" w:date="2023-12-11T14:21:33Z">
        <w:r>
          <w:rPr>
            <w:rFonts w:hint="default" w:eastAsia="Yu Mincho"/>
            <w:lang w:eastAsia="ja-JP"/>
            <w:woUserID w:val="6"/>
          </w:rPr>
          <w:t>?</w:t>
        </w:r>
      </w:ins>
    </w:p>
    <w:p>
      <w:pPr>
        <w:widowControl/>
        <w:jc w:val="left"/>
        <w:rPr>
          <w:rFonts w:eastAsia="Yu Mincho"/>
          <w:lang w:eastAsia="ja-JP"/>
        </w:rPr>
        <w:pPrChange w:id="671" w:author="ShadowNightHeart" w:date="2023-12-11T14:39:48Z">
          <w:pPr/>
        </w:pPrChange>
      </w:pPr>
      <w:r>
        <w:rPr>
          <w:rFonts w:eastAsia="Yu Mincho"/>
          <w:lang w:eastAsia="ja-JP"/>
        </w:rPr>
        <w:t xml:space="preserve">*  </w:t>
      </w:r>
      <w:ins w:id="672" w:author="ShadowNightHeart" w:date="2023-12-11T14:34:24Z">
        <w:r>
          <w:rPr>
            <w:rFonts w:eastAsia="Yu Mincho"/>
            <w:lang w:eastAsia="ja-JP"/>
            <w:woUserID w:val="6"/>
          </w:rPr>
          <w:t>这</w:t>
        </w:r>
      </w:ins>
      <w:ins w:id="673" w:author="ShadowNightHeart" w:date="2023-12-11T14:37:50Z">
        <w:r>
          <w:rPr>
            <w:rFonts w:eastAsia="Yu Mincho"/>
            <w:lang w:eastAsia="ja-JP"/>
            <w:woUserID w:val="6"/>
          </w:rPr>
          <w:t xml:space="preserve"> </w:t>
        </w:r>
      </w:ins>
      <w:ins w:id="674" w:author="ShadowNightHeart" w:date="2023-12-11T14:34:24Z">
        <w:r>
          <w:rPr>
            <w:rFonts w:eastAsia="Yu Mincho"/>
            <w:lang w:eastAsia="ja-JP"/>
            <w:woUserID w:val="6"/>
          </w:rPr>
          <w:t>要</w:t>
        </w:r>
      </w:ins>
      <w:ins w:id="675" w:author="ShadowNightHeart" w:date="2023-12-11T14:37:51Z">
        <w:r>
          <w:rPr>
            <w:rFonts w:eastAsia="Yu Mincho"/>
            <w:lang w:eastAsia="ja-JP"/>
            <w:woUserID w:val="6"/>
          </w:rPr>
          <w:t xml:space="preserve"> </w:t>
        </w:r>
      </w:ins>
      <w:ins w:id="676" w:author="ShadowNightHeart" w:date="2023-12-11T14:34:24Z">
        <w:r>
          <w:rPr>
            <w:rFonts w:eastAsia="Yu Mincho"/>
            <w:lang w:eastAsia="ja-JP"/>
            <w:woUserID w:val="6"/>
          </w:rPr>
          <w:t>是</w:t>
        </w:r>
      </w:ins>
      <w:ins w:id="677" w:author="ShadowNightHeart" w:date="2023-12-11T14:37:52Z">
        <w:r>
          <w:rPr>
            <w:rFonts w:eastAsia="Yu Mincho"/>
            <w:lang w:eastAsia="ja-JP"/>
            <w:woUserID w:val="6"/>
          </w:rPr>
          <w:t xml:space="preserve"> </w:t>
        </w:r>
      </w:ins>
      <w:ins w:id="678" w:author="ShadowNightHeart" w:date="2023-12-11T14:34:25Z">
        <w:r>
          <w:rPr>
            <w:rFonts w:eastAsia="Yu Mincho"/>
            <w:lang w:eastAsia="ja-JP"/>
            <w:woUserID w:val="6"/>
          </w:rPr>
          <w:t>在</w:t>
        </w:r>
      </w:ins>
      <w:ins w:id="679" w:author="ShadowNightHeart" w:date="2023-12-11T14:37:54Z">
        <w:r>
          <w:rPr>
            <w:rFonts w:eastAsia="Yu Mincho"/>
            <w:lang w:eastAsia="ja-JP"/>
            <w:woUserID w:val="6"/>
          </w:rPr>
          <w:t xml:space="preserve"> </w:t>
        </w:r>
      </w:ins>
      <w:ins w:id="680" w:author="ShadowNightHeart" w:date="2023-12-11T14:38:25Z">
        <w:r>
          <w:rPr>
            <w:rFonts w:ascii="宋体" w:hAnsi="宋体" w:eastAsia="宋体" w:cs="宋体"/>
            <w:kern w:val="0"/>
            <w:sz w:val="24"/>
            <w:szCs w:val="24"/>
            <w:lang w:val="en-US" w:eastAsia="zh-CN" w:bidi="ar"/>
            <w:woUserID w:val="6"/>
          </w:rPr>
          <w:t>Snowdin</w:t>
        </w:r>
      </w:ins>
      <w:ins w:id="681" w:author="ShadowNightHeart" w:date="2023-12-11T14:37:56Z">
        <w:r>
          <w:rPr>
            <w:rFonts w:eastAsia="Yu Mincho"/>
            <w:lang w:eastAsia="ja-JP"/>
            <w:woUserID w:val="6"/>
          </w:rPr>
          <w:t xml:space="preserve"> </w:t>
        </w:r>
      </w:ins>
      <w:ins w:id="682" w:author="ShadowNightHeart" w:date="2023-12-11T14:34:28Z">
        <w:r>
          <w:rPr>
            <w:rFonts w:eastAsia="Yu Mincho"/>
            <w:lang w:eastAsia="ja-JP"/>
            <w:woUserID w:val="6"/>
          </w:rPr>
          <w:t>还</w:t>
        </w:r>
      </w:ins>
      <w:ins w:id="683" w:author="ShadowNightHeart" w:date="2023-12-11T14:37:57Z">
        <w:r>
          <w:rPr>
            <w:rFonts w:eastAsia="Yu Mincho"/>
            <w:lang w:eastAsia="ja-JP"/>
            <w:woUserID w:val="6"/>
          </w:rPr>
          <w:t xml:space="preserve"> </w:t>
        </w:r>
      </w:ins>
      <w:ins w:id="684" w:author="ShadowNightHeart" w:date="2023-12-11T14:34:28Z">
        <w:r>
          <w:rPr>
            <w:rFonts w:eastAsia="Yu Mincho"/>
            <w:lang w:eastAsia="ja-JP"/>
            <w:woUserID w:val="6"/>
          </w:rPr>
          <w:t>算</w:t>
        </w:r>
      </w:ins>
      <w:ins w:id="685" w:author="ShadowNightHeart" w:date="2023-12-11T14:37:59Z">
        <w:r>
          <w:rPr>
            <w:rFonts w:eastAsia="Yu Mincho"/>
            <w:lang w:eastAsia="ja-JP"/>
            <w:woUserID w:val="6"/>
          </w:rPr>
          <w:t xml:space="preserve"> </w:t>
        </w:r>
      </w:ins>
      <w:ins w:id="686" w:author="ShadowNightHeart" w:date="2023-12-11T14:34:30Z">
        <w:r>
          <w:rPr>
            <w:rFonts w:eastAsia="Yu Mincho"/>
            <w:lang w:eastAsia="ja-JP"/>
            <w:woUserID w:val="6"/>
          </w:rPr>
          <w:t>新</w:t>
        </w:r>
      </w:ins>
      <w:ins w:id="687" w:author="ShadowNightHeart" w:date="2023-12-11T14:38:01Z">
        <w:r>
          <w:rPr>
            <w:rFonts w:eastAsia="Yu Mincho"/>
            <w:lang w:eastAsia="ja-JP"/>
            <w:woUserID w:val="6"/>
          </w:rPr>
          <w:t xml:space="preserve"> </w:t>
        </w:r>
      </w:ins>
      <w:ins w:id="688" w:author="ShadowNightHeart" w:date="2023-12-11T14:34:30Z">
        <w:r>
          <w:rPr>
            <w:rFonts w:eastAsia="Yu Mincho"/>
            <w:lang w:eastAsia="ja-JP"/>
            <w:woUserID w:val="6"/>
          </w:rPr>
          <w:t>鲜</w:t>
        </w:r>
      </w:ins>
      <w:ins w:id="689" w:author="ShadowNightHeart" w:date="2023-12-11T14:38:14Z">
        <w:r>
          <w:rPr>
            <w:rFonts w:eastAsia="Yu Mincho"/>
            <w:lang w:eastAsia="ja-JP"/>
            <w:woUserID w:val="6"/>
          </w:rPr>
          <w:t xml:space="preserve"> </w:t>
        </w:r>
      </w:ins>
      <w:ins w:id="690" w:author="ShadowNightHeart" w:date="2023-12-11T14:34:34Z">
        <w:r>
          <w:rPr>
            <w:rFonts w:eastAsia="Yu Mincho"/>
            <w:lang w:eastAsia="ja-JP"/>
            <w:woUserID w:val="6"/>
          </w:rPr>
          <w:t>，</w:t>
        </w:r>
      </w:ins>
      <w:ins w:id="691" w:author="ShadowNightHeart" w:date="2023-12-11T14:34:36Z">
        <w:r>
          <w:rPr>
            <w:rFonts w:eastAsia="Yu Mincho"/>
            <w:lang w:eastAsia="ja-JP"/>
            <w:woUserID w:val="6"/>
          </w:rPr>
          <w:t>但</w:t>
        </w:r>
      </w:ins>
      <w:ins w:id="692" w:author="ShadowNightHeart" w:date="2023-12-11T14:38:13Z">
        <w:r>
          <w:rPr>
            <w:rFonts w:eastAsia="Yu Mincho"/>
            <w:lang w:eastAsia="ja-JP"/>
            <w:woUserID w:val="6"/>
          </w:rPr>
          <w:t xml:space="preserve"> </w:t>
        </w:r>
      </w:ins>
      <w:ins w:id="693" w:author="ShadowNightHeart" w:date="2023-12-11T14:34:38Z">
        <w:r>
          <w:rPr>
            <w:rFonts w:eastAsia="Yu Mincho"/>
            <w:lang w:eastAsia="ja-JP"/>
            <w:woUserID w:val="6"/>
          </w:rPr>
          <w:t>要</w:t>
        </w:r>
      </w:ins>
      <w:ins w:id="694" w:author="ShadowNightHeart" w:date="2023-12-11T14:38:03Z">
        <w:r>
          <w:rPr>
            <w:rFonts w:eastAsia="Yu Mincho"/>
            <w:lang w:eastAsia="ja-JP"/>
            <w:woUserID w:val="6"/>
          </w:rPr>
          <w:t xml:space="preserve"> </w:t>
        </w:r>
      </w:ins>
      <w:ins w:id="695" w:author="ShadowNightHeart" w:date="2023-12-11T14:34:38Z">
        <w:r>
          <w:rPr>
            <w:rFonts w:eastAsia="Yu Mincho"/>
            <w:lang w:eastAsia="ja-JP"/>
            <w:woUserID w:val="6"/>
          </w:rPr>
          <w:t>是</w:t>
        </w:r>
      </w:ins>
      <w:ins w:id="696" w:author="ShadowNightHeart" w:date="2023-12-11T14:38:07Z">
        <w:r>
          <w:rPr>
            <w:rFonts w:eastAsia="Yu Mincho"/>
            <w:lang w:eastAsia="ja-JP"/>
            <w:woUserID w:val="6"/>
          </w:rPr>
          <w:t xml:space="preserve"> </w:t>
        </w:r>
      </w:ins>
      <w:ins w:id="697" w:author="ShadowNightHeart" w:date="2023-12-11T14:34:39Z">
        <w:r>
          <w:rPr>
            <w:rFonts w:eastAsia="Yu Mincho"/>
            <w:lang w:eastAsia="ja-JP"/>
            <w:woUserID w:val="6"/>
          </w:rPr>
          <w:t>在</w:t>
        </w:r>
      </w:ins>
      <w:ins w:id="698" w:author="ShadowNightHeart" w:date="2023-12-11T14:38:13Z">
        <w:r>
          <w:rPr>
            <w:rFonts w:eastAsia="Yu Mincho"/>
            <w:lang w:eastAsia="ja-JP"/>
            <w:woUserID w:val="6"/>
          </w:rPr>
          <w:t xml:space="preserve"> </w:t>
        </w:r>
      </w:ins>
      <w:ins w:id="699" w:author="ShadowNightHeart" w:date="2023-12-11T14:34:39Z">
        <w:r>
          <w:rPr>
            <w:rFonts w:eastAsia="Yu Mincho"/>
            <w:lang w:eastAsia="ja-JP"/>
            <w:woUserID w:val="6"/>
          </w:rPr>
          <w:t>这</w:t>
        </w:r>
      </w:ins>
      <w:ins w:id="700" w:author="ShadowNightHeart" w:date="2023-12-11T14:38:13Z">
        <w:r>
          <w:rPr>
            <w:rFonts w:eastAsia="Yu Mincho"/>
            <w:lang w:eastAsia="ja-JP"/>
            <w:woUserID w:val="6"/>
          </w:rPr>
          <w:t xml:space="preserve"> </w:t>
        </w:r>
      </w:ins>
      <w:ins w:id="701" w:author="ShadowNightHeart" w:date="2023-12-11T14:34:40Z">
        <w:r>
          <w:rPr>
            <w:rFonts w:eastAsia="Yu Mincho"/>
            <w:lang w:eastAsia="ja-JP"/>
            <w:woUserID w:val="6"/>
          </w:rPr>
          <w:t>呢？</w:t>
        </w:r>
      </w:ins>
      <w:del w:id="702" w:author="ShadowNightHeart" w:date="2023-12-11T14:34:22Z">
        <w:r>
          <w:rPr>
            <w:rFonts w:eastAsia="Yu Mincho"/>
            <w:lang w:eastAsia="ja-JP"/>
          </w:rPr>
          <w:delText>This was novel back in#     like, Snowdin, but now?</w:delText>
        </w:r>
      </w:del>
    </w:p>
    <w:p>
      <w:pPr>
        <w:rPr>
          <w:rFonts w:hint="default" w:eastAsia="Yu Mincho"/>
          <w:lang w:eastAsia="ja-JP"/>
          <w:woUserID w:val="6"/>
        </w:rPr>
      </w:pPr>
      <w:r>
        <w:rPr>
          <w:rFonts w:eastAsia="Yu Mincho"/>
          <w:lang w:eastAsia="ja-JP"/>
        </w:rPr>
        <w:t xml:space="preserve">*  </w:t>
      </w:r>
      <w:ins w:id="703" w:author="ShadowNightHeart" w:date="2023-12-11T14:49:34Z">
        <w:r>
          <w:rPr>
            <w:rFonts w:eastAsia="Yu Mincho"/>
            <w:lang w:eastAsia="ja-JP"/>
            <w:woUserID w:val="6"/>
          </w:rPr>
          <w:t>我</w:t>
        </w:r>
      </w:ins>
      <w:ins w:id="704" w:author="ShadowNightHeart" w:date="2023-12-11T14:49:41Z">
        <w:r>
          <w:rPr>
            <w:rFonts w:eastAsia="Yu Mincho"/>
            <w:lang w:eastAsia="ja-JP"/>
            <w:woUserID w:val="6"/>
          </w:rPr>
          <w:t xml:space="preserve"> </w:t>
        </w:r>
      </w:ins>
      <w:ins w:id="705" w:author="ShadowNightHeart" w:date="2023-12-11T14:49:34Z">
        <w:r>
          <w:rPr>
            <w:rFonts w:eastAsia="Yu Mincho"/>
            <w:lang w:eastAsia="ja-JP"/>
            <w:woUserID w:val="6"/>
          </w:rPr>
          <w:t>不</w:t>
        </w:r>
      </w:ins>
      <w:ins w:id="706" w:author="ShadowNightHeart" w:date="2023-12-11T14:49:41Z">
        <w:r>
          <w:rPr>
            <w:rFonts w:eastAsia="Yu Mincho"/>
            <w:lang w:eastAsia="ja-JP"/>
            <w:woUserID w:val="6"/>
          </w:rPr>
          <w:t xml:space="preserve"> </w:t>
        </w:r>
      </w:ins>
      <w:ins w:id="707" w:author="ShadowNightHeart" w:date="2023-12-11T14:49:34Z">
        <w:r>
          <w:rPr>
            <w:rFonts w:eastAsia="Yu Mincho"/>
            <w:lang w:eastAsia="ja-JP"/>
            <w:woUserID w:val="6"/>
          </w:rPr>
          <w:t>知</w:t>
        </w:r>
      </w:ins>
      <w:ins w:id="708" w:author="ShadowNightHeart" w:date="2023-12-11T14:49:43Z">
        <w:r>
          <w:rPr>
            <w:rFonts w:eastAsia="Yu Mincho"/>
            <w:lang w:eastAsia="ja-JP"/>
            <w:woUserID w:val="6"/>
          </w:rPr>
          <w:t xml:space="preserve"> </w:t>
        </w:r>
      </w:ins>
      <w:ins w:id="709" w:author="ShadowNightHeart" w:date="2023-12-11T14:49:34Z">
        <w:r>
          <w:rPr>
            <w:rFonts w:eastAsia="Yu Mincho"/>
            <w:lang w:eastAsia="ja-JP"/>
            <w:woUserID w:val="6"/>
          </w:rPr>
          <w:t>道</w:t>
        </w:r>
      </w:ins>
      <w:ins w:id="710" w:author="ShadowNightHeart" w:date="2023-12-11T14:49:45Z">
        <w:r>
          <w:rPr>
            <w:rFonts w:eastAsia="Yu Mincho"/>
            <w:lang w:eastAsia="ja-JP"/>
            <w:woUserID w:val="6"/>
          </w:rPr>
          <w:t xml:space="preserve"> </w:t>
        </w:r>
      </w:ins>
      <w:ins w:id="711" w:author="ShadowNightHeart" w:date="2023-12-11T14:49:34Z">
        <w:r>
          <w:rPr>
            <w:rFonts w:eastAsia="Yu Mincho"/>
            <w:lang w:eastAsia="ja-JP"/>
            <w:woUserID w:val="6"/>
          </w:rPr>
          <w:t>.</w:t>
        </w:r>
      </w:ins>
      <w:ins w:id="712" w:author="ShadowNightHeart" w:date="2023-12-11T14:49:45Z">
        <w:r>
          <w:rPr>
            <w:rFonts w:eastAsia="Yu Mincho"/>
            <w:lang w:eastAsia="ja-JP"/>
            <w:woUserID w:val="6"/>
          </w:rPr>
          <w:t xml:space="preserve"> </w:t>
        </w:r>
      </w:ins>
      <w:ins w:id="713" w:author="ShadowNightHeart" w:date="2023-12-11T14:49:34Z">
        <w:r>
          <w:rPr>
            <w:rFonts w:eastAsia="Yu Mincho"/>
            <w:lang w:eastAsia="ja-JP"/>
            <w:woUserID w:val="6"/>
          </w:rPr>
          <w:t>.</w:t>
        </w:r>
      </w:ins>
      <w:ins w:id="714" w:author="ShadowNightHeart" w:date="2023-12-11T14:49:48Z">
        <w:r>
          <w:rPr>
            <w:rFonts w:eastAsia="Yu Mincho"/>
            <w:lang w:eastAsia="ja-JP"/>
            <w:woUserID w:val="6"/>
          </w:rPr>
          <w:t xml:space="preserve"> </w:t>
        </w:r>
      </w:ins>
      <w:ins w:id="715" w:author="ShadowNightHeart" w:date="2023-12-11T14:49:34Z">
        <w:r>
          <w:rPr>
            <w:rFonts w:eastAsia="Yu Mincho"/>
            <w:lang w:eastAsia="ja-JP"/>
            <w:woUserID w:val="6"/>
          </w:rPr>
          <w:t>.</w:t>
        </w:r>
      </w:ins>
      <w:ins w:id="716" w:author="ShadowNightHeart" w:date="2023-12-11T14:49:52Z">
        <w:r>
          <w:rPr>
            <w:rFonts w:eastAsia="Yu Mincho"/>
            <w:lang w:eastAsia="ja-JP"/>
            <w:woUserID w:val="6"/>
          </w:rPr>
          <w:t>#</w:t>
        </w:r>
      </w:ins>
      <w:ins w:id="717" w:author="ShadowNightHeart" w:date="2023-12-11T14:49:54Z">
        <w:r>
          <w:rPr>
            <w:rFonts w:eastAsia="Yu Mincho"/>
            <w:lang w:eastAsia="ja-JP"/>
            <w:woUserID w:val="6"/>
          </w:rPr>
          <w:t xml:space="preserve">   </w:t>
        </w:r>
      </w:ins>
      <w:ins w:id="718" w:author="ShadowNightHeart" w:date="2023-12-11T14:49:56Z">
        <w:r>
          <w:rPr>
            <w:rFonts w:eastAsia="Yu Mincho"/>
            <w:lang w:eastAsia="ja-JP"/>
            <w:woUserID w:val="6"/>
          </w:rPr>
          <w:t xml:space="preserve">  </w:t>
        </w:r>
      </w:ins>
      <w:ins w:id="719" w:author="ShadowNightHeart" w:date="2023-12-11T14:49:41Z">
        <w:r>
          <w:rPr>
            <w:rFonts w:eastAsia="Yu Mincho"/>
            <w:lang w:eastAsia="ja-JP"/>
            <w:woUserID w:val="6"/>
          </w:rPr>
          <w:t>你</w:t>
        </w:r>
      </w:ins>
      <w:ins w:id="720" w:author="ShadowNightHeart" w:date="2023-12-11T14:49:59Z">
        <w:r>
          <w:rPr>
            <w:rFonts w:eastAsia="Yu Mincho"/>
            <w:lang w:eastAsia="ja-JP"/>
            <w:woUserID w:val="6"/>
          </w:rPr>
          <w:t xml:space="preserve"> </w:t>
        </w:r>
      </w:ins>
      <w:ins w:id="721" w:author="ShadowNightHeart" w:date="2023-12-11T14:49:41Z">
        <w:r>
          <w:rPr>
            <w:rFonts w:eastAsia="Yu Mincho"/>
            <w:lang w:eastAsia="ja-JP"/>
            <w:woUserID w:val="6"/>
          </w:rPr>
          <w:t>不</w:t>
        </w:r>
      </w:ins>
      <w:ins w:id="722" w:author="ShadowNightHeart" w:date="2023-12-11T14:50:01Z">
        <w:r>
          <w:rPr>
            <w:rFonts w:eastAsia="Yu Mincho"/>
            <w:lang w:eastAsia="ja-JP"/>
            <w:woUserID w:val="6"/>
          </w:rPr>
          <w:t xml:space="preserve"> </w:t>
        </w:r>
      </w:ins>
      <w:ins w:id="723" w:author="ShadowNightHeart" w:date="2023-12-11T14:49:41Z">
        <w:r>
          <w:rPr>
            <w:rFonts w:eastAsia="Yu Mincho"/>
            <w:lang w:eastAsia="ja-JP"/>
            <w:woUserID w:val="6"/>
          </w:rPr>
          <w:t>无</w:t>
        </w:r>
      </w:ins>
      <w:ins w:id="724" w:author="ShadowNightHeart" w:date="2023-12-11T14:50:01Z">
        <w:r>
          <w:rPr>
            <w:rFonts w:eastAsia="Yu Mincho"/>
            <w:lang w:eastAsia="ja-JP"/>
            <w:woUserID w:val="6"/>
          </w:rPr>
          <w:t xml:space="preserve"> </w:t>
        </w:r>
      </w:ins>
      <w:ins w:id="725" w:author="ShadowNightHeart" w:date="2023-12-11T14:49:41Z">
        <w:r>
          <w:rPr>
            <w:rFonts w:eastAsia="Yu Mincho"/>
            <w:lang w:eastAsia="ja-JP"/>
            <w:woUserID w:val="6"/>
          </w:rPr>
          <w:t>聊</w:t>
        </w:r>
      </w:ins>
      <w:ins w:id="726" w:author="ShadowNightHeart" w:date="2023-12-11T14:50:03Z">
        <w:r>
          <w:rPr>
            <w:rFonts w:eastAsia="Yu Mincho"/>
            <w:lang w:eastAsia="ja-JP"/>
            <w:woUserID w:val="6"/>
          </w:rPr>
          <w:t xml:space="preserve"> </w:t>
        </w:r>
      </w:ins>
      <w:ins w:id="727" w:author="ShadowNightHeart" w:date="2023-12-11T14:49:41Z">
        <w:r>
          <w:rPr>
            <w:rFonts w:eastAsia="Yu Mincho"/>
            <w:lang w:eastAsia="ja-JP"/>
            <w:woUserID w:val="6"/>
          </w:rPr>
          <w:t>吗</w:t>
        </w:r>
      </w:ins>
      <w:del w:id="728" w:author="ShadowNightHeart" w:date="2023-12-11T14:49:34Z">
        <w:r>
          <w:rPr>
            <w:rFonts w:eastAsia="Yu Mincho"/>
            <w:lang w:eastAsia="ja-JP"/>
          </w:rPr>
          <w:delText>I don't know... Aren't#     you bored?</w:delText>
        </w:r>
      </w:del>
      <w:ins w:id="729" w:author="ShadowNightHeart" w:date="2023-12-11T14:50:05Z">
        <w:r>
          <w:rPr>
            <w:rFonts w:eastAsia="Yu Mincho"/>
            <w:lang w:eastAsia="ja-JP"/>
            <w:woUserID w:val="6"/>
          </w:rPr>
          <w:t xml:space="preserve"> </w:t>
        </w:r>
      </w:ins>
      <w:ins w:id="730" w:author="ShadowNightHeart" w:date="2023-12-11T14:50:08Z">
        <w:r>
          <w:rPr>
            <w:rFonts w:eastAsia="Yu Mincho"/>
            <w:lang w:eastAsia="ja-JP"/>
            <w:woUserID w:val="6"/>
          </w:rPr>
          <w:t>?</w:t>
        </w:r>
      </w:ins>
    </w:p>
    <w:p>
      <w:pPr>
        <w:rPr>
          <w:ins w:id="731" w:author="ShadowNightHeart" w:date="2023-12-11T14:53:35Z"/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732" w:author="ShadowNightHeart" w:date="2023-12-11T14:54:05Z">
        <w:r>
          <w:rPr>
            <w:rFonts w:eastAsia="Yu Mincho"/>
            <w:lang w:eastAsia="ja-JP"/>
            <w:woUserID w:val="6"/>
          </w:rPr>
          <w:t>对</w:t>
        </w:r>
      </w:ins>
      <w:ins w:id="733" w:author="ShadowNightHeart" w:date="2023-12-11T14:53:53Z">
        <w:r>
          <w:rPr>
            <w:rFonts w:eastAsia="Yu Mincho"/>
            <w:lang w:eastAsia="ja-JP"/>
            <w:woUserID w:val="6"/>
          </w:rPr>
          <w:t xml:space="preserve"> </w:t>
        </w:r>
      </w:ins>
      <w:ins w:id="734" w:author="ShadowNightHeart" w:date="2023-12-11T14:53:51Z">
        <w:r>
          <w:rPr>
            <w:rFonts w:eastAsia="Yu Mincho"/>
            <w:lang w:eastAsia="ja-JP"/>
            <w:woUserID w:val="6"/>
          </w:rPr>
          <w:t>了</w:t>
        </w:r>
      </w:ins>
      <w:ins w:id="735" w:author="ShadowNightHeart" w:date="2023-12-11T14:53:56Z">
        <w:r>
          <w:rPr>
            <w:rFonts w:eastAsia="Yu Mincho"/>
            <w:lang w:eastAsia="ja-JP"/>
            <w:woUserID w:val="6"/>
          </w:rPr>
          <w:t xml:space="preserve"> </w:t>
        </w:r>
      </w:ins>
      <w:ins w:id="736" w:author="ShadowNightHeart" w:date="2023-12-11T14:53:51Z">
        <w:r>
          <w:rPr>
            <w:rFonts w:eastAsia="Yu Mincho"/>
            <w:lang w:eastAsia="ja-JP"/>
            <w:woUserID w:val="6"/>
          </w:rPr>
          <w:t>。</w:t>
        </w:r>
      </w:ins>
      <w:del w:id="737" w:author="ShadowNightHeart" w:date="2023-12-11T14:53:51Z">
        <w:r>
          <w:rPr>
            <w:rFonts w:eastAsia="Yu Mincho"/>
            <w:lang w:eastAsia="ja-JP"/>
          </w:rPr>
          <w:delText>Right.</w:delText>
        </w:r>
      </w:del>
    </w:p>
    <w:p>
      <w:pPr>
        <w:rPr>
          <w:rFonts w:hint="default" w:eastAsia="Yu Mincho"/>
          <w:lang w:eastAsia="ja-JP"/>
          <w:woUserID w:val="6"/>
        </w:rPr>
      </w:pPr>
      <w:ins w:id="738" w:author="ShadowNightHeart" w:date="2023-12-11T14:53:49Z">
        <w:r>
          <w:rPr>
            <w:rFonts w:eastAsia="Yu Mincho"/>
            <w:lang w:eastAsia="ja-JP"/>
            <w:woUserID w:val="6"/>
          </w:rPr>
          <w:t xml:space="preserve">*  </w:t>
        </w:r>
      </w:ins>
      <w:ins w:id="739" w:author="ShadowNightHeart" w:date="2023-12-11T14:55:01Z">
        <w:r>
          <w:rPr>
            <w:rFonts w:eastAsia="Yu Mincho"/>
            <w:lang w:eastAsia="ja-JP"/>
            <w:woUserID w:val="6"/>
          </w:rPr>
          <w:t>哇</w:t>
        </w:r>
      </w:ins>
      <w:ins w:id="740" w:author="ShadowNightHeart" w:date="2023-12-11T14:55:46Z">
        <w:r>
          <w:rPr>
            <w:rFonts w:eastAsia="Yu Mincho"/>
            <w:lang w:eastAsia="ja-JP"/>
            <w:woUserID w:val="6"/>
          </w:rPr>
          <w:t xml:space="preserve"> </w:t>
        </w:r>
      </w:ins>
      <w:ins w:id="741" w:author="ShadowNightHeart" w:date="2023-12-11T14:55:20Z">
        <w:r>
          <w:rPr>
            <w:rFonts w:eastAsia="Yu Mincho"/>
            <w:lang w:eastAsia="ja-JP"/>
            <w:woUserID w:val="6"/>
          </w:rPr>
          <w:t>!</w:t>
        </w:r>
      </w:ins>
      <w:ins w:id="742" w:author="ShadowNightHeart" w:date="2023-12-11T14:55:32Z">
        <w:r>
          <w:rPr>
            <w:rFonts w:eastAsia="Yu Mincho"/>
            <w:lang w:eastAsia="ja-JP"/>
            <w:woUserID w:val="6"/>
          </w:rPr>
          <w:t xml:space="preserve"> </w:t>
        </w:r>
      </w:ins>
      <w:ins w:id="743" w:author="ShadowNightHeart" w:date="2023-12-11T14:55:01Z">
        <w:r>
          <w:rPr>
            <w:rFonts w:eastAsia="Yu Mincho"/>
            <w:lang w:eastAsia="ja-JP"/>
            <w:woUserID w:val="6"/>
          </w:rPr>
          <w:t>我</w:t>
        </w:r>
      </w:ins>
      <w:ins w:id="744" w:author="ShadowNightHeart" w:date="2023-12-11T14:55:54Z">
        <w:r>
          <w:rPr>
            <w:rFonts w:eastAsia="Yu Mincho"/>
            <w:lang w:eastAsia="ja-JP"/>
            <w:woUserID w:val="6"/>
          </w:rPr>
          <w:t xml:space="preserve"> </w:t>
        </w:r>
      </w:ins>
      <w:ins w:id="745" w:author="ShadowNightHeart" w:date="2023-12-11T14:55:01Z">
        <w:r>
          <w:rPr>
            <w:rFonts w:eastAsia="Yu Mincho"/>
            <w:lang w:eastAsia="ja-JP"/>
            <w:woUserID w:val="6"/>
          </w:rPr>
          <w:t>一</w:t>
        </w:r>
      </w:ins>
      <w:ins w:id="746" w:author="ShadowNightHeart" w:date="2023-12-11T14:55:56Z">
        <w:r>
          <w:rPr>
            <w:rFonts w:eastAsia="Yu Mincho"/>
            <w:lang w:eastAsia="ja-JP"/>
            <w:woUserID w:val="6"/>
          </w:rPr>
          <w:t xml:space="preserve"> </w:t>
        </w:r>
      </w:ins>
      <w:ins w:id="747" w:author="ShadowNightHeart" w:date="2023-12-11T14:55:01Z">
        <w:r>
          <w:rPr>
            <w:rFonts w:eastAsia="Yu Mincho"/>
            <w:lang w:eastAsia="ja-JP"/>
            <w:woUserID w:val="6"/>
          </w:rPr>
          <w:t>直</w:t>
        </w:r>
      </w:ins>
      <w:ins w:id="748" w:author="ShadowNightHeart" w:date="2023-12-11T14:55:56Z">
        <w:r>
          <w:rPr>
            <w:rFonts w:eastAsia="Yu Mincho"/>
            <w:lang w:eastAsia="ja-JP"/>
            <w:woUserID w:val="6"/>
          </w:rPr>
          <w:t xml:space="preserve"> </w:t>
        </w:r>
      </w:ins>
      <w:ins w:id="749" w:author="ShadowNightHeart" w:date="2023-12-11T14:55:01Z">
        <w:r>
          <w:rPr>
            <w:rFonts w:eastAsia="Yu Mincho"/>
            <w:lang w:eastAsia="ja-JP"/>
            <w:woUserID w:val="6"/>
          </w:rPr>
          <w:t>对</w:t>
        </w:r>
      </w:ins>
      <w:ins w:id="750" w:author="ShadowNightHeart" w:date="2023-12-11T14:55:56Z">
        <w:r>
          <w:rPr>
            <w:rFonts w:eastAsia="Yu Mincho"/>
            <w:lang w:eastAsia="ja-JP"/>
            <w:woUserID w:val="6"/>
          </w:rPr>
          <w:t xml:space="preserve"> </w:t>
        </w:r>
      </w:ins>
      <w:ins w:id="751" w:author="ShadowNightHeart" w:date="2023-12-11T14:55:01Z">
        <w:r>
          <w:rPr>
            <w:rFonts w:eastAsia="Yu Mincho"/>
            <w:lang w:eastAsia="ja-JP"/>
            <w:woUserID w:val="6"/>
          </w:rPr>
          <w:t>你</w:t>
        </w:r>
      </w:ins>
      <w:ins w:id="752" w:author="ShadowNightHeart" w:date="2023-12-11T14:56:03Z">
        <w:r>
          <w:rPr>
            <w:rFonts w:eastAsia="Yu Mincho"/>
            <w:lang w:eastAsia="ja-JP"/>
            <w:woUserID w:val="6"/>
          </w:rPr>
          <w:t xml:space="preserve"> </w:t>
        </w:r>
      </w:ins>
      <w:ins w:id="753" w:author="ShadowNightHeart" w:date="2023-12-11T14:55:01Z">
        <w:r>
          <w:rPr>
            <w:rFonts w:eastAsia="Yu Mincho"/>
            <w:lang w:eastAsia="ja-JP"/>
            <w:woUserID w:val="6"/>
          </w:rPr>
          <w:t>的</w:t>
        </w:r>
      </w:ins>
      <w:ins w:id="754" w:author="ShadowNightHeart" w:date="2023-12-11T14:55:58Z">
        <w:r>
          <w:rPr>
            <w:rFonts w:eastAsia="Yu Mincho"/>
            <w:lang w:eastAsia="ja-JP"/>
            <w:woUserID w:val="6"/>
          </w:rPr>
          <w:t xml:space="preserve"> </w:t>
        </w:r>
      </w:ins>
      <w:ins w:id="755" w:author="ShadowNightHeart" w:date="2023-12-11T14:55:01Z">
        <w:r>
          <w:rPr>
            <w:rFonts w:eastAsia="Yu Mincho"/>
            <w:lang w:eastAsia="ja-JP"/>
            <w:woUserID w:val="6"/>
          </w:rPr>
          <w:t>能</w:t>
        </w:r>
      </w:ins>
      <w:ins w:id="756" w:author="ShadowNightHeart" w:date="2023-12-11T14:56:10Z">
        <w:r>
          <w:rPr>
            <w:rFonts w:eastAsia="Yu Mincho"/>
            <w:lang w:eastAsia="ja-JP"/>
            <w:woUserID w:val="6"/>
          </w:rPr>
          <w:t xml:space="preserve"> </w:t>
        </w:r>
      </w:ins>
      <w:ins w:id="757" w:author="ShadowNightHeart" w:date="2023-12-11T14:55:01Z">
        <w:r>
          <w:rPr>
            <w:rFonts w:eastAsia="Yu Mincho"/>
            <w:lang w:eastAsia="ja-JP"/>
            <w:woUserID w:val="6"/>
          </w:rPr>
          <w:t>力</w:t>
        </w:r>
      </w:ins>
      <w:ins w:id="758" w:author="ShadowNightHeart" w:date="2023-12-11T14:56:05Z">
        <w:r>
          <w:rPr>
            <w:rFonts w:eastAsia="Yu Mincho"/>
            <w:lang w:eastAsia="ja-JP"/>
            <w:woUserID w:val="6"/>
          </w:rPr>
          <w:t xml:space="preserve"> </w:t>
        </w:r>
      </w:ins>
      <w:ins w:id="759" w:author="ShadowNightHeart" w:date="2023-12-11T14:56:18Z">
        <w:r>
          <w:rPr>
            <w:rFonts w:eastAsia="Yu Mincho"/>
            <w:lang w:eastAsia="ja-JP"/>
            <w:woUserID w:val="6"/>
          </w:rPr>
          <w:t xml:space="preserve">挺 </w:t>
        </w:r>
      </w:ins>
      <w:ins w:id="760" w:author="ShadowNightHeart" w:date="2023-12-11T14:55:01Z">
        <w:r>
          <w:rPr>
            <w:rFonts w:eastAsia="Yu Mincho"/>
            <w:lang w:eastAsia="ja-JP"/>
            <w:woUserID w:val="6"/>
          </w:rPr>
          <w:t>惊</w:t>
        </w:r>
      </w:ins>
      <w:ins w:id="761" w:author="ShadowNightHeart" w:date="2023-12-11T14:56:20Z">
        <w:r>
          <w:rPr>
            <w:rFonts w:eastAsia="Yu Mincho"/>
            <w:lang w:eastAsia="ja-JP"/>
            <w:woUserID w:val="6"/>
          </w:rPr>
          <w:t xml:space="preserve"> </w:t>
        </w:r>
      </w:ins>
      <w:ins w:id="762" w:author="ShadowNightHeart" w:date="2023-12-11T14:55:01Z">
        <w:r>
          <w:rPr>
            <w:rFonts w:eastAsia="Yu Mincho"/>
            <w:lang w:eastAsia="ja-JP"/>
            <w:woUserID w:val="6"/>
          </w:rPr>
          <w:t>讶</w:t>
        </w:r>
      </w:ins>
      <w:ins w:id="763" w:author="ShadowNightHeart" w:date="2023-12-11T14:56:20Z">
        <w:r>
          <w:rPr>
            <w:rFonts w:eastAsia="Yu Mincho"/>
            <w:lang w:eastAsia="ja-JP"/>
            <w:woUserID w:val="6"/>
          </w:rPr>
          <w:t xml:space="preserve"> </w:t>
        </w:r>
      </w:ins>
      <w:ins w:id="764" w:author="ShadowNightHeart" w:date="2023-12-11T14:55:07Z">
        <w:r>
          <w:rPr>
            <w:rFonts w:eastAsia="Yu Mincho"/>
            <w:lang w:eastAsia="ja-JP"/>
            <w:woUserID w:val="6"/>
          </w:rPr>
          <w:t>的</w:t>
        </w:r>
      </w:ins>
      <w:ins w:id="765" w:author="ShadowNightHeart" w:date="2023-12-11T14:55:49Z">
        <w:r>
          <w:rPr>
            <w:rFonts w:eastAsia="Yu Mincho"/>
            <w:lang w:eastAsia="ja-JP"/>
            <w:woUserID w:val="6"/>
          </w:rPr>
          <w:t xml:space="preserve"> </w:t>
        </w:r>
      </w:ins>
      <w:ins w:id="766" w:author="ShadowNightHeart" w:date="2023-12-11T14:53:35Z">
        <w:r>
          <w:rPr>
            <w:rFonts w:eastAsia="Yu Mincho"/>
            <w:lang w:eastAsia="ja-JP"/>
            <w:woUserID w:val="6"/>
          </w:rPr>
          <w:t>!</w:t>
        </w:r>
      </w:ins>
    </w:p>
    <w:p>
      <w:pPr>
        <w:rPr>
          <w:del w:id="767" w:author="ShadowNightHeart" w:date="2023-12-11T14:52:33Z"/>
          <w:rFonts w:eastAsia="Yu Mincho"/>
          <w:lang w:eastAsia="ja-JP"/>
          <w:woUserID w:val="6"/>
        </w:rPr>
      </w:pPr>
      <w:r>
        <w:rPr>
          <w:rFonts w:eastAsia="Yu Mincho"/>
          <w:lang w:eastAsia="ja-JP"/>
        </w:rPr>
        <w:t xml:space="preserve">*  </w:t>
      </w:r>
      <w:del w:id="768" w:author="ShadowNightHeart" w:date="2023-12-11T14:52:33Z">
        <w:r>
          <w:rPr>
            <w:rFonts w:eastAsia="Yu Mincho"/>
            <w:lang w:eastAsia="ja-JP"/>
            <w:woUserID w:val="6"/>
          </w:rPr>
          <w:delText>Wow! I am constantly#     astonished by your#     abilities!</w:delText>
        </w:r>
      </w:del>
    </w:p>
    <w:p>
      <w:pPr>
        <w:rPr>
          <w:ins w:id="769" w:author="ShadowNightHeart" w:date="2023-12-11T14:57:57Z"/>
          <w:rFonts w:eastAsia="Yu Mincho"/>
          <w:lang w:eastAsia="ja-JP"/>
          <w:woUserID w:val="6"/>
        </w:rPr>
      </w:pPr>
      <w:del w:id="770" w:author="ShadowNightHeart" w:date="2023-12-11T14:53:26Z">
        <w:r>
          <w:rPr>
            <w:rFonts w:eastAsia="Yu Mincho"/>
            <w:lang w:eastAsia="ja-JP"/>
          </w:rPr>
          <w:delText xml:space="preserve">*  </w:delText>
        </w:r>
      </w:del>
      <w:ins w:id="771" w:author="ShadowNightHeart" w:date="2023-12-11T14:57:50Z">
        <w:r>
          <w:rPr>
            <w:rFonts w:eastAsia="Yu Mincho"/>
            <w:lang w:eastAsia="ja-JP"/>
            <w:woUserID w:val="6"/>
          </w:rPr>
          <w:t>能</w:t>
        </w:r>
      </w:ins>
      <w:ins w:id="772" w:author="ShadowNightHeart" w:date="2023-12-11T14:58:29Z">
        <w:r>
          <w:rPr>
            <w:rFonts w:eastAsia="Yu Mincho"/>
            <w:lang w:eastAsia="ja-JP"/>
            <w:woUserID w:val="6"/>
          </w:rPr>
          <w:t xml:space="preserve"> </w:t>
        </w:r>
      </w:ins>
      <w:ins w:id="773" w:author="ShadowNightHeart" w:date="2023-12-11T14:57:50Z">
        <w:r>
          <w:rPr>
            <w:rFonts w:eastAsia="Yu Mincho"/>
            <w:lang w:eastAsia="ja-JP"/>
            <w:woUserID w:val="6"/>
          </w:rPr>
          <w:t>一</w:t>
        </w:r>
      </w:ins>
      <w:ins w:id="774" w:author="ShadowNightHeart" w:date="2023-12-11T14:58:29Z">
        <w:r>
          <w:rPr>
            <w:rFonts w:eastAsia="Yu Mincho"/>
            <w:lang w:eastAsia="ja-JP"/>
            <w:woUserID w:val="6"/>
          </w:rPr>
          <w:t xml:space="preserve"> </w:t>
        </w:r>
      </w:ins>
      <w:ins w:id="775" w:author="ShadowNightHeart" w:date="2023-12-11T14:57:50Z">
        <w:r>
          <w:rPr>
            <w:rFonts w:eastAsia="Yu Mincho"/>
            <w:lang w:eastAsia="ja-JP"/>
            <w:woUserID w:val="6"/>
          </w:rPr>
          <w:t>直</w:t>
        </w:r>
      </w:ins>
      <w:ins w:id="776" w:author="ShadowNightHeart" w:date="2023-12-11T14:58:34Z">
        <w:r>
          <w:rPr>
            <w:rFonts w:eastAsia="Yu Mincho"/>
            <w:lang w:eastAsia="ja-JP"/>
            <w:woUserID w:val="6"/>
          </w:rPr>
          <w:t xml:space="preserve"> </w:t>
        </w:r>
      </w:ins>
      <w:ins w:id="777" w:author="ShadowNightHeart" w:date="2023-12-11T14:57:57Z">
        <w:r>
          <w:rPr>
            <w:rFonts w:eastAsia="Yu Mincho"/>
            <w:lang w:eastAsia="ja-JP"/>
            <w:woUserID w:val="6"/>
          </w:rPr>
          <w:t>命</w:t>
        </w:r>
      </w:ins>
      <w:ins w:id="778" w:author="ShadowNightHeart" w:date="2023-12-11T14:58:29Z">
        <w:r>
          <w:rPr>
            <w:rFonts w:eastAsia="Yu Mincho"/>
            <w:lang w:eastAsia="ja-JP"/>
            <w:woUserID w:val="6"/>
          </w:rPr>
          <w:t xml:space="preserve"> </w:t>
        </w:r>
      </w:ins>
      <w:ins w:id="779" w:author="ShadowNightHeart" w:date="2023-12-11T14:57:57Z">
        <w:r>
          <w:rPr>
            <w:rFonts w:eastAsia="Yu Mincho"/>
            <w:lang w:eastAsia="ja-JP"/>
            <w:woUserID w:val="6"/>
          </w:rPr>
          <w:t>中</w:t>
        </w:r>
      </w:ins>
      <w:ins w:id="780" w:author="ShadowNightHeart" w:date="2023-12-11T14:58:37Z">
        <w:r>
          <w:rPr>
            <w:rFonts w:eastAsia="Yu Mincho"/>
            <w:lang w:eastAsia="ja-JP"/>
            <w:woUserID w:val="6"/>
          </w:rPr>
          <w:t xml:space="preserve"> </w:t>
        </w:r>
      </w:ins>
      <w:ins w:id="781" w:author="ShadowNightHeart" w:date="2023-12-11T14:58:21Z">
        <w:r>
          <w:rPr>
            <w:rFonts w:eastAsia="Yu Mincho"/>
            <w:lang w:eastAsia="ja-JP"/>
            <w:woUserID w:val="6"/>
          </w:rPr>
          <w:t>远</w:t>
        </w:r>
      </w:ins>
      <w:ins w:id="782" w:author="ShadowNightHeart" w:date="2023-12-11T14:58:37Z">
        <w:r>
          <w:rPr>
            <w:rFonts w:eastAsia="Yu Mincho"/>
            <w:lang w:eastAsia="ja-JP"/>
            <w:woUserID w:val="6"/>
          </w:rPr>
          <w:t xml:space="preserve"> </w:t>
        </w:r>
      </w:ins>
      <w:ins w:id="783" w:author="ShadowNightHeart" w:date="2023-12-11T14:58:21Z">
        <w:r>
          <w:rPr>
            <w:rFonts w:eastAsia="Yu Mincho"/>
            <w:lang w:eastAsia="ja-JP"/>
            <w:woUserID w:val="6"/>
          </w:rPr>
          <w:t>处</w:t>
        </w:r>
      </w:ins>
      <w:ins w:id="784" w:author="ShadowNightHeart" w:date="2023-12-11T14:59:57Z">
        <w:r>
          <w:rPr>
            <w:rFonts w:eastAsia="Yu Mincho"/>
            <w:lang w:eastAsia="ja-JP"/>
            <w:woUserID w:val="6"/>
          </w:rPr>
          <w:t>#</w:t>
        </w:r>
      </w:ins>
      <w:ins w:id="785" w:author="ShadowNightHeart" w:date="2023-12-11T15:00:01Z">
        <w:r>
          <w:rPr>
            <w:rFonts w:eastAsia="Yu Mincho"/>
            <w:lang w:eastAsia="ja-JP"/>
            <w:woUserID w:val="6"/>
          </w:rPr>
          <w:t xml:space="preserve">  </w:t>
        </w:r>
      </w:ins>
      <w:ins w:id="786" w:author="ShadowNightHeart" w:date="2023-12-11T15:00:04Z">
        <w:r>
          <w:rPr>
            <w:rFonts w:eastAsia="Yu Mincho"/>
            <w:lang w:eastAsia="ja-JP"/>
            <w:woUserID w:val="6"/>
          </w:rPr>
          <w:t xml:space="preserve"> </w:t>
        </w:r>
      </w:ins>
      <w:ins w:id="787" w:author="ShadowNightHeart" w:date="2023-12-11T14:59:51Z">
        <w:r>
          <w:rPr>
            <w:rFonts w:eastAsia="Yu Mincho"/>
            <w:lang w:eastAsia="ja-JP"/>
            <w:woUserID w:val="6"/>
          </w:rPr>
          <w:t xml:space="preserve"> </w:t>
        </w:r>
      </w:ins>
      <w:ins w:id="788" w:author="ShadowNightHeart" w:date="2023-12-11T14:58:37Z">
        <w:r>
          <w:rPr>
            <w:rFonts w:eastAsia="Yu Mincho"/>
            <w:lang w:eastAsia="ja-JP"/>
            <w:woUserID w:val="6"/>
          </w:rPr>
          <w:t xml:space="preserve"> </w:t>
        </w:r>
      </w:ins>
      <w:ins w:id="789" w:author="ShadowNightHeart" w:date="2023-12-11T14:58:25Z">
        <w:r>
          <w:rPr>
            <w:rFonts w:eastAsia="Yu Mincho"/>
            <w:lang w:eastAsia="ja-JP"/>
            <w:woUserID w:val="6"/>
          </w:rPr>
          <w:t>一</w:t>
        </w:r>
      </w:ins>
      <w:ins w:id="790" w:author="ShadowNightHeart" w:date="2023-12-11T14:58:37Z">
        <w:r>
          <w:rPr>
            <w:rFonts w:eastAsia="Yu Mincho"/>
            <w:lang w:eastAsia="ja-JP"/>
            <w:woUserID w:val="6"/>
          </w:rPr>
          <w:t xml:space="preserve"> </w:t>
        </w:r>
      </w:ins>
      <w:ins w:id="791" w:author="ShadowNightHeart" w:date="2023-12-11T14:58:25Z">
        <w:r>
          <w:rPr>
            <w:rFonts w:eastAsia="Yu Mincho"/>
            <w:lang w:eastAsia="ja-JP"/>
            <w:woUserID w:val="6"/>
          </w:rPr>
          <w:t>堆</w:t>
        </w:r>
      </w:ins>
      <w:ins w:id="792" w:author="ShadowNightHeart" w:date="2023-12-11T14:58:40Z">
        <w:r>
          <w:rPr>
            <w:rFonts w:eastAsia="Yu Mincho"/>
            <w:lang w:eastAsia="ja-JP"/>
            <w:woUserID w:val="6"/>
          </w:rPr>
          <w:t xml:space="preserve"> </w:t>
        </w:r>
      </w:ins>
      <w:ins w:id="793" w:author="ShadowNightHeart" w:date="2023-12-11T14:58:21Z">
        <w:r>
          <w:rPr>
            <w:rFonts w:eastAsia="Yu Mincho"/>
            <w:lang w:eastAsia="ja-JP"/>
            <w:woUserID w:val="6"/>
          </w:rPr>
          <w:t>的</w:t>
        </w:r>
      </w:ins>
      <w:ins w:id="794" w:author="ShadowNightHeart" w:date="2023-12-11T14:58:40Z">
        <w:r>
          <w:rPr>
            <w:rFonts w:eastAsia="Yu Mincho"/>
            <w:lang w:eastAsia="ja-JP"/>
            <w:woUserID w:val="6"/>
          </w:rPr>
          <w:t xml:space="preserve"> </w:t>
        </w:r>
      </w:ins>
      <w:ins w:id="795" w:author="ShadowNightHeart" w:date="2023-12-11T14:58:21Z">
        <w:r>
          <w:rPr>
            <w:rFonts w:eastAsia="Yu Mincho"/>
            <w:lang w:eastAsia="ja-JP"/>
            <w:woUserID w:val="6"/>
          </w:rPr>
          <w:t>易</w:t>
        </w:r>
      </w:ins>
      <w:ins w:id="796" w:author="ShadowNightHeart" w:date="2023-12-11T14:58:40Z">
        <w:r>
          <w:rPr>
            <w:rFonts w:eastAsia="Yu Mincho"/>
            <w:lang w:eastAsia="ja-JP"/>
            <w:woUserID w:val="6"/>
          </w:rPr>
          <w:t xml:space="preserve"> </w:t>
        </w:r>
      </w:ins>
      <w:ins w:id="797" w:author="ShadowNightHeart" w:date="2023-12-11T14:58:21Z">
        <w:r>
          <w:rPr>
            <w:rFonts w:eastAsia="Yu Mincho"/>
            <w:lang w:eastAsia="ja-JP"/>
            <w:woUserID w:val="6"/>
          </w:rPr>
          <w:t>拉</w:t>
        </w:r>
      </w:ins>
      <w:ins w:id="798" w:author="ShadowNightHeart" w:date="2023-12-11T14:58:43Z">
        <w:r>
          <w:rPr>
            <w:rFonts w:eastAsia="Yu Mincho"/>
            <w:lang w:eastAsia="ja-JP"/>
            <w:woUserID w:val="6"/>
          </w:rPr>
          <w:t xml:space="preserve"> </w:t>
        </w:r>
      </w:ins>
      <w:ins w:id="799" w:author="ShadowNightHeart" w:date="2023-12-11T14:58:21Z">
        <w:r>
          <w:rPr>
            <w:rFonts w:eastAsia="Yu Mincho"/>
            <w:lang w:eastAsia="ja-JP"/>
            <w:woUserID w:val="6"/>
          </w:rPr>
          <w:t>罐</w:t>
        </w:r>
      </w:ins>
      <w:ins w:id="800" w:author="ShadowNightHeart" w:date="2023-12-11T14:58:43Z">
        <w:r>
          <w:rPr>
            <w:rFonts w:eastAsia="Yu Mincho"/>
            <w:lang w:eastAsia="ja-JP"/>
            <w:woUserID w:val="6"/>
          </w:rPr>
          <w:t xml:space="preserve"> </w:t>
        </w:r>
      </w:ins>
      <w:ins w:id="801" w:author="ShadowNightHeart" w:date="2023-12-11T14:58:21Z">
        <w:r>
          <w:rPr>
            <w:rFonts w:eastAsia="Yu Mincho"/>
            <w:lang w:eastAsia="ja-JP"/>
            <w:woUserID w:val="6"/>
          </w:rPr>
          <w:t>的</w:t>
        </w:r>
      </w:ins>
      <w:ins w:id="802" w:author="ShadowNightHeart" w:date="2023-12-11T14:58:46Z">
        <w:r>
          <w:rPr>
            <w:rFonts w:eastAsia="Yu Mincho"/>
            <w:lang w:eastAsia="ja-JP"/>
            <w:woUserID w:val="6"/>
          </w:rPr>
          <w:t xml:space="preserve"> </w:t>
        </w:r>
      </w:ins>
      <w:ins w:id="803" w:author="ShadowNightHeart" w:date="2023-12-11T14:58:21Z">
        <w:r>
          <w:rPr>
            <w:rFonts w:eastAsia="Yu Mincho"/>
            <w:lang w:eastAsia="ja-JP"/>
            <w:woUserID w:val="6"/>
          </w:rPr>
          <w:t>能</w:t>
        </w:r>
      </w:ins>
      <w:ins w:id="804" w:author="ShadowNightHeart" w:date="2023-12-11T14:58:46Z">
        <w:r>
          <w:rPr>
            <w:rFonts w:eastAsia="Yu Mincho"/>
            <w:lang w:eastAsia="ja-JP"/>
            <w:woUserID w:val="6"/>
          </w:rPr>
          <w:t xml:space="preserve"> </w:t>
        </w:r>
      </w:ins>
      <w:ins w:id="805" w:author="ShadowNightHeart" w:date="2023-12-11T14:58:21Z">
        <w:r>
          <w:rPr>
            <w:rFonts w:eastAsia="Yu Mincho"/>
            <w:lang w:eastAsia="ja-JP"/>
            <w:woUserID w:val="6"/>
          </w:rPr>
          <w:t>力</w:t>
        </w:r>
      </w:ins>
      <w:ins w:id="806" w:author="ShadowNightHeart" w:date="2023-12-11T14:58:50Z">
        <w:r>
          <w:rPr>
            <w:rFonts w:eastAsia="Yu Mincho"/>
            <w:lang w:eastAsia="ja-JP"/>
            <w:woUserID w:val="6"/>
          </w:rPr>
          <w:t xml:space="preserve"> 。</w:t>
        </w:r>
      </w:ins>
    </w:p>
    <w:p>
      <w:pPr>
        <w:rPr>
          <w:del w:id="807" w:author="ShadowNightHeart" w:date="2023-12-11T14:57:42Z"/>
          <w:rFonts w:eastAsia="Yu Mincho"/>
          <w:lang w:eastAsia="ja-JP"/>
        </w:rPr>
      </w:pPr>
      <w:del w:id="808" w:author="ShadowNightHeart" w:date="2023-12-11T14:57:42Z">
        <w:r>
          <w:rPr>
            <w:rFonts w:eastAsia="Yu Mincho"/>
            <w:lang w:eastAsia="ja-JP"/>
          </w:rPr>
          <w:delText>The skill it must've#     taken to shoot a bunch#     of tin cans!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809" w:author="ShadowNightHeart" w:date="2023-12-11T15:01:24Z">
        <w:r>
          <w:rPr>
            <w:rFonts w:eastAsia="Yu Mincho"/>
            <w:lang w:eastAsia="ja-JP"/>
            <w:woUserID w:val="6"/>
          </w:rPr>
          <w:t>就</w:t>
        </w:r>
      </w:ins>
      <w:ins w:id="810" w:author="ShadowNightHeart" w:date="2023-12-11T15:01:35Z">
        <w:r>
          <w:rPr>
            <w:rFonts w:eastAsia="Yu Mincho"/>
            <w:lang w:eastAsia="ja-JP"/>
            <w:woUserID w:val="6"/>
          </w:rPr>
          <w:t xml:space="preserve"> </w:t>
        </w:r>
      </w:ins>
      <w:ins w:id="811" w:author="ShadowNightHeart" w:date="2023-12-11T15:01:24Z">
        <w:r>
          <w:rPr>
            <w:rFonts w:eastAsia="Yu Mincho"/>
            <w:lang w:eastAsia="ja-JP"/>
            <w:woUserID w:val="6"/>
          </w:rPr>
          <w:t>挺</w:t>
        </w:r>
      </w:ins>
      <w:ins w:id="812" w:author="ShadowNightHeart" w:date="2023-12-11T15:01:35Z">
        <w:r>
          <w:rPr>
            <w:rFonts w:eastAsia="Yu Mincho"/>
            <w:lang w:eastAsia="ja-JP"/>
            <w:woUserID w:val="6"/>
          </w:rPr>
          <w:t xml:space="preserve"> </w:t>
        </w:r>
      </w:ins>
      <w:ins w:id="813" w:author="ShadowNightHeart" w:date="2023-12-11T15:01:28Z">
        <w:r>
          <w:rPr>
            <w:rFonts w:eastAsia="Yu Mincho"/>
            <w:lang w:eastAsia="ja-JP"/>
            <w:woUserID w:val="6"/>
          </w:rPr>
          <w:t>，让</w:t>
        </w:r>
      </w:ins>
      <w:ins w:id="814" w:author="ShadowNightHeart" w:date="2023-12-11T15:01:39Z">
        <w:r>
          <w:rPr>
            <w:rFonts w:eastAsia="Yu Mincho"/>
            <w:lang w:eastAsia="ja-JP"/>
            <w:woUserID w:val="6"/>
          </w:rPr>
          <w:t xml:space="preserve"> </w:t>
        </w:r>
      </w:ins>
      <w:ins w:id="815" w:author="ShadowNightHeart" w:date="2023-12-11T15:01:28Z">
        <w:r>
          <w:rPr>
            <w:rFonts w:eastAsia="Yu Mincho"/>
            <w:lang w:eastAsia="ja-JP"/>
            <w:woUserID w:val="6"/>
          </w:rPr>
          <w:t>人</w:t>
        </w:r>
      </w:ins>
      <w:ins w:id="816" w:author="ShadowNightHeart" w:date="2023-12-11T15:01:39Z">
        <w:r>
          <w:rPr>
            <w:rFonts w:eastAsia="Yu Mincho"/>
            <w:lang w:eastAsia="ja-JP"/>
            <w:woUserID w:val="6"/>
          </w:rPr>
          <w:t xml:space="preserve"> </w:t>
        </w:r>
      </w:ins>
      <w:ins w:id="817" w:author="ShadowNightHeart" w:date="2023-12-11T15:01:28Z">
        <w:r>
          <w:rPr>
            <w:rFonts w:eastAsia="Yu Mincho"/>
            <w:lang w:eastAsia="ja-JP"/>
            <w:woUserID w:val="6"/>
          </w:rPr>
          <w:t>激</w:t>
        </w:r>
      </w:ins>
      <w:ins w:id="818" w:author="ShadowNightHeart" w:date="2023-12-11T15:01:43Z">
        <w:r>
          <w:rPr>
            <w:rFonts w:eastAsia="Yu Mincho"/>
            <w:lang w:eastAsia="ja-JP"/>
            <w:woUserID w:val="6"/>
          </w:rPr>
          <w:t xml:space="preserve"> </w:t>
        </w:r>
      </w:ins>
      <w:ins w:id="819" w:author="ShadowNightHeart" w:date="2023-12-11T15:01:28Z">
        <w:r>
          <w:rPr>
            <w:rFonts w:eastAsia="Yu Mincho"/>
            <w:lang w:eastAsia="ja-JP"/>
            <w:woUserID w:val="6"/>
          </w:rPr>
          <w:t>动</w:t>
        </w:r>
      </w:ins>
      <w:ins w:id="820" w:author="ShadowNightHeart" w:date="2023-12-11T15:01:43Z">
        <w:r>
          <w:rPr>
            <w:rFonts w:eastAsia="Yu Mincho"/>
            <w:lang w:eastAsia="ja-JP"/>
            <w:woUserID w:val="6"/>
          </w:rPr>
          <w:t xml:space="preserve"> </w:t>
        </w:r>
      </w:ins>
      <w:ins w:id="821" w:author="ShadowNightHeart" w:date="2023-12-11T15:01:32Z">
        <w:r>
          <w:rPr>
            <w:rFonts w:eastAsia="Yu Mincho"/>
            <w:lang w:eastAsia="ja-JP"/>
            <w:woUserID w:val="6"/>
          </w:rPr>
          <w:t>的</w:t>
        </w:r>
      </w:ins>
      <w:del w:id="822" w:author="ShadowNightHeart" w:date="2023-12-11T15:01:17Z">
        <w:r>
          <w:rPr>
            <w:rFonts w:eastAsia="Yu Mincho"/>
            <w:lang w:eastAsia="ja-JP"/>
          </w:rPr>
          <w:delText>Just, inspiring</w:delText>
        </w:r>
      </w:del>
      <w:ins w:id="823" w:author="ShadowNightHeart" w:date="2023-12-11T15:01:43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!</w:t>
      </w:r>
    </w:p>
    <w:p>
      <w:pPr>
        <w:rPr>
          <w:ins w:id="824" w:author="ShadowNightHeart" w:date="2023-12-11T15:07:47Z"/>
          <w:rFonts w:eastAsia="Yu Mincho"/>
          <w:lang w:eastAsia="ja-JP"/>
          <w:woUserID w:val="6"/>
        </w:rPr>
      </w:pPr>
      <w:r>
        <w:rPr>
          <w:rFonts w:eastAsia="Yu Mincho"/>
          <w:lang w:eastAsia="ja-JP"/>
        </w:rPr>
        <w:t xml:space="preserve">*  </w:t>
      </w:r>
      <w:ins w:id="825" w:author="ShadowNightHeart" w:date="2023-12-11T15:07:47Z">
        <w:r>
          <w:rPr>
            <w:rFonts w:eastAsia="Yu Mincho"/>
            <w:lang w:eastAsia="ja-JP"/>
            <w:woUserID w:val="6"/>
          </w:rPr>
          <w:t>好</w:t>
        </w:r>
      </w:ins>
      <w:ins w:id="826" w:author="ShadowNightHeart" w:date="2023-12-11T15:08:03Z">
        <w:r>
          <w:rPr>
            <w:rFonts w:eastAsia="Yu Mincho"/>
            <w:lang w:eastAsia="ja-JP"/>
            <w:woUserID w:val="6"/>
          </w:rPr>
          <w:t xml:space="preserve"> </w:t>
        </w:r>
      </w:ins>
      <w:ins w:id="827" w:author="ShadowNightHeart" w:date="2023-12-11T15:07:47Z">
        <w:r>
          <w:rPr>
            <w:rFonts w:eastAsia="Yu Mincho"/>
            <w:lang w:eastAsia="ja-JP"/>
            <w:woUserID w:val="6"/>
          </w:rPr>
          <w:t>吧</w:t>
        </w:r>
      </w:ins>
      <w:ins w:id="828" w:author="ShadowNightHeart" w:date="2023-12-11T15:08:03Z">
        <w:r>
          <w:rPr>
            <w:rFonts w:eastAsia="Yu Mincho"/>
            <w:lang w:eastAsia="ja-JP"/>
            <w:woUserID w:val="6"/>
          </w:rPr>
          <w:t xml:space="preserve"> 。</w:t>
        </w:r>
      </w:ins>
    </w:p>
    <w:p>
      <w:pPr>
        <w:rPr>
          <w:del w:id="829" w:author="ShadowNightHeart" w:date="2023-12-11T15:07:31Z"/>
          <w:rFonts w:eastAsia="Yu Mincho"/>
          <w:lang w:eastAsia="ja-JP"/>
        </w:rPr>
      </w:pPr>
      <w:del w:id="830" w:author="ShadowNightHeart" w:date="2023-12-11T15:07:31Z">
        <w:r>
          <w:rPr>
            <w:rFonts w:eastAsia="Yu Mincho"/>
            <w:lang w:eastAsia="ja-JP"/>
          </w:rPr>
          <w:delText>Okay.</w:delText>
        </w:r>
      </w:del>
    </w:p>
    <w:p>
      <w:pPr>
        <w:rPr>
          <w:rFonts w:hint="default" w:eastAsia="Yu Mincho"/>
          <w:lang w:eastAsia="ja-JP"/>
          <w:woUserID w:val="6"/>
        </w:rPr>
      </w:pPr>
      <w:r>
        <w:rPr>
          <w:rFonts w:eastAsia="Yu Mincho"/>
          <w:lang w:eastAsia="ja-JP"/>
        </w:rPr>
        <w:t xml:space="preserve">*  </w:t>
      </w:r>
      <w:ins w:id="831" w:author="ShadowNightHeart" w:date="2023-12-11T15:08:11Z">
        <w:r>
          <w:rPr>
            <w:rFonts w:eastAsia="Yu Mincho"/>
            <w:lang w:eastAsia="ja-JP"/>
            <w:woUserID w:val="6"/>
          </w:rPr>
          <w:t>我</w:t>
        </w:r>
      </w:ins>
      <w:ins w:id="832" w:author="ShadowNightHeart" w:date="2023-12-11T15:08:51Z">
        <w:r>
          <w:rPr>
            <w:rFonts w:eastAsia="Yu Mincho"/>
            <w:lang w:eastAsia="ja-JP"/>
            <w:woUserID w:val="6"/>
          </w:rPr>
          <w:t xml:space="preserve"> </w:t>
        </w:r>
      </w:ins>
      <w:ins w:id="833" w:author="ShadowNightHeart" w:date="2023-12-11T15:08:11Z">
        <w:r>
          <w:rPr>
            <w:rFonts w:eastAsia="Yu Mincho"/>
            <w:lang w:eastAsia="ja-JP"/>
            <w:woUserID w:val="6"/>
          </w:rPr>
          <w:t>们</w:t>
        </w:r>
      </w:ins>
      <w:ins w:id="834" w:author="ShadowNightHeart" w:date="2023-12-11T15:08:51Z">
        <w:r>
          <w:rPr>
            <w:rFonts w:eastAsia="Yu Mincho"/>
            <w:lang w:eastAsia="ja-JP"/>
            <w:woUserID w:val="6"/>
          </w:rPr>
          <w:t xml:space="preserve"> </w:t>
        </w:r>
      </w:ins>
      <w:ins w:id="835" w:author="ShadowNightHeart" w:date="2023-12-11T15:08:11Z">
        <w:r>
          <w:rPr>
            <w:rFonts w:eastAsia="Yu Mincho"/>
            <w:lang w:eastAsia="ja-JP"/>
            <w:woUserID w:val="6"/>
          </w:rPr>
          <w:t>会</w:t>
        </w:r>
      </w:ins>
      <w:ins w:id="836" w:author="ShadowNightHeart" w:date="2023-12-11T15:08:51Z">
        <w:r>
          <w:rPr>
            <w:rFonts w:eastAsia="Yu Mincho"/>
            <w:lang w:eastAsia="ja-JP"/>
            <w:woUserID w:val="6"/>
          </w:rPr>
          <w:t xml:space="preserve"> </w:t>
        </w:r>
      </w:ins>
      <w:ins w:id="837" w:author="ShadowNightHeart" w:date="2023-12-11T15:08:11Z">
        <w:r>
          <w:rPr>
            <w:rFonts w:eastAsia="Yu Mincho"/>
            <w:lang w:eastAsia="ja-JP"/>
            <w:woUserID w:val="6"/>
          </w:rPr>
          <w:t>在</w:t>
        </w:r>
      </w:ins>
      <w:ins w:id="838" w:author="ShadowNightHeart" w:date="2023-12-11T15:08:56Z">
        <w:r>
          <w:rPr>
            <w:rFonts w:eastAsia="Yu Mincho"/>
            <w:lang w:eastAsia="ja-JP"/>
            <w:woUserID w:val="6"/>
          </w:rPr>
          <w:t xml:space="preserve"> </w:t>
        </w:r>
      </w:ins>
      <w:ins w:id="839" w:author="ShadowNightHeart" w:date="2023-12-11T15:08:11Z">
        <w:r>
          <w:rPr>
            <w:rFonts w:eastAsia="Yu Mincho"/>
            <w:lang w:eastAsia="ja-JP"/>
            <w:woUserID w:val="6"/>
          </w:rPr>
          <w:t>这</w:t>
        </w:r>
      </w:ins>
      <w:ins w:id="840" w:author="ShadowNightHeart" w:date="2023-12-11T15:08:56Z">
        <w:r>
          <w:rPr>
            <w:rFonts w:eastAsia="Yu Mincho"/>
            <w:lang w:eastAsia="ja-JP"/>
            <w:woUserID w:val="6"/>
          </w:rPr>
          <w:t xml:space="preserve"> </w:t>
        </w:r>
      </w:ins>
      <w:ins w:id="841" w:author="ShadowNightHeart" w:date="2023-12-11T15:08:11Z">
        <w:r>
          <w:rPr>
            <w:rFonts w:eastAsia="Yu Mincho"/>
            <w:lang w:eastAsia="ja-JP"/>
            <w:woUserID w:val="6"/>
          </w:rPr>
          <w:t>个</w:t>
        </w:r>
      </w:ins>
      <w:ins w:id="842" w:author="ShadowNightHeart" w:date="2023-12-11T15:09:40Z">
        <w:r>
          <w:rPr>
            <w:rFonts w:eastAsia="Yu Mincho"/>
            <w:lang w:eastAsia="ja-JP"/>
            <w:woUserID w:val="6"/>
          </w:rPr>
          <w:t xml:space="preserve"> </w:t>
        </w:r>
      </w:ins>
      <w:ins w:id="843" w:author="ShadowNightHeart" w:date="2023-12-11T15:08:25Z">
        <w:r>
          <w:rPr>
            <w:rFonts w:eastAsia="Yu Mincho"/>
            <w:lang w:eastAsia="ja-JP"/>
            <w:woUserID w:val="6"/>
          </w:rPr>
          <w:t>地</w:t>
        </w:r>
      </w:ins>
      <w:ins w:id="844" w:author="ShadowNightHeart" w:date="2023-12-11T15:09:37Z">
        <w:r>
          <w:rPr>
            <w:rFonts w:eastAsia="Yu Mincho"/>
            <w:lang w:eastAsia="ja-JP"/>
            <w:woUserID w:val="6"/>
          </w:rPr>
          <w:t xml:space="preserve"> </w:t>
        </w:r>
      </w:ins>
      <w:ins w:id="845" w:author="ShadowNightHeart" w:date="2023-12-11T15:08:25Z">
        <w:r>
          <w:rPr>
            <w:rFonts w:eastAsia="Yu Mincho"/>
            <w:lang w:eastAsia="ja-JP"/>
            <w:woUserID w:val="6"/>
          </w:rPr>
          <w:t>方</w:t>
        </w:r>
      </w:ins>
      <w:ins w:id="846" w:author="ShadowNightHeart" w:date="2023-12-11T15:12:31Z">
        <w:r>
          <w:rPr>
            <w:rFonts w:eastAsia="Yu Mincho"/>
            <w:lang w:eastAsia="ja-JP"/>
            <w:woUserID w:val="6"/>
          </w:rPr>
          <w:t xml:space="preserve"> </w:t>
        </w:r>
      </w:ins>
      <w:ins w:id="847" w:author="ShadowNightHeart" w:date="2023-12-11T15:08:25Z">
        <w:r>
          <w:rPr>
            <w:rFonts w:eastAsia="Yu Mincho"/>
            <w:lang w:eastAsia="ja-JP"/>
            <w:woUserID w:val="6"/>
          </w:rPr>
          <w:t>找</w:t>
        </w:r>
      </w:ins>
      <w:ins w:id="848" w:author="ShadowNightHeart" w:date="2023-12-11T15:09:40Z">
        <w:r>
          <w:rPr>
            <w:rFonts w:eastAsia="Yu Mincho"/>
            <w:lang w:eastAsia="ja-JP"/>
            <w:woUserID w:val="6"/>
          </w:rPr>
          <w:t xml:space="preserve"> </w:t>
        </w:r>
      </w:ins>
      <w:ins w:id="849" w:author="ShadowNightHeart" w:date="2023-12-11T15:08:25Z">
        <w:r>
          <w:rPr>
            <w:rFonts w:eastAsia="Yu Mincho"/>
            <w:lang w:eastAsia="ja-JP"/>
            <w:woUserID w:val="6"/>
          </w:rPr>
          <w:t>些</w:t>
        </w:r>
      </w:ins>
      <w:ins w:id="850" w:author="ShadowNightHeart" w:date="2023-12-11T15:09:40Z">
        <w:r>
          <w:rPr>
            <w:rFonts w:eastAsia="Yu Mincho"/>
            <w:lang w:eastAsia="ja-JP"/>
            <w:woUserID w:val="6"/>
          </w:rPr>
          <w:t xml:space="preserve"> </w:t>
        </w:r>
      </w:ins>
      <w:ins w:id="851" w:author="ShadowNightHeart" w:date="2023-12-11T15:08:25Z">
        <w:r>
          <w:rPr>
            <w:rFonts w:eastAsia="Yu Mincho"/>
            <w:lang w:eastAsia="ja-JP"/>
            <w:woUserID w:val="6"/>
          </w:rPr>
          <w:t>乐</w:t>
        </w:r>
      </w:ins>
      <w:ins w:id="852" w:author="ShadowNightHeart" w:date="2023-12-11T15:09:40Z">
        <w:r>
          <w:rPr>
            <w:rFonts w:eastAsia="Yu Mincho"/>
            <w:lang w:eastAsia="ja-JP"/>
            <w:woUserID w:val="6"/>
          </w:rPr>
          <w:t xml:space="preserve"> </w:t>
        </w:r>
      </w:ins>
      <w:ins w:id="853" w:author="ShadowNightHeart" w:date="2023-12-11T15:08:25Z">
        <w:r>
          <w:rPr>
            <w:rFonts w:eastAsia="Yu Mincho"/>
            <w:lang w:eastAsia="ja-JP"/>
            <w:woUserID w:val="6"/>
          </w:rPr>
          <w:t>子</w:t>
        </w:r>
      </w:ins>
      <w:del w:id="854" w:author="ShadowNightHeart" w:date="2023-12-11T15:08:11Z">
        <w:r>
          <w:rPr>
            <w:rFonts w:eastAsia="Yu Mincho"/>
            <w:lang w:eastAsia="ja-JP"/>
          </w:rPr>
          <w:delText>We've had our fun in#     this place bu</w:delText>
        </w:r>
      </w:del>
      <w:del w:id="855" w:author="ShadowNightHeart" w:date="2023-12-11T15:08:35Z">
        <w:r>
          <w:rPr>
            <w:rFonts w:eastAsia="Yu Mincho"/>
            <w:lang w:eastAsia="ja-JP"/>
          </w:rPr>
          <w:delText>t</w:delText>
        </w:r>
      </w:del>
      <w:r>
        <w:rPr>
          <w:rFonts w:eastAsia="Yu Mincho"/>
          <w:lang w:eastAsia="ja-JP"/>
        </w:rPr>
        <w:t xml:space="preserve">#     </w:t>
      </w:r>
      <w:ins w:id="856" w:author="ShadowNightHeart" w:date="2023-12-11T15:08:43Z">
        <w:r>
          <w:rPr>
            <w:rFonts w:eastAsia="Yu Mincho"/>
            <w:lang w:eastAsia="ja-JP"/>
            <w:woUserID w:val="6"/>
          </w:rPr>
          <w:t>但</w:t>
        </w:r>
      </w:ins>
      <w:ins w:id="857" w:author="ShadowNightHeart" w:date="2023-12-11T15:10:11Z">
        <w:r>
          <w:rPr>
            <w:rFonts w:eastAsia="Yu Mincho"/>
            <w:lang w:eastAsia="ja-JP"/>
            <w:woUserID w:val="6"/>
          </w:rPr>
          <w:t xml:space="preserve"> </w:t>
        </w:r>
      </w:ins>
      <w:ins w:id="858" w:author="ShadowNightHeart" w:date="2023-12-11T15:10:54Z">
        <w:r>
          <w:rPr>
            <w:rFonts w:eastAsia="Yu Mincho"/>
            <w:lang w:eastAsia="ja-JP"/>
            <w:woUserID w:val="6"/>
          </w:rPr>
          <w:t>有 一 说 一</w:t>
        </w:r>
      </w:ins>
      <w:ins w:id="859" w:author="ShadowNightHeart" w:date="2023-12-11T15:09:40Z">
        <w:r>
          <w:rPr>
            <w:rFonts w:eastAsia="Yu Mincho"/>
            <w:lang w:eastAsia="ja-JP"/>
            <w:woUserID w:val="6"/>
          </w:rPr>
          <w:t xml:space="preserve"> </w:t>
        </w:r>
      </w:ins>
      <w:del w:id="860" w:author="ShadowNightHeart" w:date="2023-12-11T15:08:39Z">
        <w:r>
          <w:rPr>
            <w:rFonts w:eastAsia="Yu Mincho"/>
            <w:lang w:eastAsia="ja-JP"/>
          </w:rPr>
          <w:delText>s</w:delText>
        </w:r>
      </w:del>
      <w:ins w:id="861" w:author="ShadowNightHeart" w:date="2023-12-11T15:09:40Z">
        <w:r>
          <w:rPr>
            <w:rFonts w:eastAsia="Yu Mincho"/>
            <w:lang w:eastAsia="ja-JP"/>
            <w:woUserID w:val="6"/>
          </w:rPr>
          <w:t xml:space="preserve"> </w:t>
        </w:r>
      </w:ins>
      <w:del w:id="862" w:author="ShadowNightHeart" w:date="2023-12-11T15:08:39Z">
        <w:r>
          <w:rPr>
            <w:rFonts w:eastAsia="Yu Mincho"/>
            <w:lang w:eastAsia="ja-JP"/>
          </w:rPr>
          <w:delText>eriously</w:delText>
        </w:r>
      </w:del>
      <w:r>
        <w:rPr>
          <w:rFonts w:eastAsia="Yu Mincho"/>
          <w:lang w:eastAsia="ja-JP"/>
        </w:rPr>
        <w:t>.</w:t>
      </w:r>
      <w:ins w:id="863" w:author="ShadowNightHeart" w:date="2023-12-11T15:10:59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.</w:t>
      </w:r>
      <w:ins w:id="864" w:author="ShadowNightHeart" w:date="2023-12-11T15:09:40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.</w:t>
      </w:r>
      <w:ins w:id="865" w:author="ShadowNightHeart" w:date="2023-12-11T15:09:40Z">
        <w:r>
          <w:rPr>
            <w:rFonts w:eastAsia="Yu Mincho"/>
            <w:lang w:eastAsia="ja-JP"/>
            <w:woUserID w:val="6"/>
          </w:rPr>
          <w:t xml:space="preserve"> </w:t>
        </w:r>
      </w:ins>
    </w:p>
    <w:p>
      <w:pPr>
        <w:rPr>
          <w:rFonts w:hint="default" w:eastAsia="Yu Mincho"/>
          <w:lang w:eastAsia="ja-JP"/>
          <w:woUserID w:val="6"/>
        </w:rPr>
      </w:pPr>
      <w:r>
        <w:rPr>
          <w:rFonts w:eastAsia="Yu Mincho"/>
          <w:lang w:eastAsia="ja-JP"/>
        </w:rPr>
        <w:t xml:space="preserve">*  </w:t>
      </w:r>
      <w:ins w:id="866" w:author="ShadowNightHeart" w:date="2023-12-11T15:10:40Z">
        <w:r>
          <w:rPr>
            <w:rFonts w:eastAsia="Yu Mincho"/>
            <w:lang w:eastAsia="ja-JP"/>
            <w:woUserID w:val="6"/>
          </w:rPr>
          <w:t>这</w:t>
        </w:r>
      </w:ins>
      <w:ins w:id="867" w:author="ShadowNightHeart" w:date="2023-12-11T15:11:17Z">
        <w:r>
          <w:rPr>
            <w:rFonts w:eastAsia="Yu Mincho"/>
            <w:lang w:eastAsia="ja-JP"/>
            <w:woUserID w:val="6"/>
          </w:rPr>
          <w:t xml:space="preserve"> </w:t>
        </w:r>
      </w:ins>
      <w:ins w:id="868" w:author="ShadowNightHeart" w:date="2023-12-11T15:10:40Z">
        <w:r>
          <w:rPr>
            <w:rFonts w:eastAsia="Yu Mincho"/>
            <w:lang w:eastAsia="ja-JP"/>
            <w:woUserID w:val="6"/>
          </w:rPr>
          <w:t>会</w:t>
        </w:r>
      </w:ins>
      <w:ins w:id="869" w:author="ShadowNightHeart" w:date="2023-12-11T15:11:17Z">
        <w:r>
          <w:rPr>
            <w:rFonts w:eastAsia="Yu Mincho"/>
            <w:lang w:eastAsia="ja-JP"/>
            <w:woUserID w:val="6"/>
          </w:rPr>
          <w:t xml:space="preserve"> </w:t>
        </w:r>
      </w:ins>
      <w:ins w:id="870" w:author="ShadowNightHeart" w:date="2023-12-11T15:10:40Z">
        <w:r>
          <w:rPr>
            <w:rFonts w:eastAsia="Yu Mincho"/>
            <w:lang w:eastAsia="ja-JP"/>
            <w:woUserID w:val="6"/>
          </w:rPr>
          <w:t>浪</w:t>
        </w:r>
      </w:ins>
      <w:ins w:id="871" w:author="ShadowNightHeart" w:date="2023-12-11T15:11:18Z">
        <w:r>
          <w:rPr>
            <w:rFonts w:eastAsia="Yu Mincho"/>
            <w:lang w:eastAsia="ja-JP"/>
            <w:woUserID w:val="6"/>
          </w:rPr>
          <w:t xml:space="preserve"> </w:t>
        </w:r>
      </w:ins>
      <w:ins w:id="872" w:author="ShadowNightHeart" w:date="2023-12-11T15:10:40Z">
        <w:r>
          <w:rPr>
            <w:rFonts w:eastAsia="Yu Mincho"/>
            <w:lang w:eastAsia="ja-JP"/>
            <w:woUserID w:val="6"/>
          </w:rPr>
          <w:t>费</w:t>
        </w:r>
      </w:ins>
      <w:ins w:id="873" w:author="ShadowNightHeart" w:date="2023-12-11T15:11:18Z">
        <w:r>
          <w:rPr>
            <w:rFonts w:eastAsia="Yu Mincho"/>
            <w:lang w:eastAsia="ja-JP"/>
            <w:woUserID w:val="6"/>
          </w:rPr>
          <w:t xml:space="preserve"> </w:t>
        </w:r>
      </w:ins>
      <w:ins w:id="874" w:author="ShadowNightHeart" w:date="2023-12-11T15:10:44Z">
        <w:r>
          <w:rPr>
            <w:rFonts w:eastAsia="Yu Mincho"/>
            <w:lang w:eastAsia="ja-JP"/>
            <w:woUserID w:val="6"/>
          </w:rPr>
          <w:t>大</w:t>
        </w:r>
      </w:ins>
      <w:ins w:id="875" w:author="ShadowNightHeart" w:date="2023-12-11T15:11:18Z">
        <w:r>
          <w:rPr>
            <w:rFonts w:eastAsia="Yu Mincho"/>
            <w:lang w:eastAsia="ja-JP"/>
            <w:woUserID w:val="6"/>
          </w:rPr>
          <w:t xml:space="preserve"> </w:t>
        </w:r>
      </w:ins>
      <w:ins w:id="876" w:author="ShadowNightHeart" w:date="2023-12-11T15:10:44Z">
        <w:r>
          <w:rPr>
            <w:rFonts w:eastAsia="Yu Mincho"/>
            <w:lang w:eastAsia="ja-JP"/>
            <w:woUserID w:val="6"/>
          </w:rPr>
          <w:t>把</w:t>
        </w:r>
      </w:ins>
      <w:ins w:id="877" w:author="ShadowNightHeart" w:date="2023-12-11T15:11:18Z">
        <w:r>
          <w:rPr>
            <w:rFonts w:eastAsia="Yu Mincho"/>
            <w:lang w:eastAsia="ja-JP"/>
            <w:woUserID w:val="6"/>
          </w:rPr>
          <w:t xml:space="preserve"> </w:t>
        </w:r>
      </w:ins>
      <w:ins w:id="878" w:author="ShadowNightHeart" w:date="2023-12-11T15:10:44Z">
        <w:r>
          <w:rPr>
            <w:rFonts w:eastAsia="Yu Mincho"/>
            <w:lang w:eastAsia="ja-JP"/>
            <w:woUserID w:val="6"/>
          </w:rPr>
          <w:t>的</w:t>
        </w:r>
      </w:ins>
      <w:ins w:id="879" w:author="ShadowNightHeart" w:date="2023-12-11T15:11:24Z">
        <w:r>
          <w:rPr>
            <w:rFonts w:eastAsia="Yu Mincho"/>
            <w:lang w:eastAsia="ja-JP"/>
            <w:woUserID w:val="6"/>
          </w:rPr>
          <w:t xml:space="preserve"> </w:t>
        </w:r>
      </w:ins>
      <w:ins w:id="880" w:author="ShadowNightHeart" w:date="2023-12-11T15:10:44Z">
        <w:r>
          <w:rPr>
            <w:rFonts w:eastAsia="Yu Mincho"/>
            <w:lang w:eastAsia="ja-JP"/>
            <w:woUserID w:val="6"/>
          </w:rPr>
          <w:t>时</w:t>
        </w:r>
      </w:ins>
      <w:ins w:id="881" w:author="ShadowNightHeart" w:date="2023-12-11T15:11:24Z">
        <w:r>
          <w:rPr>
            <w:rFonts w:eastAsia="Yu Mincho"/>
            <w:lang w:eastAsia="ja-JP"/>
            <w:woUserID w:val="6"/>
          </w:rPr>
          <w:t xml:space="preserve"> </w:t>
        </w:r>
      </w:ins>
      <w:ins w:id="882" w:author="ShadowNightHeart" w:date="2023-12-11T15:10:44Z">
        <w:r>
          <w:rPr>
            <w:rFonts w:eastAsia="Yu Mincho"/>
            <w:lang w:eastAsia="ja-JP"/>
            <w:woUserID w:val="6"/>
          </w:rPr>
          <w:t>间</w:t>
        </w:r>
      </w:ins>
      <w:ins w:id="883" w:author="ShadowNightHeart" w:date="2023-12-11T15:11:24Z">
        <w:r>
          <w:rPr>
            <w:rFonts w:eastAsia="Yu Mincho"/>
            <w:lang w:eastAsia="ja-JP"/>
            <w:woUserID w:val="6"/>
          </w:rPr>
          <w:t xml:space="preserve"> </w:t>
        </w:r>
      </w:ins>
      <w:ins w:id="884" w:author="ShadowNightHeart" w:date="2023-12-11T15:10:44Z">
        <w:r>
          <w:rPr>
            <w:rFonts w:eastAsia="Yu Mincho"/>
            <w:lang w:eastAsia="ja-JP"/>
            <w:woUserID w:val="6"/>
          </w:rPr>
          <w:t>，因</w:t>
        </w:r>
      </w:ins>
      <w:ins w:id="885" w:author="ShadowNightHeart" w:date="2023-12-11T15:11:29Z">
        <w:r>
          <w:rPr>
            <w:rFonts w:eastAsia="Yu Mincho"/>
            <w:lang w:eastAsia="ja-JP"/>
            <w:woUserID w:val="6"/>
          </w:rPr>
          <w:t xml:space="preserve"> </w:t>
        </w:r>
      </w:ins>
      <w:ins w:id="886" w:author="ShadowNightHeart" w:date="2023-12-11T15:10:44Z">
        <w:r>
          <w:rPr>
            <w:rFonts w:eastAsia="Yu Mincho"/>
            <w:lang w:eastAsia="ja-JP"/>
            <w:woUserID w:val="6"/>
          </w:rPr>
          <w:t>为</w:t>
        </w:r>
      </w:ins>
      <w:ins w:id="887" w:author="ShadowNightHeart" w:date="2023-12-11T15:11:29Z">
        <w:r>
          <w:rPr>
            <w:rFonts w:eastAsia="Yu Mincho"/>
            <w:lang w:eastAsia="ja-JP"/>
            <w:woUserID w:val="6"/>
          </w:rPr>
          <w:t xml:space="preserve"> </w:t>
        </w:r>
      </w:ins>
      <w:ins w:id="888" w:author="ShadowNightHeart" w:date="2023-12-11T15:10:49Z">
        <w:r>
          <w:rPr>
            <w:rFonts w:eastAsia="Yu Mincho"/>
            <w:lang w:eastAsia="ja-JP"/>
            <w:woUserID w:val="6"/>
          </w:rPr>
          <w:t>我</w:t>
        </w:r>
      </w:ins>
      <w:ins w:id="889" w:author="ShadowNightHeart" w:date="2023-12-11T15:11:29Z">
        <w:r>
          <w:rPr>
            <w:rFonts w:eastAsia="Yu Mincho"/>
            <w:lang w:eastAsia="ja-JP"/>
            <w:woUserID w:val="6"/>
          </w:rPr>
          <w:t xml:space="preserve"> </w:t>
        </w:r>
      </w:ins>
      <w:ins w:id="890" w:author="ShadowNightHeart" w:date="2023-12-11T15:10:49Z">
        <w:r>
          <w:rPr>
            <w:rFonts w:eastAsia="Yu Mincho"/>
            <w:lang w:eastAsia="ja-JP"/>
            <w:woUserID w:val="6"/>
          </w:rPr>
          <w:t>们</w:t>
        </w:r>
      </w:ins>
      <w:ins w:id="891" w:author="ShadowNightHeart" w:date="2023-12-11T15:11:34Z">
        <w:r>
          <w:rPr>
            <w:rFonts w:eastAsia="Yu Mincho"/>
            <w:lang w:eastAsia="ja-JP"/>
            <w:woUserID w:val="6"/>
          </w:rPr>
          <w:t xml:space="preserve"> </w:t>
        </w:r>
      </w:ins>
      <w:ins w:id="892" w:author="ShadowNightHeart" w:date="2023-12-11T15:10:49Z">
        <w:r>
          <w:rPr>
            <w:rFonts w:eastAsia="Yu Mincho"/>
            <w:lang w:eastAsia="ja-JP"/>
            <w:woUserID w:val="6"/>
          </w:rPr>
          <w:t>两</w:t>
        </w:r>
      </w:ins>
      <w:ins w:id="893" w:author="ShadowNightHeart" w:date="2023-12-11T15:11:29Z">
        <w:r>
          <w:rPr>
            <w:rFonts w:eastAsia="Yu Mincho"/>
            <w:lang w:eastAsia="ja-JP"/>
            <w:woUserID w:val="6"/>
          </w:rPr>
          <w:t xml:space="preserve"> </w:t>
        </w:r>
      </w:ins>
      <w:ins w:id="894" w:author="ShadowNightHeart" w:date="2023-12-11T15:10:49Z">
        <w:r>
          <w:rPr>
            <w:rFonts w:eastAsia="Yu Mincho"/>
            <w:lang w:eastAsia="ja-JP"/>
            <w:woUserID w:val="6"/>
          </w:rPr>
          <w:t>个</w:t>
        </w:r>
      </w:ins>
      <w:del w:id="895" w:author="ShadowNightHeart" w:date="2023-12-11T15:10:35Z">
        <w:r>
          <w:rPr>
            <w:rFonts w:eastAsia="Yu Mincho"/>
            <w:lang w:eastAsia="ja-JP"/>
          </w:rPr>
          <w:delText>This was a big waste of#     time. For both of us.</w:delText>
        </w:r>
      </w:del>
      <w:ins w:id="896" w:author="ShadowNightHeart" w:date="2023-12-11T15:11:34Z">
        <w:r>
          <w:rPr>
            <w:rFonts w:eastAsia="Yu Mincho"/>
            <w:lang w:eastAsia="ja-JP"/>
            <w:woUserID w:val="6"/>
          </w:rPr>
          <w:t xml:space="preserve"> 。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897" w:author="ShadowNightHeart" w:date="2023-12-11T15:11:09Z">
        <w:r>
          <w:rPr>
            <w:rFonts w:eastAsia="Yu Mincho"/>
            <w:lang w:eastAsia="ja-JP"/>
            <w:woUserID w:val="6"/>
          </w:rPr>
          <w:t>同</w:t>
        </w:r>
      </w:ins>
      <w:ins w:id="898" w:author="ShadowNightHeart" w:date="2023-12-11T15:11:13Z">
        <w:r>
          <w:rPr>
            <w:rFonts w:eastAsia="Yu Mincho"/>
            <w:lang w:eastAsia="ja-JP"/>
            <w:woUserID w:val="6"/>
          </w:rPr>
          <w:t xml:space="preserve"> </w:t>
        </w:r>
      </w:ins>
      <w:ins w:id="899" w:author="ShadowNightHeart" w:date="2023-12-11T15:11:09Z">
        <w:r>
          <w:rPr>
            <w:rFonts w:eastAsia="Yu Mincho"/>
            <w:lang w:eastAsia="ja-JP"/>
            <w:woUserID w:val="6"/>
          </w:rPr>
          <w:t>意</w:t>
        </w:r>
      </w:ins>
      <w:ins w:id="900" w:author="ShadowNightHeart" w:date="2023-12-11T15:11:13Z">
        <w:r>
          <w:rPr>
            <w:rFonts w:eastAsia="Yu Mincho"/>
            <w:lang w:eastAsia="ja-JP"/>
            <w:woUserID w:val="6"/>
          </w:rPr>
          <w:t xml:space="preserve"> </w:t>
        </w:r>
      </w:ins>
      <w:ins w:id="901" w:author="ShadowNightHeart" w:date="2023-12-11T15:11:09Z">
        <w:r>
          <w:rPr>
            <w:rFonts w:eastAsia="Yu Mincho"/>
            <w:lang w:eastAsia="ja-JP"/>
            <w:woUserID w:val="6"/>
          </w:rPr>
          <w:t>吗</w:t>
        </w:r>
      </w:ins>
      <w:del w:id="902" w:author="ShadowNightHeart" w:date="2023-12-11T15:11:04Z">
        <w:r>
          <w:rPr>
            <w:rFonts w:eastAsia="Yu Mincho"/>
            <w:lang w:eastAsia="ja-JP"/>
          </w:rPr>
          <w:delText>Don't you agree</w:delText>
        </w:r>
      </w:del>
      <w:ins w:id="903" w:author="ShadowNightHeart" w:date="2023-12-11T15:11:13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del w:id="904" w:author="ShadowNightHeart" w:date="2023-12-11T15:12:41Z">
        <w:r>
          <w:rPr>
            <w:rFonts w:eastAsia="Yu Mincho"/>
            <w:lang w:eastAsia="ja-JP"/>
            <w:woUserID w:val="6"/>
          </w:rPr>
          <w:delText>You proved you could#     best ASGORE a long time#     ago</w:delText>
        </w:r>
      </w:del>
      <w:ins w:id="905" w:author="ShadowNightHeart" w:date="2023-12-11T15:12:41Z">
        <w:r>
          <w:rPr>
            <w:rFonts w:eastAsia="Yu Mincho"/>
            <w:lang w:eastAsia="ja-JP"/>
            <w:woUserID w:val="6"/>
          </w:rPr>
          <w:t>你</w:t>
        </w:r>
      </w:ins>
      <w:ins w:id="906" w:author="ShadowNightHeart" w:date="2023-12-11T15:13:03Z">
        <w:r>
          <w:rPr>
            <w:rFonts w:eastAsia="Yu Mincho"/>
            <w:lang w:eastAsia="ja-JP"/>
            <w:woUserID w:val="6"/>
          </w:rPr>
          <w:t xml:space="preserve"> </w:t>
        </w:r>
      </w:ins>
      <w:ins w:id="907" w:author="ShadowNightHeart" w:date="2023-12-11T15:12:41Z">
        <w:r>
          <w:rPr>
            <w:rFonts w:eastAsia="Yu Mincho"/>
            <w:lang w:eastAsia="ja-JP"/>
            <w:woUserID w:val="6"/>
          </w:rPr>
          <w:t>很</w:t>
        </w:r>
      </w:ins>
      <w:ins w:id="908" w:author="ShadowNightHeart" w:date="2023-12-11T15:13:03Z">
        <w:r>
          <w:rPr>
            <w:rFonts w:eastAsia="Yu Mincho"/>
            <w:lang w:eastAsia="ja-JP"/>
            <w:woUserID w:val="6"/>
          </w:rPr>
          <w:t xml:space="preserve"> </w:t>
        </w:r>
      </w:ins>
      <w:ins w:id="909" w:author="ShadowNightHeart" w:date="2023-12-11T15:12:41Z">
        <w:r>
          <w:rPr>
            <w:rFonts w:eastAsia="Yu Mincho"/>
            <w:lang w:eastAsia="ja-JP"/>
            <w:woUserID w:val="6"/>
          </w:rPr>
          <w:t>久</w:t>
        </w:r>
      </w:ins>
      <w:ins w:id="910" w:author="ShadowNightHeart" w:date="2023-12-11T15:13:03Z">
        <w:r>
          <w:rPr>
            <w:rFonts w:eastAsia="Yu Mincho"/>
            <w:lang w:eastAsia="ja-JP"/>
            <w:woUserID w:val="6"/>
          </w:rPr>
          <w:t xml:space="preserve"> </w:t>
        </w:r>
      </w:ins>
      <w:ins w:id="911" w:author="ShadowNightHeart" w:date="2023-12-11T15:12:41Z">
        <w:r>
          <w:rPr>
            <w:rFonts w:eastAsia="Yu Mincho"/>
            <w:lang w:eastAsia="ja-JP"/>
            <w:woUserID w:val="6"/>
          </w:rPr>
          <w:t>以</w:t>
        </w:r>
      </w:ins>
      <w:ins w:id="912" w:author="ShadowNightHeart" w:date="2023-12-11T15:13:03Z">
        <w:r>
          <w:rPr>
            <w:rFonts w:eastAsia="Yu Mincho"/>
            <w:lang w:eastAsia="ja-JP"/>
            <w:woUserID w:val="6"/>
          </w:rPr>
          <w:t xml:space="preserve"> </w:t>
        </w:r>
      </w:ins>
      <w:ins w:id="913" w:author="ShadowNightHeart" w:date="2023-12-11T15:12:41Z">
        <w:r>
          <w:rPr>
            <w:rFonts w:eastAsia="Yu Mincho"/>
            <w:lang w:eastAsia="ja-JP"/>
            <w:woUserID w:val="6"/>
          </w:rPr>
          <w:t>前</w:t>
        </w:r>
      </w:ins>
      <w:ins w:id="914" w:author="ShadowNightHeart" w:date="2023-12-11T15:13:03Z">
        <w:r>
          <w:rPr>
            <w:rFonts w:eastAsia="Yu Mincho"/>
            <w:lang w:eastAsia="ja-JP"/>
            <w:woUserID w:val="6"/>
          </w:rPr>
          <w:t xml:space="preserve"> </w:t>
        </w:r>
      </w:ins>
      <w:ins w:id="915" w:author="ShadowNightHeart" w:date="2023-12-11T15:12:41Z">
        <w:r>
          <w:rPr>
            <w:rFonts w:eastAsia="Yu Mincho"/>
            <w:lang w:eastAsia="ja-JP"/>
            <w:woUserID w:val="6"/>
          </w:rPr>
          <w:t>就</w:t>
        </w:r>
      </w:ins>
      <w:ins w:id="916" w:author="ShadowNightHeart" w:date="2023-12-11T15:13:10Z">
        <w:r>
          <w:rPr>
            <w:rFonts w:eastAsia="Yu Mincho"/>
            <w:lang w:eastAsia="ja-JP"/>
            <w:woUserID w:val="6"/>
          </w:rPr>
          <w:t xml:space="preserve"> </w:t>
        </w:r>
      </w:ins>
      <w:ins w:id="917" w:author="ShadowNightHeart" w:date="2023-12-11T15:12:41Z">
        <w:r>
          <w:rPr>
            <w:rFonts w:eastAsia="Yu Mincho"/>
            <w:lang w:eastAsia="ja-JP"/>
            <w:woUserID w:val="6"/>
          </w:rPr>
          <w:t>证</w:t>
        </w:r>
      </w:ins>
      <w:ins w:id="918" w:author="ShadowNightHeart" w:date="2023-12-11T15:13:10Z">
        <w:r>
          <w:rPr>
            <w:rFonts w:eastAsia="Yu Mincho"/>
            <w:lang w:eastAsia="ja-JP"/>
            <w:woUserID w:val="6"/>
          </w:rPr>
          <w:t xml:space="preserve"> </w:t>
        </w:r>
      </w:ins>
      <w:ins w:id="919" w:author="ShadowNightHeart" w:date="2023-12-11T15:12:41Z">
        <w:r>
          <w:rPr>
            <w:rFonts w:eastAsia="Yu Mincho"/>
            <w:lang w:eastAsia="ja-JP"/>
            <w:woUserID w:val="6"/>
          </w:rPr>
          <w:t>明</w:t>
        </w:r>
      </w:ins>
      <w:ins w:id="920" w:author="ShadowNightHeart" w:date="2023-12-11T15:13:10Z">
        <w:r>
          <w:rPr>
            <w:rFonts w:eastAsia="Yu Mincho"/>
            <w:lang w:eastAsia="ja-JP"/>
            <w:woUserID w:val="6"/>
          </w:rPr>
          <w:t xml:space="preserve"> 了</w:t>
        </w:r>
      </w:ins>
      <w:ins w:id="921" w:author="ShadowNightHeart" w:date="2023-12-11T15:12:52Z">
        <w:r>
          <w:rPr>
            <w:rFonts w:eastAsia="Yu Mincho"/>
            <w:lang w:eastAsia="ja-JP"/>
            <w:woUserID w:val="6"/>
          </w:rPr>
          <w:t>#</w:t>
        </w:r>
      </w:ins>
      <w:ins w:id="922" w:author="ShadowNightHeart" w:date="2023-12-11T15:12:57Z">
        <w:r>
          <w:rPr>
            <w:rFonts w:eastAsia="Yu Mincho"/>
            <w:lang w:eastAsia="ja-JP"/>
            <w:woUserID w:val="6"/>
          </w:rPr>
          <w:t xml:space="preserve">     </w:t>
        </w:r>
      </w:ins>
      <w:ins w:id="923" w:author="ShadowNightHeart" w:date="2023-12-11T15:12:41Z">
        <w:r>
          <w:rPr>
            <w:rFonts w:eastAsia="Yu Mincho"/>
            <w:lang w:eastAsia="ja-JP"/>
            <w:woUserID w:val="6"/>
          </w:rPr>
          <w:t>你</w:t>
        </w:r>
      </w:ins>
      <w:ins w:id="924" w:author="ShadowNightHeart" w:date="2023-12-11T15:15:54Z">
        <w:r>
          <w:rPr>
            <w:rFonts w:eastAsia="Yu Mincho"/>
            <w:lang w:eastAsia="ja-JP"/>
            <w:woUserID w:val="6"/>
          </w:rPr>
          <w:t xml:space="preserve"> </w:t>
        </w:r>
      </w:ins>
      <w:ins w:id="925" w:author="ShadowNightHeart" w:date="2023-12-11T15:15:16Z">
        <w:r>
          <w:rPr>
            <w:rFonts w:eastAsia="Yu Mincho"/>
            <w:lang w:eastAsia="ja-JP"/>
            <w:woUserID w:val="6"/>
          </w:rPr>
          <w:t>是</w:t>
        </w:r>
      </w:ins>
      <w:ins w:id="926" w:author="ShadowNightHeart" w:date="2023-12-11T15:15:55Z">
        <w:r>
          <w:rPr>
            <w:rFonts w:eastAsia="Yu Mincho"/>
            <w:lang w:eastAsia="ja-JP"/>
            <w:woUserID w:val="6"/>
          </w:rPr>
          <w:t xml:space="preserve"> </w:t>
        </w:r>
      </w:ins>
      <w:ins w:id="927" w:author="ShadowNightHeart" w:date="2023-12-11T15:12:41Z">
        <w:r>
          <w:rPr>
            <w:rFonts w:eastAsia="Yu Mincho"/>
            <w:lang w:eastAsia="ja-JP"/>
            <w:woUserID w:val="6"/>
          </w:rPr>
          <w:t>最</w:t>
        </w:r>
      </w:ins>
      <w:ins w:id="928" w:author="ShadowNightHeart" w:date="2023-12-11T15:15:55Z">
        <w:r>
          <w:rPr>
            <w:rFonts w:eastAsia="Yu Mincho"/>
            <w:lang w:eastAsia="ja-JP"/>
            <w:woUserID w:val="6"/>
          </w:rPr>
          <w:t xml:space="preserve"> </w:t>
        </w:r>
      </w:ins>
      <w:ins w:id="929" w:author="ShadowNightHeart" w:date="2023-12-11T15:15:27Z">
        <w:r>
          <w:rPr>
            <w:rFonts w:eastAsia="Yu Mincho"/>
            <w:lang w:eastAsia="ja-JP"/>
            <w:woUserID w:val="6"/>
          </w:rPr>
          <w:t>棒</w:t>
        </w:r>
      </w:ins>
      <w:ins w:id="930" w:author="ShadowNightHeart" w:date="2023-12-11T15:15:49Z">
        <w:r>
          <w:rPr>
            <w:rFonts w:eastAsia="Yu Mincho"/>
            <w:lang w:eastAsia="ja-JP"/>
            <w:woUserID w:val="6"/>
          </w:rPr>
          <w:t xml:space="preserve"> </w:t>
        </w:r>
      </w:ins>
      <w:ins w:id="931" w:author="ShadowNightHeart" w:date="2023-12-11T15:12:41Z">
        <w:r>
          <w:rPr>
            <w:rFonts w:eastAsia="Yu Mincho"/>
            <w:lang w:eastAsia="ja-JP"/>
            <w:woUserID w:val="6"/>
          </w:rPr>
          <w:t>的</w:t>
        </w:r>
      </w:ins>
      <w:ins w:id="932" w:author="ShadowNightHeart" w:date="2023-12-11T15:15:45Z">
        <w:r>
          <w:rPr>
            <w:rFonts w:eastAsia="Yu Mincho"/>
            <w:lang w:eastAsia="ja-JP"/>
            <w:woUserID w:val="6"/>
          </w:rPr>
          <w:t xml:space="preserve"> </w:t>
        </w:r>
      </w:ins>
      <w:ins w:id="933" w:author="ShadowNightHeart" w:date="2023-12-11T15:15:32Z">
        <w:r>
          <w:rPr>
            <w:rFonts w:eastAsia="Yu Mincho"/>
            <w:lang w:eastAsia="ja-JP"/>
            <w:woUserID w:val="6"/>
          </w:rPr>
          <w:t>ASGORE</w:t>
        </w:r>
      </w:ins>
      <w:ins w:id="934" w:author="ShadowNightHeart" w:date="2023-12-11T15:15:55Z">
        <w:r>
          <w:rPr>
            <w:rFonts w:eastAsia="Yu Mincho"/>
            <w:lang w:eastAsia="ja-JP"/>
            <w:woUserID w:val="6"/>
          </w:rPr>
          <w:t xml:space="preserve"> </w:t>
        </w:r>
      </w:ins>
      <w:ins w:id="935" w:author="ShadowNightHeart" w:date="2023-12-11T15:15:39Z">
        <w:r>
          <w:rPr>
            <w:rFonts w:eastAsia="Yu Mincho"/>
            <w:lang w:eastAsia="ja-JP"/>
            <w:woUserID w:val="6"/>
          </w:rPr>
          <w:t>。</w:t>
        </w:r>
      </w:ins>
      <w:del w:id="936" w:author="ShadowNightHeart" w:date="2023-12-11T15:16:29Z">
        <w:r>
          <w:rPr>
            <w:rFonts w:eastAsia="Yu Mincho"/>
            <w:lang w:eastAsia="ja-JP"/>
          </w:rPr>
          <w:delText>.</w:delText>
        </w:r>
      </w:del>
    </w:p>
    <w:p>
      <w:pPr>
        <w:rPr>
          <w:del w:id="937" w:author="ShadowNightHeart" w:date="2023-12-11T15:16:15Z"/>
          <w:rFonts w:eastAsia="Yu Mincho"/>
          <w:lang w:eastAsia="ja-JP"/>
          <w:woUserID w:val="6"/>
        </w:rPr>
      </w:pPr>
      <w:r>
        <w:rPr>
          <w:rFonts w:eastAsia="Yu Mincho"/>
          <w:lang w:eastAsia="ja-JP"/>
        </w:rPr>
        <w:t xml:space="preserve">*  </w:t>
      </w:r>
      <w:del w:id="938" w:author="ShadowNightHeart" w:date="2023-12-11T15:16:15Z">
        <w:r>
          <w:rPr>
            <w:rFonts w:eastAsia="Yu Mincho"/>
            <w:lang w:eastAsia="ja-JP"/>
            <w:woUserID w:val="6"/>
          </w:rPr>
          <w:delText>All of this... It's#     excessive, ya know?</w:delText>
        </w:r>
      </w:del>
    </w:p>
    <w:p>
      <w:pPr>
        <w:rPr>
          <w:ins w:id="939" w:author="ShadowNightHeart" w:date="2023-12-11T15:16:29Z"/>
          <w:rFonts w:eastAsia="Yu Mincho"/>
          <w:lang w:eastAsia="ja-JP"/>
          <w:woUserID w:val="6"/>
        </w:rPr>
      </w:pPr>
      <w:ins w:id="940" w:author="ShadowNightHeart" w:date="2023-12-11T15:16:15Z">
        <w:r>
          <w:rPr>
            <w:rFonts w:eastAsia="Yu Mincho"/>
            <w:lang w:eastAsia="ja-JP"/>
            <w:woUserID w:val="6"/>
          </w:rPr>
          <w:t>所有这些</w:t>
        </w:r>
      </w:ins>
      <w:ins w:id="941" w:author="ShadowNightHeart" w:date="2023-12-11T15:16:42Z">
        <w:r>
          <w:rPr>
            <w:rFonts w:eastAsia="Yu Mincho"/>
            <w:lang w:eastAsia="ja-JP"/>
            <w:woUserID w:val="6"/>
          </w:rPr>
          <w:t xml:space="preserve"> . . .</w:t>
        </w:r>
      </w:ins>
      <w:ins w:id="942" w:author="ShadowNightHeart" w:date="2023-12-11T15:16:52Z">
        <w:r>
          <w:rPr>
            <w:rFonts w:eastAsia="Yu Mincho"/>
            <w:lang w:eastAsia="ja-JP"/>
            <w:woUserID w:val="6"/>
          </w:rPr>
          <w:t xml:space="preserve">#     </w:t>
        </w:r>
      </w:ins>
      <w:ins w:id="943" w:author="ShadowNightHeart" w:date="2023-12-11T15:16:15Z">
        <w:r>
          <w:rPr>
            <w:rFonts w:eastAsia="Yu Mincho"/>
            <w:lang w:eastAsia="ja-JP"/>
            <w:woUserID w:val="6"/>
          </w:rPr>
          <w:t>这</w:t>
        </w:r>
      </w:ins>
      <w:ins w:id="944" w:author="ShadowNightHeart" w:date="2023-12-12T13:12:08Z">
        <w:r>
          <w:rPr>
            <w:rFonts w:eastAsia="Yu Mincho"/>
            <w:lang w:eastAsia="ja-JP"/>
            <w:woUserID w:val="6"/>
          </w:rPr>
          <w:t xml:space="preserve"> </w:t>
        </w:r>
      </w:ins>
      <w:ins w:id="945" w:author="ShadowNightHeart" w:date="2023-12-11T15:16:15Z">
        <w:r>
          <w:rPr>
            <w:rFonts w:eastAsia="Yu Mincho"/>
            <w:lang w:eastAsia="ja-JP"/>
            <w:woUserID w:val="6"/>
          </w:rPr>
          <w:t>太</w:t>
        </w:r>
      </w:ins>
      <w:ins w:id="946" w:author="ShadowNightHeart" w:date="2023-12-12T13:12:08Z">
        <w:r>
          <w:rPr>
            <w:rFonts w:eastAsia="Yu Mincho"/>
            <w:lang w:eastAsia="ja-JP"/>
            <w:woUserID w:val="6"/>
          </w:rPr>
          <w:t xml:space="preserve"> </w:t>
        </w:r>
      </w:ins>
      <w:ins w:id="947" w:author="ShadowNightHeart" w:date="2023-12-11T15:16:15Z">
        <w:r>
          <w:rPr>
            <w:rFonts w:eastAsia="Yu Mincho"/>
            <w:lang w:eastAsia="ja-JP"/>
            <w:woUserID w:val="6"/>
          </w:rPr>
          <w:t>过</w:t>
        </w:r>
      </w:ins>
      <w:ins w:id="948" w:author="ShadowNightHeart" w:date="2023-12-12T13:12:09Z">
        <w:r>
          <w:rPr>
            <w:rFonts w:eastAsia="Yu Mincho"/>
            <w:lang w:eastAsia="ja-JP"/>
            <w:woUserID w:val="6"/>
          </w:rPr>
          <w:t xml:space="preserve"> </w:t>
        </w:r>
      </w:ins>
      <w:ins w:id="949" w:author="ShadowNightHeart" w:date="2023-12-11T15:16:15Z">
        <w:r>
          <w:rPr>
            <w:rFonts w:eastAsia="Yu Mincho"/>
            <w:lang w:eastAsia="ja-JP"/>
            <w:woUserID w:val="6"/>
          </w:rPr>
          <w:t>分</w:t>
        </w:r>
      </w:ins>
      <w:ins w:id="950" w:author="ShadowNightHeart" w:date="2023-12-12T13:12:09Z">
        <w:r>
          <w:rPr>
            <w:rFonts w:eastAsia="Yu Mincho"/>
            <w:lang w:eastAsia="ja-JP"/>
            <w:woUserID w:val="6"/>
          </w:rPr>
          <w:t xml:space="preserve"> </w:t>
        </w:r>
      </w:ins>
      <w:ins w:id="951" w:author="ShadowNightHeart" w:date="2023-12-11T15:16:15Z">
        <w:r>
          <w:rPr>
            <w:rFonts w:eastAsia="Yu Mincho"/>
            <w:lang w:eastAsia="ja-JP"/>
            <w:woUserID w:val="6"/>
          </w:rPr>
          <w:t>了</w:t>
        </w:r>
      </w:ins>
      <w:ins w:id="952" w:author="ShadowNightHeart" w:date="2023-12-12T13:12:10Z">
        <w:r>
          <w:rPr>
            <w:rFonts w:eastAsia="Yu Mincho"/>
            <w:lang w:eastAsia="ja-JP"/>
            <w:woUserID w:val="6"/>
          </w:rPr>
          <w:t xml:space="preserve"> </w:t>
        </w:r>
      </w:ins>
      <w:ins w:id="953" w:author="ShadowNightHeart" w:date="2023-12-11T15:16:15Z">
        <w:r>
          <w:rPr>
            <w:rFonts w:eastAsia="Yu Mincho"/>
            <w:lang w:eastAsia="ja-JP"/>
            <w:woUserID w:val="6"/>
          </w:rPr>
          <w:t>，你</w:t>
        </w:r>
      </w:ins>
      <w:ins w:id="954" w:author="ShadowNightHeart" w:date="2023-12-12T13:12:11Z">
        <w:r>
          <w:rPr>
            <w:rFonts w:eastAsia="Yu Mincho"/>
            <w:lang w:eastAsia="ja-JP"/>
            <w:woUserID w:val="6"/>
          </w:rPr>
          <w:t xml:space="preserve"> </w:t>
        </w:r>
      </w:ins>
      <w:ins w:id="955" w:author="ShadowNightHeart" w:date="2023-12-11T15:16:15Z">
        <w:r>
          <w:rPr>
            <w:rFonts w:eastAsia="Yu Mincho"/>
            <w:lang w:eastAsia="ja-JP"/>
            <w:woUserID w:val="6"/>
          </w:rPr>
          <w:t>知</w:t>
        </w:r>
      </w:ins>
      <w:ins w:id="956" w:author="ShadowNightHeart" w:date="2023-12-12T13:12:11Z">
        <w:r>
          <w:rPr>
            <w:rFonts w:eastAsia="Yu Mincho"/>
            <w:lang w:eastAsia="ja-JP"/>
            <w:woUserID w:val="6"/>
          </w:rPr>
          <w:t xml:space="preserve"> </w:t>
        </w:r>
      </w:ins>
      <w:ins w:id="957" w:author="ShadowNightHeart" w:date="2023-12-11T15:16:15Z">
        <w:r>
          <w:rPr>
            <w:rFonts w:eastAsia="Yu Mincho"/>
            <w:lang w:eastAsia="ja-JP"/>
            <w:woUserID w:val="6"/>
          </w:rPr>
          <w:t>道</w:t>
        </w:r>
      </w:ins>
      <w:ins w:id="958" w:author="ShadowNightHeart" w:date="2023-12-12T13:12:12Z">
        <w:r>
          <w:rPr>
            <w:rFonts w:eastAsia="Yu Mincho"/>
            <w:lang w:eastAsia="ja-JP"/>
            <w:woUserID w:val="6"/>
          </w:rPr>
          <w:t xml:space="preserve"> </w:t>
        </w:r>
      </w:ins>
      <w:ins w:id="959" w:author="ShadowNightHeart" w:date="2023-12-11T15:16:15Z">
        <w:r>
          <w:rPr>
            <w:rFonts w:eastAsia="Yu Mincho"/>
            <w:lang w:eastAsia="ja-JP"/>
            <w:woUserID w:val="6"/>
          </w:rPr>
          <w:t>吗</w:t>
        </w:r>
      </w:ins>
      <w:ins w:id="960" w:author="ShadowNightHeart" w:date="2023-12-12T13:12:12Z">
        <w:r>
          <w:rPr>
            <w:rFonts w:eastAsia="Yu Mincho"/>
            <w:lang w:eastAsia="ja-JP"/>
            <w:woUserID w:val="6"/>
          </w:rPr>
          <w:t xml:space="preserve"> </w:t>
        </w:r>
      </w:ins>
      <w:ins w:id="961" w:author="ShadowNightHeart" w:date="2023-12-11T15:16:15Z">
        <w:r>
          <w:rPr>
            <w:rFonts w:eastAsia="Yu Mincho"/>
            <w:lang w:eastAsia="ja-JP"/>
            <w:woUserID w:val="6"/>
          </w:rPr>
          <w:t>？</w:t>
        </w:r>
      </w:ins>
    </w:p>
    <w:p>
      <w:pPr>
        <w:rPr>
          <w:rFonts w:hint="default" w:eastAsia="Yu Mincho"/>
          <w:lang w:eastAsia="ja-JP"/>
          <w:woUserID w:val="6"/>
        </w:rPr>
      </w:pPr>
      <w:r>
        <w:rPr>
          <w:rFonts w:eastAsia="Yu Mincho"/>
          <w:lang w:eastAsia="ja-JP"/>
        </w:rPr>
        <w:t xml:space="preserve">*  </w:t>
      </w:r>
      <w:del w:id="962" w:author="ShadowNightHeart" w:date="2023-12-11T15:18:35Z">
        <w:r>
          <w:rPr>
            <w:rFonts w:eastAsia="Yu Mincho"/>
            <w:lang w:eastAsia="ja-JP"/>
          </w:rPr>
          <w:delText>So let's just stroll on#     up to the Castle now</w:delText>
        </w:r>
      </w:del>
      <w:ins w:id="963" w:author="ShadowNightHeart" w:date="2023-12-11T15:18:40Z">
        <w:r>
          <w:rPr>
            <w:rFonts w:eastAsia="Yu Mincho"/>
            <w:lang w:eastAsia="ja-JP"/>
            <w:woUserID w:val="6"/>
          </w:rPr>
          <w:t>所</w:t>
        </w:r>
      </w:ins>
      <w:ins w:id="964" w:author="ShadowNightHeart" w:date="2023-12-11T15:19:16Z">
        <w:r>
          <w:rPr>
            <w:rFonts w:eastAsia="Yu Mincho"/>
            <w:lang w:eastAsia="ja-JP"/>
            <w:woUserID w:val="6"/>
          </w:rPr>
          <w:t xml:space="preserve"> </w:t>
        </w:r>
      </w:ins>
      <w:ins w:id="965" w:author="ShadowNightHeart" w:date="2023-12-11T15:18:40Z">
        <w:r>
          <w:rPr>
            <w:rFonts w:eastAsia="Yu Mincho"/>
            <w:lang w:eastAsia="ja-JP"/>
            <w:woUserID w:val="6"/>
          </w:rPr>
          <w:t>以</w:t>
        </w:r>
      </w:ins>
      <w:ins w:id="966" w:author="ShadowNightHeart" w:date="2023-12-11T15:19:21Z">
        <w:r>
          <w:rPr>
            <w:rFonts w:eastAsia="Yu Mincho"/>
            <w:lang w:eastAsia="ja-JP"/>
            <w:woUserID w:val="6"/>
          </w:rPr>
          <w:t xml:space="preserve"> </w:t>
        </w:r>
      </w:ins>
      <w:ins w:id="967" w:author="ShadowNightHeart" w:date="2023-12-11T15:18:40Z">
        <w:r>
          <w:rPr>
            <w:rFonts w:eastAsia="Yu Mincho"/>
            <w:lang w:eastAsia="ja-JP"/>
            <w:woUserID w:val="6"/>
          </w:rPr>
          <w:t>，让</w:t>
        </w:r>
      </w:ins>
      <w:ins w:id="968" w:author="ShadowNightHeart" w:date="2023-12-11T15:19:21Z">
        <w:r>
          <w:rPr>
            <w:rFonts w:eastAsia="Yu Mincho"/>
            <w:lang w:eastAsia="ja-JP"/>
            <w:woUserID w:val="6"/>
          </w:rPr>
          <w:t xml:space="preserve"> </w:t>
        </w:r>
      </w:ins>
      <w:ins w:id="969" w:author="ShadowNightHeart" w:date="2023-12-11T15:18:40Z">
        <w:r>
          <w:rPr>
            <w:rFonts w:eastAsia="Yu Mincho"/>
            <w:lang w:eastAsia="ja-JP"/>
            <w:woUserID w:val="6"/>
          </w:rPr>
          <w:t>我</w:t>
        </w:r>
      </w:ins>
      <w:ins w:id="970" w:author="ShadowNightHeart" w:date="2023-12-11T15:19:21Z">
        <w:r>
          <w:rPr>
            <w:rFonts w:eastAsia="Yu Mincho"/>
            <w:lang w:eastAsia="ja-JP"/>
            <w:woUserID w:val="6"/>
          </w:rPr>
          <w:t xml:space="preserve"> </w:t>
        </w:r>
      </w:ins>
      <w:ins w:id="971" w:author="ShadowNightHeart" w:date="2023-12-11T15:18:40Z">
        <w:r>
          <w:rPr>
            <w:rFonts w:eastAsia="Yu Mincho"/>
            <w:lang w:eastAsia="ja-JP"/>
            <w:woUserID w:val="6"/>
          </w:rPr>
          <w:t>们</w:t>
        </w:r>
      </w:ins>
      <w:ins w:id="972" w:author="ShadowNightHeart" w:date="2023-12-11T15:19:21Z">
        <w:r>
          <w:rPr>
            <w:rFonts w:eastAsia="Yu Mincho"/>
            <w:lang w:eastAsia="ja-JP"/>
            <w:woUserID w:val="6"/>
          </w:rPr>
          <w:t xml:space="preserve"> </w:t>
        </w:r>
      </w:ins>
      <w:ins w:id="973" w:author="ShadowNightHeart" w:date="2023-12-11T15:18:48Z">
        <w:r>
          <w:rPr>
            <w:rFonts w:eastAsia="Yu Mincho"/>
            <w:lang w:eastAsia="ja-JP"/>
            <w:woUserID w:val="6"/>
          </w:rPr>
          <w:t>沿</w:t>
        </w:r>
      </w:ins>
      <w:ins w:id="974" w:author="ShadowNightHeart" w:date="2023-12-11T15:19:21Z">
        <w:r>
          <w:rPr>
            <w:rFonts w:eastAsia="Yu Mincho"/>
            <w:lang w:eastAsia="ja-JP"/>
            <w:woUserID w:val="6"/>
          </w:rPr>
          <w:t xml:space="preserve"> </w:t>
        </w:r>
      </w:ins>
      <w:ins w:id="975" w:author="ShadowNightHeart" w:date="2023-12-11T15:18:48Z">
        <w:r>
          <w:rPr>
            <w:rFonts w:eastAsia="Yu Mincho"/>
            <w:lang w:eastAsia="ja-JP"/>
            <w:woUserID w:val="6"/>
          </w:rPr>
          <w:t>着</w:t>
        </w:r>
      </w:ins>
      <w:ins w:id="976" w:author="ShadowNightHeart" w:date="2023-12-11T15:19:25Z">
        <w:r>
          <w:rPr>
            <w:rFonts w:eastAsia="Yu Mincho"/>
            <w:lang w:eastAsia="ja-JP"/>
            <w:woUserID w:val="6"/>
          </w:rPr>
          <w:t xml:space="preserve"> </w:t>
        </w:r>
      </w:ins>
      <w:ins w:id="977" w:author="ShadowNightHeart" w:date="2023-12-11T15:18:48Z">
        <w:r>
          <w:rPr>
            <w:rFonts w:eastAsia="Yu Mincho"/>
            <w:lang w:eastAsia="ja-JP"/>
            <w:woUserID w:val="6"/>
          </w:rPr>
          <w:t>路</w:t>
        </w:r>
      </w:ins>
      <w:ins w:id="978" w:author="ShadowNightHeart" w:date="2023-12-11T15:19:25Z">
        <w:r>
          <w:rPr>
            <w:rFonts w:eastAsia="Yu Mincho"/>
            <w:lang w:eastAsia="ja-JP"/>
            <w:woUserID w:val="6"/>
          </w:rPr>
          <w:t xml:space="preserve"> </w:t>
        </w:r>
      </w:ins>
      <w:ins w:id="979" w:author="ShadowNightHeart" w:date="2023-12-11T15:18:48Z">
        <w:r>
          <w:rPr>
            <w:rFonts w:eastAsia="Yu Mincho"/>
            <w:lang w:eastAsia="ja-JP"/>
            <w:woUserID w:val="6"/>
          </w:rPr>
          <w:t>走</w:t>
        </w:r>
      </w:ins>
      <w:ins w:id="980" w:author="ShadowNightHeart" w:date="2023-12-11T15:19:25Z">
        <w:r>
          <w:rPr>
            <w:rFonts w:eastAsia="Yu Mincho"/>
            <w:lang w:eastAsia="ja-JP"/>
            <w:woUserID w:val="6"/>
          </w:rPr>
          <w:t xml:space="preserve"> </w:t>
        </w:r>
      </w:ins>
      <w:ins w:id="981" w:author="ShadowNightHeart" w:date="2023-12-11T15:18:48Z">
        <w:r>
          <w:rPr>
            <w:rFonts w:eastAsia="Yu Mincho"/>
            <w:lang w:eastAsia="ja-JP"/>
            <w:woUserID w:val="6"/>
          </w:rPr>
          <w:t>，</w:t>
        </w:r>
      </w:ins>
      <w:ins w:id="982" w:author="ShadowNightHeart" w:date="2023-12-11T15:18:56Z">
        <w:r>
          <w:rPr>
            <w:rFonts w:eastAsia="Yu Mincho"/>
            <w:lang w:eastAsia="ja-JP"/>
            <w:woUserID w:val="6"/>
          </w:rPr>
          <w:t xml:space="preserve">#     </w:t>
        </w:r>
      </w:ins>
      <w:ins w:id="983" w:author="ShadowNightHeart" w:date="2023-12-11T15:19:08Z">
        <w:r>
          <w:rPr>
            <w:rFonts w:eastAsia="Yu Mincho"/>
            <w:lang w:eastAsia="ja-JP"/>
            <w:woUserID w:val="6"/>
          </w:rPr>
          <w:t>出</w:t>
        </w:r>
      </w:ins>
      <w:ins w:id="984" w:author="ShadowNightHeart" w:date="2023-12-11T15:19:25Z">
        <w:r>
          <w:rPr>
            <w:rFonts w:eastAsia="Yu Mincho"/>
            <w:lang w:eastAsia="ja-JP"/>
            <w:woUserID w:val="6"/>
          </w:rPr>
          <w:t xml:space="preserve"> </w:t>
        </w:r>
      </w:ins>
      <w:ins w:id="985" w:author="ShadowNightHeart" w:date="2023-12-11T15:19:08Z">
        <w:r>
          <w:rPr>
            <w:rFonts w:eastAsia="Yu Mincho"/>
            <w:lang w:eastAsia="ja-JP"/>
            <w:woUserID w:val="6"/>
          </w:rPr>
          <w:t>发</w:t>
        </w:r>
      </w:ins>
      <w:ins w:id="986" w:author="ShadowNightHeart" w:date="2023-12-11T15:19:27Z">
        <w:r>
          <w:rPr>
            <w:rFonts w:eastAsia="Yu Mincho"/>
            <w:lang w:eastAsia="ja-JP"/>
            <w:woUserID w:val="6"/>
          </w:rPr>
          <w:t xml:space="preserve"> </w:t>
        </w:r>
      </w:ins>
      <w:ins w:id="987" w:author="ShadowNightHeart" w:date="2023-12-11T15:19:08Z">
        <w:r>
          <w:rPr>
            <w:rFonts w:eastAsia="Yu Mincho"/>
            <w:lang w:eastAsia="ja-JP"/>
            <w:woUserID w:val="6"/>
          </w:rPr>
          <w:t>去</w:t>
        </w:r>
      </w:ins>
      <w:ins w:id="988" w:author="ShadowNightHeart" w:date="2023-12-11T15:19:35Z">
        <w:r>
          <w:rPr>
            <w:rFonts w:eastAsia="Yu Mincho"/>
            <w:lang w:eastAsia="ja-JP"/>
            <w:woUserID w:val="6"/>
          </w:rPr>
          <w:t xml:space="preserve"> </w:t>
        </w:r>
      </w:ins>
      <w:ins w:id="989" w:author="ShadowNightHeart" w:date="2023-12-11T15:19:12Z">
        <w:r>
          <w:rPr>
            <w:rFonts w:eastAsia="Yu Mincho"/>
            <w:lang w:eastAsia="ja-JP"/>
            <w:woUserID w:val="6"/>
          </w:rPr>
          <w:t>Castle</w:t>
        </w:r>
      </w:ins>
      <w:ins w:id="990" w:author="ShadowNightHeart" w:date="2023-12-11T15:19:40Z">
        <w:r>
          <w:rPr>
            <w:rFonts w:eastAsia="Yu Mincho"/>
            <w:lang w:eastAsia="ja-JP"/>
            <w:woUserID w:val="6"/>
          </w:rPr>
          <w:t xml:space="preserve"> </w:t>
        </w:r>
      </w:ins>
      <w:ins w:id="991" w:author="ShadowNightHeart" w:date="2023-12-11T15:19:16Z">
        <w:r>
          <w:rPr>
            <w:rFonts w:eastAsia="Yu Mincho"/>
            <w:lang w:eastAsia="ja-JP"/>
            <w:woUserID w:val="6"/>
          </w:rPr>
          <w:t>吧</w:t>
        </w:r>
      </w:ins>
      <w:del w:id="992" w:author="ShadowNightHeart" w:date="2023-12-11T15:18:35Z">
        <w:r>
          <w:rPr>
            <w:rFonts w:eastAsia="Yu Mincho"/>
            <w:lang w:eastAsia="ja-JP"/>
          </w:rPr>
          <w:delText>.</w:delText>
        </w:r>
      </w:del>
      <w:ins w:id="993" w:author="ShadowNightHeart" w:date="2023-12-11T15:19:31Z">
        <w:r>
          <w:rPr>
            <w:rFonts w:eastAsia="Yu Mincho"/>
            <w:lang w:eastAsia="ja-JP"/>
            <w:woUserID w:val="6"/>
          </w:rPr>
          <w:t xml:space="preserve"> 。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994" w:author="ShadowNightHeart" w:date="2023-12-11T14:07:58Z">
        <w:r>
          <w:rPr>
            <w:rFonts w:eastAsia="Yu Mincho"/>
            <w:lang w:eastAsia="ja-JP"/>
            <w:woUserID w:val="6"/>
          </w:rPr>
          <w:t>别</w:t>
        </w:r>
      </w:ins>
      <w:ins w:id="995" w:author="ShadowNightHeart" w:date="2023-12-11T14:08:17Z">
        <w:r>
          <w:rPr>
            <w:rFonts w:eastAsia="Yu Mincho"/>
            <w:lang w:eastAsia="ja-JP"/>
            <w:woUserID w:val="6"/>
          </w:rPr>
          <w:t xml:space="preserve"> </w:t>
        </w:r>
      </w:ins>
      <w:ins w:id="996" w:author="ShadowNightHeart" w:date="2023-12-11T14:07:58Z">
        <w:r>
          <w:rPr>
            <w:rFonts w:eastAsia="Yu Mincho"/>
            <w:lang w:eastAsia="ja-JP"/>
            <w:woUserID w:val="6"/>
          </w:rPr>
          <w:t>再</w:t>
        </w:r>
      </w:ins>
      <w:ins w:id="997" w:author="ShadowNightHeart" w:date="2023-12-11T14:08:17Z">
        <w:r>
          <w:rPr>
            <w:rFonts w:eastAsia="Yu Mincho"/>
            <w:lang w:eastAsia="ja-JP"/>
            <w:woUserID w:val="6"/>
          </w:rPr>
          <w:t xml:space="preserve"> </w:t>
        </w:r>
      </w:ins>
      <w:ins w:id="998" w:author="ShadowNightHeart" w:date="2023-12-11T14:08:03Z">
        <w:r>
          <w:rPr>
            <w:rFonts w:eastAsia="Yu Mincho"/>
            <w:lang w:eastAsia="ja-JP"/>
            <w:woUserID w:val="6"/>
          </w:rPr>
          <w:t>打</w:t>
        </w:r>
      </w:ins>
      <w:ins w:id="999" w:author="ShadowNightHeart" w:date="2023-12-11T14:08:22Z">
        <w:r>
          <w:rPr>
            <w:rFonts w:eastAsia="Yu Mincho"/>
            <w:lang w:eastAsia="ja-JP"/>
            <w:woUserID w:val="6"/>
          </w:rPr>
          <w:t xml:space="preserve"> </w:t>
        </w:r>
      </w:ins>
      <w:ins w:id="1000" w:author="ShadowNightHeart" w:date="2023-12-11T14:08:03Z">
        <w:r>
          <w:rPr>
            <w:rFonts w:eastAsia="Yu Mincho"/>
            <w:lang w:eastAsia="ja-JP"/>
            <w:woUserID w:val="6"/>
          </w:rPr>
          <w:t>没</w:t>
        </w:r>
      </w:ins>
      <w:ins w:id="1001" w:author="ShadowNightHeart" w:date="2023-12-11T14:08:22Z">
        <w:r>
          <w:rPr>
            <w:rFonts w:eastAsia="Yu Mincho"/>
            <w:lang w:eastAsia="ja-JP"/>
            <w:woUserID w:val="6"/>
          </w:rPr>
          <w:t xml:space="preserve"> </w:t>
        </w:r>
      </w:ins>
      <w:ins w:id="1002" w:author="ShadowNightHeart" w:date="2023-12-11T14:08:03Z">
        <w:r>
          <w:rPr>
            <w:rFonts w:eastAsia="Yu Mincho"/>
            <w:lang w:eastAsia="ja-JP"/>
            <w:woUserID w:val="6"/>
          </w:rPr>
          <w:t>有</w:t>
        </w:r>
      </w:ins>
      <w:ins w:id="1003" w:author="ShadowNightHeart" w:date="2023-12-11T14:08:22Z">
        <w:r>
          <w:rPr>
            <w:rFonts w:eastAsia="Yu Mincho"/>
            <w:lang w:eastAsia="ja-JP"/>
            <w:woUserID w:val="6"/>
          </w:rPr>
          <w:t xml:space="preserve"> </w:t>
        </w:r>
      </w:ins>
      <w:ins w:id="1004" w:author="ShadowNightHeart" w:date="2023-12-11T14:08:03Z">
        <w:r>
          <w:rPr>
            <w:rFonts w:eastAsia="Yu Mincho"/>
            <w:lang w:eastAsia="ja-JP"/>
            <w:woUserID w:val="6"/>
          </w:rPr>
          <w:t>意</w:t>
        </w:r>
      </w:ins>
      <w:ins w:id="1005" w:author="ShadowNightHeart" w:date="2023-12-11T14:08:22Z">
        <w:r>
          <w:rPr>
            <w:rFonts w:eastAsia="Yu Mincho"/>
            <w:lang w:eastAsia="ja-JP"/>
            <w:woUserID w:val="6"/>
          </w:rPr>
          <w:t xml:space="preserve"> </w:t>
        </w:r>
      </w:ins>
      <w:ins w:id="1006" w:author="ShadowNightHeart" w:date="2023-12-11T14:08:03Z">
        <w:r>
          <w:rPr>
            <w:rFonts w:eastAsia="Yu Mincho"/>
            <w:lang w:eastAsia="ja-JP"/>
            <w:woUserID w:val="6"/>
          </w:rPr>
          <w:t>义</w:t>
        </w:r>
      </w:ins>
      <w:ins w:id="1007" w:author="ShadowNightHeart" w:date="2023-12-11T14:08:22Z">
        <w:r>
          <w:rPr>
            <w:rFonts w:eastAsia="Yu Mincho"/>
            <w:lang w:eastAsia="ja-JP"/>
            <w:woUserID w:val="6"/>
          </w:rPr>
          <w:t xml:space="preserve"> </w:t>
        </w:r>
      </w:ins>
      <w:ins w:id="1008" w:author="ShadowNightHeart" w:date="2023-12-11T14:08:03Z">
        <w:r>
          <w:rPr>
            <w:rFonts w:eastAsia="Yu Mincho"/>
            <w:lang w:eastAsia="ja-JP"/>
            <w:woUserID w:val="6"/>
          </w:rPr>
          <w:t>的</w:t>
        </w:r>
      </w:ins>
      <w:ins w:id="1009" w:author="ShadowNightHeart" w:date="2023-12-11T14:08:22Z">
        <w:r>
          <w:rPr>
            <w:rFonts w:eastAsia="Yu Mincho"/>
            <w:lang w:eastAsia="ja-JP"/>
            <w:woUserID w:val="6"/>
          </w:rPr>
          <w:t xml:space="preserve"> </w:t>
        </w:r>
      </w:ins>
      <w:ins w:id="1010" w:author="ShadowNightHeart" w:date="2023-12-11T14:08:13Z">
        <w:r>
          <w:rPr>
            <w:rFonts w:eastAsia="Yu Mincho"/>
            <w:lang w:eastAsia="ja-JP"/>
            <w:woUserID w:val="6"/>
          </w:rPr>
          <w:t>仗</w:t>
        </w:r>
      </w:ins>
      <w:del w:id="1011" w:author="ShadowNightHeart" w:date="2023-12-11T14:07:58Z">
        <w:r>
          <w:rPr>
            <w:rFonts w:eastAsia="Yu Mincho"/>
            <w:lang w:eastAsia="ja-JP"/>
          </w:rPr>
          <w:delText>No more unnecessary#     battles</w:delText>
        </w:r>
      </w:del>
      <w:ins w:id="1012" w:author="ShadowNightHeart" w:date="2023-12-11T14:08:22Z">
        <w:r>
          <w:rPr>
            <w:rFonts w:eastAsia="Yu Mincho"/>
            <w:lang w:eastAsia="ja-JP"/>
            <w:woUserID w:val="6"/>
          </w:rPr>
          <w:t xml:space="preserve"> </w:t>
        </w:r>
      </w:ins>
      <w:del w:id="1013" w:author="ShadowNightHeart" w:date="2023-12-11T14:08:28Z">
        <w:r>
          <w:rPr>
            <w:rFonts w:eastAsia="Yu Mincho"/>
            <w:lang w:eastAsia="ja-JP"/>
          </w:rPr>
          <w:delText>.</w:delText>
        </w:r>
      </w:del>
      <w:ins w:id="1014" w:author="ShadowNightHeart" w:date="2023-12-11T14:08:28Z">
        <w:r>
          <w:rPr>
            <w:rFonts w:eastAsia="Yu Mincho"/>
            <w:lang w:eastAsia="ja-JP"/>
            <w:woUserID w:val="6"/>
          </w:rPr>
          <w:t>。</w:t>
        </w:r>
      </w:ins>
      <w:del w:id="1015" w:author="ShadowNightHeart" w:date="2023-12-11T14:08:28Z">
        <w:r>
          <w:rPr>
            <w:rFonts w:eastAsia="Yu Mincho"/>
            <w:lang w:eastAsia="ja-JP"/>
          </w:rPr>
          <w:delText xml:space="preserve"> 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1016" w:author="ShadowNightHeart" w:date="2023-12-11T14:00:09Z">
        <w:r>
          <w:rPr>
            <w:rFonts w:eastAsia="Yu Mincho"/>
            <w:lang w:eastAsia="ja-JP"/>
            <w:woUserID w:val="6"/>
          </w:rPr>
          <w:t>为</w:t>
        </w:r>
      </w:ins>
      <w:ins w:id="1017" w:author="ShadowNightHeart" w:date="2023-12-11T14:00:19Z">
        <w:r>
          <w:rPr>
            <w:rFonts w:eastAsia="Yu Mincho"/>
            <w:lang w:eastAsia="ja-JP"/>
            <w:woUserID w:val="6"/>
          </w:rPr>
          <w:t xml:space="preserve"> </w:t>
        </w:r>
      </w:ins>
      <w:ins w:id="1018" w:author="ShadowNightHeart" w:date="2023-12-11T14:00:09Z">
        <w:r>
          <w:rPr>
            <w:rFonts w:eastAsia="Yu Mincho"/>
            <w:lang w:eastAsia="ja-JP"/>
            <w:woUserID w:val="6"/>
          </w:rPr>
          <w:t>接</w:t>
        </w:r>
      </w:ins>
      <w:ins w:id="1019" w:author="ShadowNightHeart" w:date="2023-12-11T14:00:19Z">
        <w:r>
          <w:rPr>
            <w:rFonts w:eastAsia="Yu Mincho"/>
            <w:lang w:eastAsia="ja-JP"/>
            <w:woUserID w:val="6"/>
          </w:rPr>
          <w:t xml:space="preserve"> </w:t>
        </w:r>
      </w:ins>
      <w:ins w:id="1020" w:author="ShadowNightHeart" w:date="2023-12-11T14:00:09Z">
        <w:r>
          <w:rPr>
            <w:rFonts w:eastAsia="Yu Mincho"/>
            <w:lang w:eastAsia="ja-JP"/>
            <w:woUserID w:val="6"/>
          </w:rPr>
          <w:t>下</w:t>
        </w:r>
      </w:ins>
      <w:ins w:id="1021" w:author="ShadowNightHeart" w:date="2023-12-11T14:00:29Z">
        <w:r>
          <w:rPr>
            <w:rFonts w:eastAsia="Yu Mincho"/>
            <w:lang w:eastAsia="ja-JP"/>
            <w:woUserID w:val="6"/>
          </w:rPr>
          <w:t xml:space="preserve"> </w:t>
        </w:r>
      </w:ins>
      <w:ins w:id="1022" w:author="ShadowNightHeart" w:date="2023-12-11T14:00:09Z">
        <w:r>
          <w:rPr>
            <w:rFonts w:eastAsia="Yu Mincho"/>
            <w:lang w:eastAsia="ja-JP"/>
            <w:woUserID w:val="6"/>
          </w:rPr>
          <w:t>来</w:t>
        </w:r>
      </w:ins>
      <w:ins w:id="1023" w:author="ShadowNightHeart" w:date="2023-12-11T14:00:24Z">
        <w:r>
          <w:rPr>
            <w:rFonts w:eastAsia="Yu Mincho"/>
            <w:lang w:eastAsia="ja-JP"/>
            <w:woUserID w:val="6"/>
          </w:rPr>
          <w:t xml:space="preserve"> </w:t>
        </w:r>
      </w:ins>
      <w:ins w:id="1024" w:author="ShadowNightHeart" w:date="2023-12-11T14:00:09Z">
        <w:r>
          <w:rPr>
            <w:rFonts w:eastAsia="Yu Mincho"/>
            <w:lang w:eastAsia="ja-JP"/>
            <w:woUserID w:val="6"/>
          </w:rPr>
          <w:t>的</w:t>
        </w:r>
      </w:ins>
      <w:ins w:id="1025" w:author="ShadowNightHeart" w:date="2023-12-11T14:00:24Z">
        <w:r>
          <w:rPr>
            <w:rFonts w:eastAsia="Yu Mincho"/>
            <w:lang w:eastAsia="ja-JP"/>
            <w:woUserID w:val="6"/>
          </w:rPr>
          <w:t xml:space="preserve"> </w:t>
        </w:r>
      </w:ins>
      <w:ins w:id="1026" w:author="ShadowNightHeart" w:date="2023-12-11T14:00:14Z">
        <w:r>
          <w:rPr>
            <w:rFonts w:eastAsia="Yu Mincho"/>
            <w:lang w:eastAsia="ja-JP"/>
            <w:woUserID w:val="6"/>
          </w:rPr>
          <w:t>战</w:t>
        </w:r>
      </w:ins>
      <w:ins w:id="1027" w:author="ShadowNightHeart" w:date="2023-12-11T14:00:29Z">
        <w:r>
          <w:rPr>
            <w:rFonts w:eastAsia="Yu Mincho"/>
            <w:lang w:eastAsia="ja-JP"/>
            <w:woUserID w:val="6"/>
          </w:rPr>
          <w:t xml:space="preserve"> </w:t>
        </w:r>
      </w:ins>
      <w:ins w:id="1028" w:author="ShadowNightHeart" w:date="2023-12-11T14:00:14Z">
        <w:r>
          <w:rPr>
            <w:rFonts w:eastAsia="Yu Mincho"/>
            <w:lang w:eastAsia="ja-JP"/>
            <w:woUserID w:val="6"/>
          </w:rPr>
          <w:t>斗</w:t>
        </w:r>
      </w:ins>
      <w:ins w:id="1029" w:author="ShadowNightHeart" w:date="2023-12-11T14:00:29Z">
        <w:r>
          <w:rPr>
            <w:rFonts w:eastAsia="Yu Mincho"/>
            <w:lang w:eastAsia="ja-JP"/>
            <w:woUserID w:val="6"/>
          </w:rPr>
          <w:t xml:space="preserve"> </w:t>
        </w:r>
      </w:ins>
      <w:ins w:id="1030" w:author="ShadowNightHeart" w:date="2023-12-11T14:00:14Z">
        <w:r>
          <w:rPr>
            <w:rFonts w:eastAsia="Yu Mincho"/>
            <w:lang w:eastAsia="ja-JP"/>
            <w:woUserID w:val="6"/>
          </w:rPr>
          <w:t>节</w:t>
        </w:r>
      </w:ins>
      <w:ins w:id="1031" w:author="ShadowNightHeart" w:date="2023-12-11T14:00:29Z">
        <w:r>
          <w:rPr>
            <w:rFonts w:eastAsia="Yu Mincho"/>
            <w:lang w:eastAsia="ja-JP"/>
            <w:woUserID w:val="6"/>
          </w:rPr>
          <w:t xml:space="preserve"> </w:t>
        </w:r>
      </w:ins>
      <w:ins w:id="1032" w:author="ShadowNightHeart" w:date="2023-12-11T14:00:14Z">
        <w:r>
          <w:rPr>
            <w:rFonts w:eastAsia="Yu Mincho"/>
            <w:lang w:eastAsia="ja-JP"/>
            <w:woUserID w:val="6"/>
          </w:rPr>
          <w:t>约</w:t>
        </w:r>
      </w:ins>
      <w:ins w:id="1033" w:author="ShadowNightHeart" w:date="2023-12-11T14:00:29Z">
        <w:r>
          <w:rPr>
            <w:rFonts w:eastAsia="Yu Mincho"/>
            <w:lang w:eastAsia="ja-JP"/>
            <w:woUserID w:val="6"/>
          </w:rPr>
          <w:t xml:space="preserve"> </w:t>
        </w:r>
      </w:ins>
      <w:ins w:id="1034" w:author="ShadowNightHeart" w:date="2023-12-11T14:00:14Z">
        <w:r>
          <w:rPr>
            <w:rFonts w:eastAsia="Yu Mincho"/>
            <w:lang w:eastAsia="ja-JP"/>
            <w:woUserID w:val="6"/>
          </w:rPr>
          <w:t>精</w:t>
        </w:r>
      </w:ins>
      <w:ins w:id="1035" w:author="ShadowNightHeart" w:date="2023-12-11T14:00:29Z">
        <w:r>
          <w:rPr>
            <w:rFonts w:eastAsia="Yu Mincho"/>
            <w:lang w:eastAsia="ja-JP"/>
            <w:woUserID w:val="6"/>
          </w:rPr>
          <w:t xml:space="preserve"> </w:t>
        </w:r>
      </w:ins>
      <w:ins w:id="1036" w:author="ShadowNightHeart" w:date="2023-12-11T14:00:14Z">
        <w:r>
          <w:rPr>
            <w:rFonts w:eastAsia="Yu Mincho"/>
            <w:lang w:eastAsia="ja-JP"/>
            <w:woUserID w:val="6"/>
          </w:rPr>
          <w:t>力</w:t>
        </w:r>
      </w:ins>
      <w:del w:id="1037" w:author="ShadowNightHeart" w:date="2023-12-11T14:00:09Z">
        <w:r>
          <w:rPr>
            <w:rFonts w:eastAsia="Yu Mincho"/>
            <w:lang w:eastAsia="ja-JP"/>
          </w:rPr>
          <w:delText>Save your energy for#     the fight that matters,</w:delText>
        </w:r>
      </w:del>
      <w:ins w:id="1038" w:author="ShadowNightHeart" w:date="2023-12-11T14:19:40Z">
        <w:r>
          <w:rPr>
            <w:rFonts w:eastAsia="Yu Mincho"/>
            <w:lang w:eastAsia="ja-JP"/>
            <w:woUserID w:val="6"/>
          </w:rPr>
          <w:t xml:space="preserve"> </w:t>
        </w:r>
      </w:ins>
      <w:ins w:id="1039" w:author="ShadowNightHeart" w:date="2023-12-11T14:19:38Z">
        <w:r>
          <w:rPr>
            <w:rFonts w:eastAsia="Yu Mincho"/>
            <w:lang w:eastAsia="ja-JP"/>
            <w:woUserID w:val="6"/>
          </w:rPr>
          <w:t>，</w:t>
        </w:r>
      </w:ins>
      <w:del w:id="1040" w:author="ShadowNightHeart" w:date="2023-12-11T14:19:36Z">
        <w:r>
          <w:rPr>
            <w:rFonts w:eastAsia="Yu Mincho"/>
            <w:lang w:eastAsia="ja-JP"/>
          </w:rPr>
          <w:delText xml:space="preserve">#     </w:delText>
        </w:r>
      </w:del>
      <w:ins w:id="1041" w:author="ShadowNightHeart" w:date="2023-12-11T14:00:43Z">
        <w:r>
          <w:rPr>
            <w:rFonts w:eastAsia="Yu Mincho"/>
            <w:lang w:eastAsia="ja-JP"/>
            <w:woUserID w:val="6"/>
          </w:rPr>
          <w:t>懂</w:t>
        </w:r>
      </w:ins>
      <w:ins w:id="1042" w:author="ShadowNightHeart" w:date="2023-12-11T14:00:49Z">
        <w:r>
          <w:rPr>
            <w:rFonts w:eastAsia="Yu Mincho"/>
            <w:lang w:eastAsia="ja-JP"/>
            <w:woUserID w:val="6"/>
          </w:rPr>
          <w:t xml:space="preserve"> </w:t>
        </w:r>
      </w:ins>
      <w:ins w:id="1043" w:author="ShadowNightHeart" w:date="2023-12-11T14:00:43Z">
        <w:r>
          <w:rPr>
            <w:rFonts w:eastAsia="Yu Mincho"/>
            <w:lang w:eastAsia="ja-JP"/>
            <w:woUserID w:val="6"/>
          </w:rPr>
          <w:t>吗</w:t>
        </w:r>
      </w:ins>
      <w:ins w:id="1044" w:author="ShadowNightHeart" w:date="2023-12-11T14:00:49Z">
        <w:r>
          <w:rPr>
            <w:rFonts w:eastAsia="Yu Mincho"/>
            <w:lang w:eastAsia="ja-JP"/>
            <w:woUserID w:val="6"/>
          </w:rPr>
          <w:t xml:space="preserve"> </w:t>
        </w:r>
      </w:ins>
      <w:ins w:id="1045" w:author="ShadowNightHeart" w:date="2023-12-11T14:00:43Z">
        <w:r>
          <w:rPr>
            <w:rFonts w:eastAsia="Yu Mincho"/>
            <w:lang w:eastAsia="ja-JP"/>
            <w:woUserID w:val="6"/>
          </w:rPr>
          <w:t>？</w:t>
        </w:r>
      </w:ins>
      <w:del w:id="1046" w:author="ShadowNightHeart" w:date="2023-12-11T14:00:38Z">
        <w:r>
          <w:rPr>
            <w:rFonts w:eastAsia="Yu Mincho"/>
            <w:lang w:eastAsia="ja-JP"/>
          </w:rPr>
          <w:delText>okay?</w:delText>
        </w:r>
      </w:del>
    </w:p>
    <w:p>
      <w:pPr>
        <w:rPr>
          <w:rFonts w:hint="default" w:eastAsia="Yu Mincho"/>
          <w:lang w:eastAsia="ja-JP"/>
          <w:woUserID w:val="6"/>
        </w:rPr>
      </w:pPr>
      <w:r>
        <w:rPr>
          <w:rFonts w:eastAsia="Yu Mincho"/>
          <w:lang w:eastAsia="ja-JP"/>
        </w:rPr>
        <w:t xml:space="preserve">*  </w:t>
      </w:r>
      <w:ins w:id="1047" w:author="ShadowNightHeart" w:date="2023-12-11T14:07:13Z">
        <w:r>
          <w:rPr>
            <w:rFonts w:eastAsia="Yu Mincho"/>
            <w:lang w:eastAsia="ja-JP"/>
            <w:woUserID w:val="6"/>
          </w:rPr>
          <w:t>在</w:t>
        </w:r>
      </w:ins>
      <w:ins w:id="1048" w:author="ShadowNightHeart" w:date="2023-12-11T14:07:27Z">
        <w:r>
          <w:rPr>
            <w:rFonts w:eastAsia="Yu Mincho"/>
            <w:lang w:eastAsia="ja-JP"/>
            <w:woUserID w:val="6"/>
          </w:rPr>
          <w:t xml:space="preserve"> </w:t>
        </w:r>
      </w:ins>
      <w:ins w:id="1049" w:author="ShadowNightHeart" w:date="2023-12-11T14:07:13Z">
        <w:r>
          <w:rPr>
            <w:rFonts w:eastAsia="Yu Mincho"/>
            <w:lang w:eastAsia="ja-JP"/>
            <w:woUserID w:val="6"/>
          </w:rPr>
          <w:t>这</w:t>
        </w:r>
      </w:ins>
      <w:ins w:id="1050" w:author="ShadowNightHeart" w:date="2023-12-11T14:07:27Z">
        <w:r>
          <w:rPr>
            <w:rFonts w:eastAsia="Yu Mincho"/>
            <w:lang w:eastAsia="ja-JP"/>
            <w:woUserID w:val="6"/>
          </w:rPr>
          <w:t xml:space="preserve"> </w:t>
        </w:r>
      </w:ins>
      <w:ins w:id="1051" w:author="ShadowNightHeart" w:date="2023-12-11T14:07:13Z">
        <w:r>
          <w:rPr>
            <w:rFonts w:eastAsia="Yu Mincho"/>
            <w:lang w:eastAsia="ja-JP"/>
            <w:woUserID w:val="6"/>
          </w:rPr>
          <w:t>方</w:t>
        </w:r>
      </w:ins>
      <w:ins w:id="1052" w:author="ShadowNightHeart" w:date="2023-12-11T14:07:27Z">
        <w:r>
          <w:rPr>
            <w:rFonts w:eastAsia="Yu Mincho"/>
            <w:lang w:eastAsia="ja-JP"/>
            <w:woUserID w:val="6"/>
          </w:rPr>
          <w:t xml:space="preserve"> </w:t>
        </w:r>
      </w:ins>
      <w:ins w:id="1053" w:author="ShadowNightHeart" w:date="2023-12-11T14:07:13Z">
        <w:r>
          <w:rPr>
            <w:rFonts w:eastAsia="Yu Mincho"/>
            <w:lang w:eastAsia="ja-JP"/>
            <w:woUserID w:val="6"/>
          </w:rPr>
          <w:t>面</w:t>
        </w:r>
      </w:ins>
      <w:ins w:id="1054" w:author="ShadowNightHeart" w:date="2023-12-11T14:07:27Z">
        <w:r>
          <w:rPr>
            <w:rFonts w:eastAsia="Yu Mincho"/>
            <w:lang w:eastAsia="ja-JP"/>
            <w:woUserID w:val="6"/>
          </w:rPr>
          <w:t xml:space="preserve"> </w:t>
        </w:r>
      </w:ins>
      <w:ins w:id="1055" w:author="ShadowNightHeart" w:date="2023-12-11T14:07:20Z">
        <w:r>
          <w:rPr>
            <w:rFonts w:eastAsia="Yu Mincho"/>
            <w:lang w:eastAsia="ja-JP"/>
            <w:woUserID w:val="6"/>
          </w:rPr>
          <w:t>信</w:t>
        </w:r>
      </w:ins>
      <w:ins w:id="1056" w:author="ShadowNightHeart" w:date="2023-12-11T14:07:27Z">
        <w:r>
          <w:rPr>
            <w:rFonts w:eastAsia="Yu Mincho"/>
            <w:lang w:eastAsia="ja-JP"/>
            <w:woUserID w:val="6"/>
          </w:rPr>
          <w:t xml:space="preserve"> </w:t>
        </w:r>
      </w:ins>
      <w:ins w:id="1057" w:author="ShadowNightHeart" w:date="2023-12-11T14:07:20Z">
        <w:r>
          <w:rPr>
            <w:rFonts w:eastAsia="Yu Mincho"/>
            <w:lang w:eastAsia="ja-JP"/>
            <w:woUserID w:val="6"/>
          </w:rPr>
          <w:t>我</w:t>
        </w:r>
      </w:ins>
      <w:ins w:id="1058" w:author="ShadowNightHeart" w:date="2023-12-11T14:07:27Z">
        <w:r>
          <w:rPr>
            <w:rFonts w:eastAsia="Yu Mincho"/>
            <w:lang w:eastAsia="ja-JP"/>
            <w:woUserID w:val="6"/>
          </w:rPr>
          <w:t xml:space="preserve"> </w:t>
        </w:r>
      </w:ins>
      <w:ins w:id="1059" w:author="ShadowNightHeart" w:date="2023-12-11T14:07:20Z">
        <w:r>
          <w:rPr>
            <w:rFonts w:eastAsia="Yu Mincho"/>
            <w:lang w:eastAsia="ja-JP"/>
            <w:woUserID w:val="6"/>
          </w:rPr>
          <w:t>的</w:t>
        </w:r>
      </w:ins>
      <w:ins w:id="1060" w:author="ShadowNightHeart" w:date="2023-12-11T14:07:27Z">
        <w:r>
          <w:rPr>
            <w:rFonts w:eastAsia="Yu Mincho"/>
            <w:lang w:eastAsia="ja-JP"/>
            <w:woUserID w:val="6"/>
          </w:rPr>
          <w:t xml:space="preserve"> </w:t>
        </w:r>
      </w:ins>
      <w:ins w:id="1061" w:author="ShadowNightHeart" w:date="2023-12-11T14:07:20Z">
        <w:r>
          <w:rPr>
            <w:rFonts w:eastAsia="Yu Mincho"/>
            <w:lang w:eastAsia="ja-JP"/>
            <w:woUserID w:val="6"/>
          </w:rPr>
          <w:t>，</w:t>
        </w:r>
      </w:ins>
      <w:del w:id="1062" w:author="ShadowNightHeart" w:date="2023-12-11T14:19:29Z">
        <w:r>
          <w:rPr>
            <w:rFonts w:eastAsia="Yu Mincho"/>
            <w:lang w:eastAsia="ja-JP"/>
          </w:rPr>
          <w:delText xml:space="preserve">Trust me on this,#     </w:delText>
        </w:r>
      </w:del>
      <w:ins w:id="1063" w:author="ShadowNightHeart" w:date="2023-12-11T14:07:40Z">
        <w:r>
          <w:rPr>
            <w:rFonts w:eastAsia="Yu Mincho"/>
            <w:lang w:eastAsia="ja-JP"/>
            <w:woUserID w:val="6"/>
          </w:rPr>
          <w:t>伙 计</w:t>
        </w:r>
      </w:ins>
      <w:del w:id="1064" w:author="ShadowNightHeart" w:date="2023-12-11T14:07:34Z">
        <w:r>
          <w:rPr>
            <w:rFonts w:eastAsia="Yu Mincho"/>
            <w:lang w:eastAsia="ja-JP"/>
          </w:rPr>
          <w:delText>buddy.</w:delText>
        </w:r>
      </w:del>
      <w:ins w:id="1065" w:author="ShadowNightHeart" w:date="2023-12-11T14:07:40Z">
        <w:r>
          <w:rPr>
            <w:rFonts w:eastAsia="Yu Mincho"/>
            <w:lang w:eastAsia="ja-JP"/>
            <w:woUserID w:val="6"/>
          </w:rPr>
          <w:t xml:space="preserve"> </w:t>
        </w:r>
      </w:ins>
      <w:ins w:id="1066" w:author="ShadowNightHeart" w:date="2023-12-11T14:07:47Z">
        <w:r>
          <w:rPr>
            <w:rFonts w:eastAsia="Yu Mincho"/>
            <w:lang w:eastAsia="ja-JP"/>
            <w:woUserID w:val="6"/>
          </w:rPr>
          <w:t>。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1067" w:author="ShadowNightHeart" w:date="2023-12-11T14:17:47Z">
        <w:r>
          <w:rPr>
            <w:rFonts w:eastAsia="Yu Mincho"/>
            <w:lang w:eastAsia="ja-JP"/>
            <w:woUserID w:val="6"/>
          </w:rPr>
          <w:t>你</w:t>
        </w:r>
      </w:ins>
      <w:ins w:id="1068" w:author="ShadowNightHeart" w:date="2023-12-11T14:18:20Z">
        <w:r>
          <w:rPr>
            <w:rFonts w:eastAsia="Yu Mincho"/>
            <w:lang w:eastAsia="ja-JP"/>
            <w:woUserID w:val="6"/>
          </w:rPr>
          <w:t xml:space="preserve"> </w:t>
        </w:r>
      </w:ins>
      <w:ins w:id="1069" w:author="ShadowNightHeart" w:date="2023-12-11T14:17:47Z">
        <w:r>
          <w:rPr>
            <w:rFonts w:eastAsia="Yu Mincho"/>
            <w:lang w:eastAsia="ja-JP"/>
            <w:woUserID w:val="6"/>
          </w:rPr>
          <w:t>回</w:t>
        </w:r>
      </w:ins>
      <w:ins w:id="1070" w:author="ShadowNightHeart" w:date="2023-12-11T14:18:12Z">
        <w:r>
          <w:rPr>
            <w:rFonts w:eastAsia="Yu Mincho"/>
            <w:lang w:eastAsia="ja-JP"/>
            <w:woUserID w:val="6"/>
          </w:rPr>
          <w:t xml:space="preserve"> </w:t>
        </w:r>
      </w:ins>
      <w:ins w:id="1071" w:author="ShadowNightHeart" w:date="2023-12-11T14:17:47Z">
        <w:r>
          <w:rPr>
            <w:rFonts w:eastAsia="Yu Mincho"/>
            <w:lang w:eastAsia="ja-JP"/>
            <w:woUserID w:val="6"/>
          </w:rPr>
          <w:t>来</w:t>
        </w:r>
      </w:ins>
      <w:ins w:id="1072" w:author="ShadowNightHeart" w:date="2023-12-11T14:18:23Z">
        <w:r>
          <w:rPr>
            <w:rFonts w:eastAsia="Yu Mincho"/>
            <w:lang w:eastAsia="ja-JP"/>
            <w:woUserID w:val="6"/>
          </w:rPr>
          <w:t xml:space="preserve"> </w:t>
        </w:r>
      </w:ins>
      <w:ins w:id="1073" w:author="ShadowNightHeart" w:date="2023-12-11T14:17:48Z">
        <w:r>
          <w:rPr>
            <w:rFonts w:eastAsia="Yu Mincho"/>
            <w:lang w:eastAsia="ja-JP"/>
            <w:woUserID w:val="6"/>
          </w:rPr>
          <w:t>做</w:t>
        </w:r>
      </w:ins>
      <w:ins w:id="1074" w:author="ShadowNightHeart" w:date="2023-12-11T14:18:24Z">
        <w:r>
          <w:rPr>
            <w:rFonts w:eastAsia="Yu Mincho"/>
            <w:lang w:eastAsia="ja-JP"/>
            <w:woUserID w:val="6"/>
          </w:rPr>
          <w:t xml:space="preserve"> </w:t>
        </w:r>
      </w:ins>
      <w:ins w:id="1075" w:author="ShadowNightHeart" w:date="2023-12-11T14:17:48Z">
        <w:r>
          <w:rPr>
            <w:rFonts w:eastAsia="Yu Mincho"/>
            <w:lang w:eastAsia="ja-JP"/>
            <w:woUserID w:val="6"/>
          </w:rPr>
          <w:t>什</w:t>
        </w:r>
      </w:ins>
      <w:ins w:id="1076" w:author="ShadowNightHeart" w:date="2023-12-11T14:18:27Z">
        <w:r>
          <w:rPr>
            <w:rFonts w:eastAsia="Yu Mincho"/>
            <w:lang w:eastAsia="ja-JP"/>
            <w:woUserID w:val="6"/>
          </w:rPr>
          <w:t xml:space="preserve"> </w:t>
        </w:r>
      </w:ins>
      <w:ins w:id="1077" w:author="ShadowNightHeart" w:date="2023-12-11T14:17:48Z">
        <w:r>
          <w:rPr>
            <w:rFonts w:eastAsia="Yu Mincho"/>
            <w:lang w:eastAsia="ja-JP"/>
            <w:woUserID w:val="6"/>
          </w:rPr>
          <w:t>么</w:t>
        </w:r>
      </w:ins>
      <w:ins w:id="1078" w:author="ShadowNightHeart" w:date="2023-12-11T14:18:26Z">
        <w:r>
          <w:rPr>
            <w:rFonts w:eastAsia="Yu Mincho"/>
            <w:lang w:eastAsia="ja-JP"/>
            <w:woUserID w:val="6"/>
          </w:rPr>
          <w:t xml:space="preserve"> </w:t>
        </w:r>
      </w:ins>
      <w:ins w:id="1079" w:author="ShadowNightHeart" w:date="2023-12-11T14:17:50Z">
        <w:r>
          <w:rPr>
            <w:rFonts w:eastAsia="Yu Mincho"/>
            <w:lang w:eastAsia="ja-JP"/>
            <w:woUserID w:val="6"/>
          </w:rPr>
          <w:t>，</w:t>
        </w:r>
      </w:ins>
      <w:ins w:id="1080" w:author="ShadowNightHeart" w:date="2023-12-11T14:17:52Z">
        <w:r>
          <w:rPr>
            <w:rFonts w:eastAsia="Yu Mincho"/>
            <w:lang w:eastAsia="ja-JP"/>
            <w:woUserID w:val="6"/>
          </w:rPr>
          <w:t>出</w:t>
        </w:r>
      </w:ins>
      <w:ins w:id="1081" w:author="ShadowNightHeart" w:date="2023-12-11T14:18:30Z">
        <w:r>
          <w:rPr>
            <w:rFonts w:eastAsia="Yu Mincho"/>
            <w:lang w:eastAsia="ja-JP"/>
            <w:woUserID w:val="6"/>
          </w:rPr>
          <w:t xml:space="preserve"> </w:t>
        </w:r>
      </w:ins>
      <w:ins w:id="1082" w:author="ShadowNightHeart" w:date="2023-12-11T14:17:52Z">
        <w:r>
          <w:rPr>
            <w:rFonts w:eastAsia="Yu Mincho"/>
            <w:lang w:eastAsia="ja-JP"/>
            <w:woUserID w:val="6"/>
          </w:rPr>
          <w:t>口</w:t>
        </w:r>
      </w:ins>
      <w:ins w:id="1083" w:author="ShadowNightHeart" w:date="2023-12-11T14:18:31Z">
        <w:r>
          <w:rPr>
            <w:rFonts w:eastAsia="Yu Mincho"/>
            <w:lang w:eastAsia="ja-JP"/>
            <w:woUserID w:val="6"/>
          </w:rPr>
          <w:t xml:space="preserve"> </w:t>
        </w:r>
      </w:ins>
      <w:ins w:id="1084" w:author="ShadowNightHeart" w:date="2023-12-11T14:17:52Z">
        <w:r>
          <w:rPr>
            <w:rFonts w:eastAsia="Yu Mincho"/>
            <w:lang w:eastAsia="ja-JP"/>
            <w:woUserID w:val="6"/>
          </w:rPr>
          <w:t>在</w:t>
        </w:r>
      </w:ins>
      <w:ins w:id="1085" w:author="ShadowNightHeart" w:date="2023-12-11T14:18:32Z">
        <w:r>
          <w:rPr>
            <w:rFonts w:eastAsia="Yu Mincho"/>
            <w:lang w:eastAsia="ja-JP"/>
            <w:woUserID w:val="6"/>
          </w:rPr>
          <w:t xml:space="preserve"> </w:t>
        </w:r>
      </w:ins>
      <w:ins w:id="1086" w:author="ShadowNightHeart" w:date="2023-12-11T14:17:54Z">
        <w:r>
          <w:rPr>
            <w:rFonts w:eastAsia="Yu Mincho"/>
            <w:lang w:eastAsia="ja-JP"/>
            <w:woUserID w:val="6"/>
          </w:rPr>
          <w:t>另</w:t>
        </w:r>
      </w:ins>
      <w:ins w:id="1087" w:author="ShadowNightHeart" w:date="2023-12-11T14:18:33Z">
        <w:r>
          <w:rPr>
            <w:rFonts w:eastAsia="Yu Mincho"/>
            <w:lang w:eastAsia="ja-JP"/>
            <w:woUserID w:val="6"/>
          </w:rPr>
          <w:t xml:space="preserve"> </w:t>
        </w:r>
      </w:ins>
      <w:ins w:id="1088" w:author="ShadowNightHeart" w:date="2023-12-11T14:17:54Z">
        <w:r>
          <w:rPr>
            <w:rFonts w:eastAsia="Yu Mincho"/>
            <w:lang w:eastAsia="ja-JP"/>
            <w:woUserID w:val="6"/>
          </w:rPr>
          <w:t>一</w:t>
        </w:r>
      </w:ins>
      <w:ins w:id="1089" w:author="ShadowNightHeart" w:date="2023-12-11T14:18:34Z">
        <w:r>
          <w:rPr>
            <w:rFonts w:eastAsia="Yu Mincho"/>
            <w:lang w:eastAsia="ja-JP"/>
            <w:woUserID w:val="6"/>
          </w:rPr>
          <w:t xml:space="preserve"> </w:t>
        </w:r>
      </w:ins>
      <w:ins w:id="1090" w:author="ShadowNightHeart" w:date="2023-12-11T14:17:54Z">
        <w:r>
          <w:rPr>
            <w:rFonts w:eastAsia="Yu Mincho"/>
            <w:lang w:eastAsia="ja-JP"/>
            <w:woUserID w:val="6"/>
          </w:rPr>
          <w:t>边</w:t>
        </w:r>
      </w:ins>
      <w:ins w:id="1091" w:author="ShadowNightHeart" w:date="2023-12-11T14:18:35Z">
        <w:r>
          <w:rPr>
            <w:rFonts w:eastAsia="Yu Mincho"/>
            <w:lang w:eastAsia="ja-JP"/>
            <w:woUserID w:val="6"/>
          </w:rPr>
          <w:t xml:space="preserve"> </w:t>
        </w:r>
      </w:ins>
      <w:ins w:id="1092" w:author="ShadowNightHeart" w:date="2023-12-11T14:17:56Z">
        <w:r>
          <w:rPr>
            <w:rFonts w:eastAsia="Yu Mincho"/>
            <w:lang w:eastAsia="ja-JP"/>
            <w:woUserID w:val="6"/>
          </w:rPr>
          <w:t>，</w:t>
        </w:r>
      </w:ins>
      <w:ins w:id="1093" w:author="ShadowNightHeart" w:date="2023-12-11T14:17:59Z">
        <w:r>
          <w:rPr>
            <w:rFonts w:eastAsia="Yu Mincho"/>
            <w:lang w:eastAsia="ja-JP"/>
            <w:woUserID w:val="6"/>
          </w:rPr>
          <w:t>笨</w:t>
        </w:r>
      </w:ins>
      <w:del w:id="1094" w:author="ShadowNightHeart" w:date="2023-12-11T14:17:46Z">
        <w:r>
          <w:rPr>
            <w:rFonts w:eastAsia="Yu Mincho"/>
            <w:lang w:eastAsia="ja-JP"/>
          </w:rPr>
          <w:delText>What are you doing back#     here? The exit's the#     other way, silly</w:delText>
        </w:r>
      </w:del>
      <w:ins w:id="1095" w:author="ShadowNightHeart" w:date="2023-12-11T14:18:06Z">
        <w:r>
          <w:rPr>
            <w:rFonts w:eastAsia="Yu Mincho"/>
            <w:lang w:eastAsia="ja-JP"/>
            <w:woUserID w:val="6"/>
          </w:rPr>
          <w:t>!</w:t>
        </w:r>
      </w:ins>
      <w:del w:id="1096" w:author="ShadowNightHeart" w:date="2023-12-11T14:18:03Z">
        <w:r>
          <w:rPr>
            <w:rFonts w:eastAsia="Yu Mincho"/>
            <w:lang w:eastAsia="ja-JP"/>
          </w:rPr>
          <w:delText>!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1097" w:author="ShadowNightHeart" w:date="2023-12-11T13:55:10Z">
        <w:r>
          <w:rPr>
            <w:rFonts w:eastAsia="Yu Mincho"/>
            <w:lang w:eastAsia="ja-JP"/>
            <w:woUserID w:val="6"/>
          </w:rPr>
          <w:t>我</w:t>
        </w:r>
      </w:ins>
      <w:ins w:id="1098" w:author="ShadowNightHeart" w:date="2023-12-11T13:55:13Z">
        <w:r>
          <w:rPr>
            <w:rFonts w:eastAsia="Yu Mincho"/>
            <w:lang w:eastAsia="ja-JP"/>
            <w:woUserID w:val="6"/>
          </w:rPr>
          <w:t xml:space="preserve"> </w:t>
        </w:r>
      </w:ins>
      <w:ins w:id="1099" w:author="ShadowNightHeart" w:date="2023-12-11T13:55:10Z">
        <w:r>
          <w:rPr>
            <w:rFonts w:eastAsia="Yu Mincho"/>
            <w:lang w:eastAsia="ja-JP"/>
            <w:woUserID w:val="6"/>
          </w:rPr>
          <w:t>们</w:t>
        </w:r>
      </w:ins>
      <w:ins w:id="1100" w:author="ShadowNightHeart" w:date="2023-12-11T13:55:20Z">
        <w:r>
          <w:rPr>
            <w:rFonts w:eastAsia="Yu Mincho"/>
            <w:lang w:eastAsia="ja-JP"/>
            <w:woUserID w:val="6"/>
          </w:rPr>
          <w:t xml:space="preserve"> </w:t>
        </w:r>
      </w:ins>
      <w:ins w:id="1101" w:author="ShadowNightHeart" w:date="2023-12-11T13:55:10Z">
        <w:r>
          <w:rPr>
            <w:rFonts w:eastAsia="Yu Mincho"/>
            <w:lang w:eastAsia="ja-JP"/>
            <w:woUserID w:val="6"/>
          </w:rPr>
          <w:t>走</w:t>
        </w:r>
      </w:ins>
      <w:ins w:id="1102" w:author="ShadowNightHeart" w:date="2023-12-11T13:55:16Z">
        <w:r>
          <w:rPr>
            <w:rFonts w:eastAsia="Yu Mincho"/>
            <w:lang w:eastAsia="ja-JP"/>
            <w:woUserID w:val="6"/>
          </w:rPr>
          <w:t xml:space="preserve"> </w:t>
        </w:r>
      </w:ins>
      <w:ins w:id="1103" w:author="ShadowNightHeart" w:date="2023-12-11T13:55:10Z">
        <w:r>
          <w:rPr>
            <w:rFonts w:eastAsia="Yu Mincho"/>
            <w:lang w:eastAsia="ja-JP"/>
            <w:woUserID w:val="6"/>
          </w:rPr>
          <w:t>吧</w:t>
        </w:r>
      </w:ins>
      <w:ins w:id="1104" w:author="ShadowNightHeart" w:date="2023-12-11T13:55:23Z">
        <w:r>
          <w:rPr>
            <w:rFonts w:eastAsia="Yu Mincho"/>
            <w:lang w:eastAsia="ja-JP"/>
            <w:woUserID w:val="6"/>
          </w:rPr>
          <w:t xml:space="preserve"> </w:t>
        </w:r>
      </w:ins>
      <w:ins w:id="1105" w:author="ShadowNightHeart" w:date="2023-12-11T13:55:13Z">
        <w:r>
          <w:rPr>
            <w:rFonts w:eastAsia="Yu Mincho"/>
            <w:lang w:eastAsia="ja-JP"/>
            <w:woUserID w:val="6"/>
          </w:rPr>
          <w:t>。</w:t>
        </w:r>
      </w:ins>
      <w:del w:id="1106" w:author="ShadowNightHeart" w:date="2023-12-11T13:55:06Z">
        <w:r>
          <w:rPr>
            <w:rFonts w:eastAsia="Yu Mincho"/>
            <w:lang w:eastAsia="ja-JP"/>
          </w:rPr>
          <w:delText>Let's get going.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rm_steamworks_23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rm_steamworks_29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rm_steamworks_chem_03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rm_steamworks_chem_06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rm_steamworks_34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1107" w:author="AshleyC__" w:date="2023-12-11T13:50:11Z">
        <w:r>
          <w:rPr>
            <w:rFonts w:eastAsia="Yu Mincho"/>
            <w:lang w:eastAsia="ja-JP"/>
            <w:woUserID w:val="7"/>
          </w:rPr>
          <w:t>嗨 ！</w:t>
        </w:r>
      </w:ins>
      <w:del w:id="1108" w:author="AshleyC__" w:date="2023-12-11T13:50:11Z">
        <w:r>
          <w:rPr>
            <w:rFonts w:eastAsia="Yu Mincho"/>
            <w:lang w:eastAsia="ja-JP"/>
          </w:rPr>
          <w:delText>Howdy!</w:delText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109" w:author="AshleyC__" w:date="2023-12-11T13:50:37Z">
        <w:r>
          <w:rPr>
            <w:rFonts w:eastAsia="Yu Mincho"/>
            <w:lang w:eastAsia="ja-JP"/>
            <w:woUserID w:val="7"/>
          </w:rPr>
          <w:t>看 起 来 你 进 展</w:t>
        </w:r>
      </w:ins>
      <w:del w:id="1110" w:author="AshleyC__" w:date="2023-12-11T13:50:16Z">
        <w:r>
          <w:rPr>
            <w:rFonts w:eastAsia="Yu Mincho"/>
            <w:lang w:eastAsia="ja-JP"/>
          </w:rPr>
          <w:delText>You seem to be#     progressing well!</w:delText>
        </w:r>
      </w:del>
      <w:ins w:id="1111" w:author="AshleyC__" w:date="2023-12-11T13:50:37Z">
        <w:r>
          <w:rPr>
            <w:rFonts w:eastAsia="Yu Mincho"/>
            <w:lang w:eastAsia="ja-JP"/>
            <w:woUserID w:val="7"/>
          </w:rPr>
          <w:t xml:space="preserve"> 很 顺 利 嘛</w:t>
        </w:r>
      </w:ins>
      <w:ins w:id="1112" w:author="AshleyC__" w:date="2023-12-11T13:50:40Z">
        <w:r>
          <w:rPr>
            <w:rFonts w:eastAsia="Yu Mincho"/>
            <w:lang w:eastAsia="ja-JP"/>
            <w:woUserID w:val="7"/>
          </w:rPr>
          <w:t xml:space="preserve"> ！</w:t>
        </w:r>
      </w:ins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113" w:author="AshleyC__" w:date="2023-12-11T13:52:18Z">
        <w:r>
          <w:rPr>
            <w:rFonts w:eastAsia="Yu Mincho"/>
            <w:lang w:eastAsia="ja-JP"/>
            <w:woUserID w:val="7"/>
          </w:rPr>
          <w:t xml:space="preserve">这 </w:t>
        </w:r>
      </w:ins>
      <w:ins w:id="1114" w:author="AshleyC__" w:date="2023-12-11T13:52:21Z">
        <w:r>
          <w:rPr>
            <w:rFonts w:eastAsia="Yu Mincho"/>
            <w:lang w:eastAsia="ja-JP"/>
            <w:woUserID w:val="7"/>
          </w:rPr>
          <w:t>并</w:t>
        </w:r>
      </w:ins>
      <w:ins w:id="1115" w:author="AshleyC__" w:date="2023-12-11T13:52:24Z">
        <w:r>
          <w:rPr>
            <w:rFonts w:eastAsia="Yu Mincho"/>
            <w:lang w:eastAsia="ja-JP"/>
            <w:woUserID w:val="7"/>
          </w:rPr>
          <w:t xml:space="preserve"> </w:t>
        </w:r>
      </w:ins>
      <w:ins w:id="1116" w:author="AshleyC__" w:date="2023-12-11T13:52:21Z">
        <w:r>
          <w:rPr>
            <w:rFonts w:eastAsia="Yu Mincho"/>
            <w:lang w:eastAsia="ja-JP"/>
            <w:woUserID w:val="7"/>
          </w:rPr>
          <w:t>不</w:t>
        </w:r>
      </w:ins>
      <w:ins w:id="1117" w:author="AshleyC__" w:date="2023-12-11T13:52:24Z">
        <w:r>
          <w:rPr>
            <w:rFonts w:eastAsia="Yu Mincho"/>
            <w:lang w:eastAsia="ja-JP"/>
            <w:woUserID w:val="7"/>
          </w:rPr>
          <w:t xml:space="preserve"> </w:t>
        </w:r>
      </w:ins>
      <w:ins w:id="1118" w:author="AshleyC__" w:date="2023-12-11T13:52:21Z">
        <w:r>
          <w:rPr>
            <w:rFonts w:eastAsia="Yu Mincho"/>
            <w:lang w:eastAsia="ja-JP"/>
            <w:woUserID w:val="7"/>
          </w:rPr>
          <w:t>出</w:t>
        </w:r>
      </w:ins>
      <w:ins w:id="1119" w:author="AshleyC__" w:date="2023-12-11T13:52:24Z">
        <w:r>
          <w:rPr>
            <w:rFonts w:eastAsia="Yu Mincho"/>
            <w:lang w:eastAsia="ja-JP"/>
            <w:woUserID w:val="7"/>
          </w:rPr>
          <w:t xml:space="preserve"> </w:t>
        </w:r>
      </w:ins>
      <w:ins w:id="1120" w:author="AshleyC__" w:date="2023-12-11T13:52:21Z">
        <w:r>
          <w:rPr>
            <w:rFonts w:eastAsia="Yu Mincho"/>
            <w:lang w:eastAsia="ja-JP"/>
            <w:woUserID w:val="7"/>
          </w:rPr>
          <w:t>乎</w:t>
        </w:r>
      </w:ins>
      <w:ins w:id="1121" w:author="AshleyC__" w:date="2023-12-11T13:52:24Z">
        <w:r>
          <w:rPr>
            <w:rFonts w:eastAsia="Yu Mincho"/>
            <w:lang w:eastAsia="ja-JP"/>
            <w:woUserID w:val="7"/>
          </w:rPr>
          <w:t xml:space="preserve"> </w:t>
        </w:r>
      </w:ins>
      <w:ins w:id="1122" w:author="AshleyC__" w:date="2023-12-11T13:52:21Z">
        <w:r>
          <w:rPr>
            <w:rFonts w:eastAsia="Yu Mincho"/>
            <w:lang w:eastAsia="ja-JP"/>
            <w:woUserID w:val="7"/>
          </w:rPr>
          <w:t>我</w:t>
        </w:r>
      </w:ins>
      <w:ins w:id="1123" w:author="AshleyC__" w:date="2023-12-11T13:52:24Z">
        <w:r>
          <w:rPr>
            <w:rFonts w:eastAsia="Yu Mincho"/>
            <w:lang w:eastAsia="ja-JP"/>
            <w:woUserID w:val="7"/>
          </w:rPr>
          <w:t xml:space="preserve"> </w:t>
        </w:r>
      </w:ins>
      <w:ins w:id="1124" w:author="AshleyC__" w:date="2023-12-11T13:52:21Z">
        <w:r>
          <w:rPr>
            <w:rFonts w:eastAsia="Yu Mincho"/>
            <w:lang w:eastAsia="ja-JP"/>
            <w:woUserID w:val="7"/>
          </w:rPr>
          <w:t>所 料</w:t>
        </w:r>
      </w:ins>
      <w:del w:id="1125" w:author="AshleyC__" w:date="2023-12-11T13:52:15Z">
        <w:r>
          <w:rPr>
            <w:rFonts w:eastAsia="Yu Mincho"/>
            <w:lang w:eastAsia="ja-JP"/>
          </w:rPr>
          <w:delText>Not that I expected#     anything else.</w:delText>
        </w:r>
      </w:del>
      <w:ins w:id="1126" w:author="AshleyC__" w:date="2023-12-11T13:52:26Z">
        <w:r>
          <w:rPr>
            <w:rFonts w:eastAsia="Yu Mincho"/>
            <w:lang w:eastAsia="ja-JP"/>
            <w:woUserID w:val="7"/>
          </w:rPr>
          <w:t xml:space="preserve"> </w:t>
        </w:r>
      </w:ins>
      <w:ins w:id="1127" w:author="AshleyC__" w:date="2023-12-11T13:52:29Z">
        <w:r>
          <w:rPr>
            <w:rFonts w:eastAsia="Yu Mincho"/>
            <w:lang w:eastAsia="ja-JP"/>
            <w:woUserID w:val="7"/>
          </w:rPr>
          <w:t>。</w:t>
        </w:r>
      </w:ins>
    </w:p>
    <w:p>
      <w:pPr>
        <w:rPr>
          <w:ins w:id="1128" w:author="AshleyC__" w:date="2023-12-11T13:53:11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</w:t>
      </w:r>
      <w:ins w:id="1129" w:author="AshleyC__" w:date="2023-12-11T13:52:50Z">
        <w:r>
          <w:rPr>
            <w:rFonts w:eastAsia="Yu Mincho"/>
            <w:lang w:eastAsia="ja-JP"/>
            <w:woUserID w:val="7"/>
          </w:rPr>
          <w:t xml:space="preserve"> </w:t>
        </w:r>
      </w:ins>
      <w:del w:id="1130" w:author="AshleyC__" w:date="2023-12-11T13:52:47Z">
        <w:r>
          <w:rPr>
            <w:rFonts w:eastAsia="Yu Mincho"/>
            <w:lang w:eastAsia="ja-JP"/>
          </w:rPr>
          <w:delText xml:space="preserve"> </w:delText>
        </w:r>
      </w:del>
      <w:ins w:id="1131" w:author="AshleyC__" w:date="2023-12-11T13:52:54Z">
        <w:r>
          <w:rPr>
            <w:rFonts w:eastAsia="Yu Mincho"/>
            <w:lang w:eastAsia="ja-JP"/>
            <w:woUserID w:val="7"/>
          </w:rPr>
          <w:t>让</w:t>
        </w:r>
      </w:ins>
      <w:ins w:id="1132" w:author="AshleyC__" w:date="2023-12-11T13:52:57Z">
        <w:r>
          <w:rPr>
            <w:rFonts w:eastAsia="Yu Mincho"/>
            <w:lang w:eastAsia="ja-JP"/>
            <w:woUserID w:val="7"/>
          </w:rPr>
          <w:t xml:space="preserve"> </w:t>
        </w:r>
      </w:ins>
      <w:ins w:id="1133" w:author="AshleyC__" w:date="2023-12-11T13:52:54Z">
        <w:r>
          <w:rPr>
            <w:rFonts w:eastAsia="Yu Mincho"/>
            <w:lang w:eastAsia="ja-JP"/>
            <w:woUserID w:val="7"/>
          </w:rPr>
          <w:t>我</w:t>
        </w:r>
      </w:ins>
      <w:ins w:id="1134" w:author="AshleyC__" w:date="2023-12-11T13:52:57Z">
        <w:r>
          <w:rPr>
            <w:rFonts w:eastAsia="Yu Mincho"/>
            <w:lang w:eastAsia="ja-JP"/>
            <w:woUserID w:val="7"/>
          </w:rPr>
          <w:t xml:space="preserve"> </w:t>
        </w:r>
      </w:ins>
      <w:ins w:id="1135" w:author="AshleyC__" w:date="2023-12-11T13:52:54Z">
        <w:r>
          <w:rPr>
            <w:rFonts w:eastAsia="Yu Mincho"/>
            <w:lang w:eastAsia="ja-JP"/>
            <w:woUserID w:val="7"/>
          </w:rPr>
          <w:t>们</w:t>
        </w:r>
      </w:ins>
      <w:ins w:id="1136" w:author="AshleyC__" w:date="2023-12-11T13:52:57Z">
        <w:r>
          <w:rPr>
            <w:rFonts w:eastAsia="Yu Mincho"/>
            <w:lang w:eastAsia="ja-JP"/>
            <w:woUserID w:val="7"/>
          </w:rPr>
          <w:t xml:space="preserve"> </w:t>
        </w:r>
      </w:ins>
      <w:ins w:id="1137" w:author="AshleyC__" w:date="2023-12-11T13:52:54Z">
        <w:r>
          <w:rPr>
            <w:rFonts w:eastAsia="Yu Mincho"/>
            <w:lang w:eastAsia="ja-JP"/>
            <w:woUserID w:val="7"/>
          </w:rPr>
          <w:t>出</w:t>
        </w:r>
      </w:ins>
      <w:ins w:id="1138" w:author="AshleyC__" w:date="2023-12-11T13:52:57Z">
        <w:r>
          <w:rPr>
            <w:rFonts w:eastAsia="Yu Mincho"/>
            <w:lang w:eastAsia="ja-JP"/>
            <w:woUserID w:val="7"/>
          </w:rPr>
          <w:t xml:space="preserve"> </w:t>
        </w:r>
      </w:ins>
      <w:ins w:id="1139" w:author="AshleyC__" w:date="2023-12-11T13:52:54Z">
        <w:r>
          <w:rPr>
            <w:rFonts w:eastAsia="Yu Mincho"/>
            <w:lang w:eastAsia="ja-JP"/>
            <w:woUserID w:val="7"/>
          </w:rPr>
          <w:t>去</w:t>
        </w:r>
      </w:ins>
      <w:ins w:id="1140" w:author="AshleyC__" w:date="2023-12-11T13:54:21Z">
        <w:r>
          <w:rPr>
            <w:rFonts w:eastAsia="Yu Mincho"/>
            <w:lang w:eastAsia="ja-JP"/>
            <w:woUserID w:val="7"/>
          </w:rPr>
          <w:t xml:space="preserve"> </w:t>
        </w:r>
      </w:ins>
      <w:ins w:id="1141" w:author="AshleyC__" w:date="2023-12-11T13:54:19Z">
        <w:r>
          <w:rPr>
            <w:rFonts w:eastAsia="Yu Mincho"/>
            <w:lang w:eastAsia="ja-JP"/>
            <w:woUserID w:val="7"/>
          </w:rPr>
          <w:t>，</w:t>
        </w:r>
      </w:ins>
      <w:del w:id="1142" w:author="AshleyC__" w:date="2023-12-11T13:52:38Z">
        <w:r>
          <w:rPr>
            <w:rFonts w:eastAsia="Yu Mincho"/>
            <w:lang w:eastAsia="ja-JP"/>
          </w:rPr>
          <w:delText>Let's get out there and</w:delText>
        </w:r>
      </w:del>
      <w:r>
        <w:rPr>
          <w:rFonts w:eastAsia="Yu Mincho"/>
          <w:lang w:eastAsia="ja-JP"/>
        </w:rPr>
        <w:t>#</w:t>
      </w:r>
      <w:ins w:id="1143" w:author="AshleyC__" w:date="2023-12-11T13:53:11Z">
        <w:r>
          <w:rPr>
            <w:rFonts w:eastAsia="Yu Mincho"/>
            <w:lang w:eastAsia="ja-JP"/>
            <w:woUserID w:val="7"/>
          </w:rPr>
          <w:t xml:space="preserve">     看 看 这</w:t>
        </w:r>
      </w:ins>
      <w:ins w:id="1144" w:author="AshleyC__" w:date="2023-12-11T13:53:24Z">
        <w:r>
          <w:rPr>
            <w:rFonts w:eastAsia="Yu Mincho"/>
            <w:lang w:eastAsia="ja-JP"/>
            <w:woUserID w:val="7"/>
          </w:rPr>
          <w:t xml:space="preserve"> 个 地 方 能</w:t>
        </w:r>
      </w:ins>
      <w:ins w:id="1145" w:author="AshleyC__" w:date="2023-12-11T13:53:33Z">
        <w:r>
          <w:rPr>
            <w:rFonts w:eastAsia="Yu Mincho"/>
            <w:lang w:eastAsia="ja-JP"/>
            <w:woUserID w:val="7"/>
          </w:rPr>
          <w:t xml:space="preserve"> </w:t>
        </w:r>
      </w:ins>
      <w:ins w:id="1146" w:author="AshleyC__" w:date="2023-12-11T13:53:43Z">
        <w:r>
          <w:rPr>
            <w:rFonts w:eastAsia="Yu Mincho"/>
            <w:lang w:eastAsia="ja-JP"/>
            <w:woUserID w:val="7"/>
          </w:rPr>
          <w:t>提 供</w:t>
        </w:r>
      </w:ins>
      <w:del w:id="1147" w:author="AshleyC__" w:date="2023-12-11T13:53:11Z">
        <w:r>
          <w:rPr>
            <w:rFonts w:eastAsia="Yu Mincho"/>
            <w:lang w:eastAsia="ja-JP"/>
          </w:rPr>
          <w:delText xml:space="preserve">     </w:delText>
        </w:r>
      </w:del>
      <w:ins w:id="1148" w:author="AshleyC__" w:date="2023-12-11T13:53:46Z">
        <w:r>
          <w:rPr>
            <w:rFonts w:eastAsia="Yu Mincho"/>
            <w:lang w:eastAsia="ja-JP"/>
            <w:woUserID w:val="7"/>
          </w:rPr>
          <w:t xml:space="preserve"> 什 么 吧</w:t>
        </w:r>
      </w:ins>
      <w:ins w:id="1149" w:author="AshleyC__" w:date="2023-12-11T13:53:49Z">
        <w:r>
          <w:rPr>
            <w:rFonts w:eastAsia="Yu Mincho"/>
            <w:lang w:eastAsia="ja-JP"/>
            <w:woUserID w:val="7"/>
          </w:rPr>
          <w:t xml:space="preserve"> ！</w:t>
        </w:r>
      </w:ins>
    </w:p>
    <w:p>
      <w:pPr>
        <w:rPr>
          <w:del w:id="1150" w:author="AshleyC__" w:date="2023-12-11T13:53:04Z"/>
          <w:rFonts w:eastAsia="Yu Mincho"/>
          <w:lang w:eastAsia="ja-JP"/>
        </w:rPr>
      </w:pPr>
      <w:del w:id="1151" w:author="AshleyC__" w:date="2023-12-11T13:53:04Z">
        <w:r>
          <w:rPr>
            <w:rFonts w:eastAsia="Yu Mincho"/>
            <w:lang w:eastAsia="ja-JP"/>
          </w:rPr>
          <w:delText>see what this place has#     to offer!</w:delText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152" w:author="AshleyC__" w:date="2023-12-11T13:54:01Z">
        <w:r>
          <w:rPr>
            <w:rFonts w:eastAsia="Yu Mincho"/>
            <w:lang w:eastAsia="ja-JP"/>
            <w:woUserID w:val="7"/>
          </w:rPr>
          <w:t>你</w:t>
        </w:r>
      </w:ins>
      <w:ins w:id="1153" w:author="AshleyC__" w:date="2023-12-11T13:54:04Z">
        <w:r>
          <w:rPr>
            <w:rFonts w:eastAsia="Yu Mincho"/>
            <w:lang w:eastAsia="ja-JP"/>
            <w:woUserID w:val="7"/>
          </w:rPr>
          <w:t xml:space="preserve"> </w:t>
        </w:r>
      </w:ins>
      <w:ins w:id="1154" w:author="AshleyC__" w:date="2023-12-11T13:54:01Z">
        <w:r>
          <w:rPr>
            <w:rFonts w:eastAsia="Yu Mincho"/>
            <w:lang w:eastAsia="ja-JP"/>
            <w:woUserID w:val="7"/>
          </w:rPr>
          <w:t>认</w:t>
        </w:r>
      </w:ins>
      <w:ins w:id="1155" w:author="AshleyC__" w:date="2023-12-11T13:54:04Z">
        <w:r>
          <w:rPr>
            <w:rFonts w:eastAsia="Yu Mincho"/>
            <w:lang w:eastAsia="ja-JP"/>
            <w:woUserID w:val="7"/>
          </w:rPr>
          <w:t xml:space="preserve"> </w:t>
        </w:r>
      </w:ins>
      <w:ins w:id="1156" w:author="AshleyC__" w:date="2023-12-11T13:54:01Z">
        <w:r>
          <w:rPr>
            <w:rFonts w:eastAsia="Yu Mincho"/>
            <w:lang w:eastAsia="ja-JP"/>
            <w:woUserID w:val="7"/>
          </w:rPr>
          <w:t>为</w:t>
        </w:r>
      </w:ins>
      <w:del w:id="1157" w:author="AshleyC__" w:date="2023-12-11T13:53:59Z">
        <w:r>
          <w:rPr>
            <w:rFonts w:eastAsia="Yu Mincho"/>
            <w:lang w:eastAsia="ja-JP"/>
          </w:rPr>
          <w:delText>You think anyone still#     lives here?</w:delText>
        </w:r>
      </w:del>
      <w:ins w:id="1158" w:author="AshleyC__" w:date="2023-12-11T13:54:04Z">
        <w:r>
          <w:rPr>
            <w:rFonts w:eastAsia="Yu Mincho"/>
            <w:lang w:eastAsia="ja-JP"/>
            <w:woUserID w:val="7"/>
          </w:rPr>
          <w:t xml:space="preserve"> </w:t>
        </w:r>
      </w:ins>
      <w:ins w:id="1159" w:author="AshleyC__" w:date="2023-12-11T13:54:07Z">
        <w:r>
          <w:rPr>
            <w:rFonts w:eastAsia="Yu Mincho"/>
            <w:lang w:eastAsia="ja-JP"/>
            <w:woUserID w:val="7"/>
          </w:rPr>
          <w:t xml:space="preserve">还 有 </w:t>
        </w:r>
      </w:ins>
      <w:ins w:id="1160" w:author="AshleyC__" w:date="2023-12-11T13:54:10Z">
        <w:r>
          <w:rPr>
            <w:rFonts w:eastAsia="Yu Mincho"/>
            <w:lang w:eastAsia="ja-JP"/>
            <w:woUserID w:val="7"/>
          </w:rPr>
          <w:t>人 住 在</w:t>
        </w:r>
      </w:ins>
      <w:ins w:id="1161" w:author="AshleyC__" w:date="2023-12-11T13:54:13Z">
        <w:r>
          <w:rPr>
            <w:rFonts w:eastAsia="Yu Mincho"/>
            <w:lang w:eastAsia="ja-JP"/>
            <w:woUserID w:val="7"/>
          </w:rPr>
          <w:t xml:space="preserve"> 这 </w:t>
        </w:r>
      </w:ins>
      <w:ins w:id="1162" w:author="AshleyC__" w:date="2023-12-11T13:54:16Z">
        <w:r>
          <w:rPr>
            <w:rFonts w:eastAsia="Yu Mincho"/>
            <w:lang w:eastAsia="ja-JP"/>
            <w:woUserID w:val="7"/>
          </w:rPr>
          <w:t>里 ？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1163" w:author="AshleyC__" w:date="2023-12-11T13:54:56Z">
        <w:r>
          <w:rPr>
            <w:rFonts w:eastAsia="Yu Mincho"/>
            <w:lang w:eastAsia="ja-JP"/>
            <w:woUserID w:val="7"/>
          </w:rPr>
          <w:t>呃</w:t>
        </w:r>
      </w:ins>
      <w:del w:id="1164" w:author="AshleyC__" w:date="2023-12-11T13:54:51Z">
        <w:r>
          <w:rPr>
            <w:rFonts w:eastAsia="Yu Mincho"/>
            <w:lang w:eastAsia="ja-JP"/>
          </w:rPr>
          <w:delText>Eh</w:delText>
        </w:r>
      </w:del>
      <w:ins w:id="1165" w:author="AshleyC__" w:date="2023-12-11T13:55:02Z">
        <w:r>
          <w:rPr>
            <w:rFonts w:eastAsia="Yu Mincho"/>
            <w:lang w:eastAsia="ja-JP"/>
            <w:woUserID w:val="7"/>
          </w:rPr>
          <w:t xml:space="preserve"> ，</w:t>
        </w:r>
      </w:ins>
      <w:del w:id="1166" w:author="AshleyC__" w:date="2023-12-11T13:54:59Z">
        <w:r>
          <w:rPr>
            <w:rFonts w:eastAsia="Yu Mincho"/>
            <w:lang w:eastAsia="ja-JP"/>
          </w:rPr>
          <w:delText xml:space="preserve">, </w:delText>
        </w:r>
      </w:del>
      <w:ins w:id="1167" w:author="AshleyC__" w:date="2023-12-11T13:55:08Z">
        <w:r>
          <w:rPr>
            <w:rFonts w:eastAsia="Yu Mincho"/>
            <w:lang w:eastAsia="ja-JP"/>
            <w:woUserID w:val="7"/>
          </w:rPr>
          <w:t>如 果</w:t>
        </w:r>
      </w:ins>
      <w:del w:id="1168" w:author="AshleyC__" w:date="2023-12-11T13:55:05Z">
        <w:r>
          <w:rPr>
            <w:rFonts w:eastAsia="Yu Mincho"/>
            <w:lang w:eastAsia="ja-JP"/>
          </w:rPr>
          <w:delText>if they do</w:delText>
        </w:r>
      </w:del>
      <w:ins w:id="1169" w:author="AshleyC__" w:date="2023-12-11T13:55:08Z">
        <w:r>
          <w:rPr>
            <w:rFonts w:eastAsia="Yu Mincho"/>
            <w:lang w:eastAsia="ja-JP"/>
            <w:woUserID w:val="7"/>
          </w:rPr>
          <w:t xml:space="preserve"> 有</w:t>
        </w:r>
      </w:ins>
      <w:ins w:id="1170" w:author="AshleyC__" w:date="2023-12-11T13:55:11Z">
        <w:r>
          <w:rPr>
            <w:rFonts w:eastAsia="Yu Mincho"/>
            <w:lang w:eastAsia="ja-JP"/>
            <w:woUserID w:val="7"/>
          </w:rPr>
          <w:t xml:space="preserve"> </w:t>
        </w:r>
      </w:ins>
      <w:ins w:id="1171" w:author="AshleyC__" w:date="2023-12-11T13:55:21Z">
        <w:r>
          <w:rPr>
            <w:rFonts w:eastAsia="Yu Mincho"/>
            <w:lang w:eastAsia="ja-JP"/>
            <w:woUserID w:val="7"/>
          </w:rPr>
          <w:t>，</w:t>
        </w:r>
      </w:ins>
      <w:ins w:id="1172" w:author="AshleyC__" w:date="2023-12-11T13:55:25Z">
        <w:r>
          <w:rPr>
            <w:rFonts w:eastAsia="Yu Mincho"/>
            <w:lang w:eastAsia="ja-JP"/>
            <w:woUserID w:val="7"/>
          </w:rPr>
          <w:t>#</w:t>
        </w:r>
      </w:ins>
      <w:ins w:id="1173" w:author="AshleyC__" w:date="2023-12-11T13:55:28Z">
        <w:r>
          <w:rPr>
            <w:rFonts w:eastAsia="Yu Mincho"/>
            <w:lang w:eastAsia="ja-JP"/>
            <w:woUserID w:val="7"/>
          </w:rPr>
          <w:t xml:space="preserve">     </w:t>
        </w:r>
      </w:ins>
      <w:ins w:id="1174" w:author="AshleyC__" w:date="2023-12-11T13:55:31Z">
        <w:r>
          <w:rPr>
            <w:rFonts w:eastAsia="Yu Mincho"/>
            <w:lang w:eastAsia="ja-JP"/>
            <w:woUserID w:val="7"/>
          </w:rPr>
          <w:t>你 也</w:t>
        </w:r>
      </w:ins>
      <w:ins w:id="1175" w:author="AshleyC__" w:date="2023-12-11T13:55:35Z">
        <w:r>
          <w:rPr>
            <w:rFonts w:eastAsia="Yu Mincho"/>
            <w:lang w:eastAsia="ja-JP"/>
            <w:woUserID w:val="7"/>
          </w:rPr>
          <w:t xml:space="preserve"> </w:t>
        </w:r>
      </w:ins>
      <w:ins w:id="1176" w:author="AshleyC__" w:date="2023-12-11T13:55:56Z">
        <w:r>
          <w:rPr>
            <w:rFonts w:eastAsia="Yu Mincho"/>
            <w:lang w:eastAsia="ja-JP"/>
            <w:woUserID w:val="7"/>
          </w:rPr>
          <w:t>驾</w:t>
        </w:r>
      </w:ins>
      <w:ins w:id="1177" w:author="AshleyC__" w:date="2023-12-11T13:55:59Z">
        <w:r>
          <w:rPr>
            <w:rFonts w:eastAsia="Yu Mincho"/>
            <w:lang w:eastAsia="ja-JP"/>
            <w:woUserID w:val="7"/>
          </w:rPr>
          <w:t xml:space="preserve"> </w:t>
        </w:r>
      </w:ins>
      <w:ins w:id="1178" w:author="AshleyC__" w:date="2023-12-11T13:55:56Z">
        <w:r>
          <w:rPr>
            <w:rFonts w:eastAsia="Yu Mincho"/>
            <w:lang w:eastAsia="ja-JP"/>
            <w:woUserID w:val="7"/>
          </w:rPr>
          <w:t>驭</w:t>
        </w:r>
      </w:ins>
      <w:ins w:id="1179" w:author="AshleyC__" w:date="2023-12-11T13:55:59Z">
        <w:r>
          <w:rPr>
            <w:rFonts w:eastAsia="Yu Mincho"/>
            <w:lang w:eastAsia="ja-JP"/>
            <w:woUserID w:val="7"/>
          </w:rPr>
          <w:t xml:space="preserve"> </w:t>
        </w:r>
      </w:ins>
      <w:ins w:id="1180" w:author="AshleyC__" w:date="2023-12-11T13:55:56Z">
        <w:r>
          <w:rPr>
            <w:rFonts w:eastAsia="Yu Mincho"/>
            <w:lang w:eastAsia="ja-JP"/>
            <w:woUserID w:val="7"/>
          </w:rPr>
          <w:t>得</w:t>
        </w:r>
      </w:ins>
      <w:ins w:id="1181" w:author="AshleyC__" w:date="2023-12-11T13:56:02Z">
        <w:r>
          <w:rPr>
            <w:rFonts w:eastAsia="Yu Mincho"/>
            <w:lang w:eastAsia="ja-JP"/>
            <w:woUserID w:val="7"/>
          </w:rPr>
          <w:t xml:space="preserve"> </w:t>
        </w:r>
      </w:ins>
      <w:ins w:id="1182" w:author="AshleyC__" w:date="2023-12-11T13:55:56Z">
        <w:r>
          <w:rPr>
            <w:rFonts w:eastAsia="Yu Mincho"/>
            <w:lang w:eastAsia="ja-JP"/>
            <w:woUserID w:val="7"/>
          </w:rPr>
          <w:t>住</w:t>
        </w:r>
      </w:ins>
      <w:del w:id="1183" w:author="AshleyC__" w:date="2023-12-11T13:55:21Z">
        <w:r>
          <w:rPr>
            <w:rFonts w:eastAsia="Yu Mincho"/>
            <w:lang w:eastAsia="ja-JP"/>
          </w:rPr>
          <w:delText>, you can#     handle it</w:delText>
        </w:r>
      </w:del>
      <w:ins w:id="1184" w:author="AshleyC__" w:date="2023-12-11T13:56:02Z">
        <w:r>
          <w:rPr>
            <w:rFonts w:eastAsia="Yu Mincho"/>
            <w:lang w:eastAsia="ja-JP"/>
            <w:woUserID w:val="7"/>
          </w:rPr>
          <w:t xml:space="preserve"> </w:t>
        </w:r>
      </w:ins>
      <w:ins w:id="1185" w:author="AshleyC__" w:date="2023-12-11T13:56:06Z">
        <w:r>
          <w:rPr>
            <w:rFonts w:eastAsia="Yu Mincho"/>
            <w:lang w:eastAsia="ja-JP"/>
            <w:woUserID w:val="7"/>
          </w:rPr>
          <w:t>！</w:t>
        </w:r>
      </w:ins>
      <w:del w:id="1186" w:author="AshleyC__" w:date="2023-12-11T13:56:02Z">
        <w:r>
          <w:rPr>
            <w:rFonts w:eastAsia="Yu Mincho"/>
            <w:lang w:eastAsia="ja-JP"/>
          </w:rPr>
          <w:delText>!</w:delText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187" w:author="AshleyC__" w:date="2023-12-11T13:56:21Z">
        <w:r>
          <w:rPr>
            <w:rFonts w:eastAsia="Yu Mincho"/>
            <w:lang w:eastAsia="ja-JP"/>
            <w:woUserID w:val="7"/>
          </w:rPr>
          <w:t xml:space="preserve">咱 </w:t>
        </w:r>
      </w:ins>
      <w:ins w:id="1188" w:author="AshleyC__" w:date="2023-12-11T13:56:24Z">
        <w:r>
          <w:rPr>
            <w:rFonts w:eastAsia="Yu Mincho"/>
            <w:lang w:eastAsia="ja-JP"/>
            <w:woUserID w:val="7"/>
          </w:rPr>
          <w:t>继 续</w:t>
        </w:r>
      </w:ins>
      <w:del w:id="1189" w:author="AshleyC__" w:date="2023-12-11T13:56:18Z">
        <w:r>
          <w:rPr>
            <w:rFonts w:eastAsia="Yu Mincho"/>
            <w:lang w:eastAsia="ja-JP"/>
          </w:rPr>
          <w:delText>Let's get a move on,</w:delText>
        </w:r>
      </w:del>
      <w:ins w:id="1190" w:author="AshleyC__" w:date="2023-12-11T13:56:24Z">
        <w:r>
          <w:rPr>
            <w:rFonts w:eastAsia="Yu Mincho"/>
            <w:lang w:eastAsia="ja-JP"/>
            <w:woUserID w:val="7"/>
          </w:rPr>
          <w:t xml:space="preserve"> 走 </w:t>
        </w:r>
      </w:ins>
      <w:ins w:id="1191" w:author="AshleyC__" w:date="2023-12-11T13:56:27Z">
        <w:r>
          <w:rPr>
            <w:rFonts w:eastAsia="Yu Mincho"/>
            <w:lang w:eastAsia="ja-JP"/>
            <w:woUserID w:val="7"/>
          </w:rPr>
          <w:t>吧 ，</w:t>
        </w:r>
      </w:ins>
      <w:r>
        <w:rPr>
          <w:rFonts w:eastAsia="Yu Mincho"/>
          <w:lang w:eastAsia="ja-JP"/>
        </w:rPr>
        <w:t xml:space="preserve">#     </w:t>
      </w:r>
      <w:del w:id="1192" w:author="AshleyC__" w:date="2023-12-11T13:56:31Z">
        <w:r>
          <w:rPr>
            <w:rFonts w:eastAsia="Yu Mincho"/>
            <w:lang w:eastAsia="ja-JP"/>
          </w:rPr>
          <w:delText>buddy!</w:delText>
        </w:r>
      </w:del>
      <w:ins w:id="1193" w:author="AshleyC__" w:date="2023-12-11T14:00:06Z">
        <w:r>
          <w:rPr>
            <w:rFonts w:eastAsia="Yu Mincho"/>
            <w:lang w:eastAsia="ja-JP"/>
            <w:woUserID w:val="7"/>
          </w:rPr>
          <w:t>伙 计 ！</w:t>
        </w:r>
      </w:ins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194" w:author="AshleyC__" w:date="2023-12-11T14:00:47Z">
        <w:r>
          <w:rPr>
            <w:rFonts w:eastAsia="Yu Mincho"/>
            <w:lang w:eastAsia="ja-JP"/>
            <w:woUserID w:val="7"/>
          </w:rPr>
          <w:t>让</w:t>
        </w:r>
      </w:ins>
      <w:ins w:id="1195" w:author="AshleyC__" w:date="2023-12-11T14:00:52Z">
        <w:r>
          <w:rPr>
            <w:rFonts w:eastAsia="Yu Mincho"/>
            <w:lang w:eastAsia="ja-JP"/>
            <w:woUserID w:val="7"/>
          </w:rPr>
          <w:t xml:space="preserve"> 我 们 存</w:t>
        </w:r>
      </w:ins>
      <w:ins w:id="1196" w:author="AshleyC__" w:date="2023-12-11T14:00:31Z">
        <w:r>
          <w:rPr>
            <w:rFonts w:eastAsia="Yu Mincho"/>
            <w:lang w:eastAsia="ja-JP"/>
            <w:woUserID w:val="7"/>
          </w:rPr>
          <w:t xml:space="preserve"> </w:t>
        </w:r>
      </w:ins>
      <w:ins w:id="1197" w:author="AshleyC__" w:date="2023-12-11T14:00:26Z">
        <w:r>
          <w:rPr>
            <w:rFonts w:eastAsia="Yu Mincho"/>
            <w:lang w:eastAsia="ja-JP"/>
            <w:woUserID w:val="7"/>
          </w:rPr>
          <w:t>个</w:t>
        </w:r>
      </w:ins>
      <w:ins w:id="1198" w:author="AshleyC__" w:date="2023-12-11T14:00:31Z">
        <w:r>
          <w:rPr>
            <w:rFonts w:eastAsia="Yu Mincho"/>
            <w:lang w:eastAsia="ja-JP"/>
            <w:woUserID w:val="7"/>
          </w:rPr>
          <w:t xml:space="preserve"> </w:t>
        </w:r>
      </w:ins>
      <w:ins w:id="1199" w:author="AshleyC__" w:date="2023-12-11T14:00:26Z">
        <w:r>
          <w:rPr>
            <w:rFonts w:eastAsia="Yu Mincho"/>
            <w:lang w:eastAsia="ja-JP"/>
            <w:woUserID w:val="7"/>
          </w:rPr>
          <w:t>档</w:t>
        </w:r>
      </w:ins>
      <w:ins w:id="1200" w:author="AshleyC__" w:date="2023-12-11T14:00:31Z">
        <w:r>
          <w:rPr>
            <w:rFonts w:eastAsia="Yu Mincho"/>
            <w:lang w:eastAsia="ja-JP"/>
            <w:woUserID w:val="7"/>
          </w:rPr>
          <w:t xml:space="preserve"> 吧</w:t>
        </w:r>
      </w:ins>
      <w:del w:id="1201" w:author="AshleyC__" w:date="2023-12-11T14:00:22Z">
        <w:r>
          <w:rPr>
            <w:rFonts w:eastAsia="Yu Mincho"/>
            <w:lang w:eastAsia="ja-JP"/>
          </w:rPr>
          <w:delText>Let's get'cha saved!</w:delText>
        </w:r>
      </w:del>
      <w:ins w:id="1202" w:author="AshleyC__" w:date="2023-12-11T14:00:41Z">
        <w:r>
          <w:rPr>
            <w:rFonts w:eastAsia="Yu Mincho"/>
            <w:lang w:eastAsia="ja-JP"/>
            <w:woUserID w:val="7"/>
          </w:rPr>
          <w:t xml:space="preserve">  ！</w:t>
        </w:r>
      </w:ins>
    </w:p>
    <w:p>
      <w:pPr>
        <w:rPr>
          <w:del w:id="1203" w:author="AshleyC__" w:date="2023-12-11T14:01:25Z"/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1204" w:author="AshleyC__" w:date="2023-12-11T14:01:33Z">
        <w:r>
          <w:rPr>
            <w:rFonts w:eastAsia="Yu Mincho"/>
            <w:lang w:eastAsia="ja-JP"/>
            <w:woUserID w:val="7"/>
          </w:rPr>
          <w:t>所 以</w:t>
        </w:r>
      </w:ins>
      <w:del w:id="1205" w:author="AshleyC__" w:date="2023-12-11T14:01:25Z">
        <w:r>
          <w:rPr>
            <w:rFonts w:eastAsia="Yu Mincho"/>
            <w:lang w:eastAsia="ja-JP"/>
          </w:rPr>
          <w:delText>So it's truly just you#     and me in this place,#     huh?</w:delText>
        </w:r>
      </w:del>
    </w:p>
    <w:p>
      <w:pPr>
        <w:rPr>
          <w:ins w:id="1206" w:author="AshleyC__" w:date="2023-12-11T14:01:33Z"/>
          <w:rFonts w:hint="default" w:eastAsia="Yu Mincho"/>
          <w:lang w:eastAsia="ja-JP"/>
          <w:woUserID w:val="7"/>
        </w:rPr>
      </w:pPr>
      <w:ins w:id="1207" w:author="AshleyC__" w:date="2023-12-11T14:01:33Z">
        <w:r>
          <w:rPr>
            <w:rFonts w:eastAsia="Yu Mincho"/>
            <w:lang w:eastAsia="ja-JP"/>
            <w:woUserID w:val="7"/>
          </w:rPr>
          <w:t xml:space="preserve"> 这 真 的 只 有 </w:t>
        </w:r>
      </w:ins>
      <w:ins w:id="1208" w:author="AshleyC__" w:date="2023-12-11T14:01:47Z">
        <w:r>
          <w:rPr>
            <w:rFonts w:eastAsia="Yu Mincho"/>
            <w:lang w:eastAsia="ja-JP"/>
            <w:woUserID w:val="7"/>
          </w:rPr>
          <w:t>咱 俩 ？</w:t>
        </w:r>
      </w:ins>
    </w:p>
    <w:p>
      <w:pPr>
        <w:rPr>
          <w:ins w:id="1209" w:author="AshleyC__" w:date="2023-12-11T14:03:20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210" w:author="AshleyC__" w:date="2023-12-11T14:03:20Z">
        <w:r>
          <w:rPr>
            <w:rFonts w:eastAsia="Yu Mincho"/>
            <w:lang w:eastAsia="ja-JP"/>
            <w:woUserID w:val="7"/>
          </w:rPr>
          <w:t>经 历 这</w:t>
        </w:r>
      </w:ins>
      <w:ins w:id="1211" w:author="AshleyC__" w:date="2023-12-11T14:03:21Z">
        <w:r>
          <w:rPr>
            <w:rFonts w:eastAsia="Yu Mincho"/>
            <w:lang w:eastAsia="ja-JP"/>
            <w:woUserID w:val="7"/>
          </w:rPr>
          <w:t xml:space="preserve"> 一 切 之 后 ，#     </w:t>
        </w:r>
      </w:ins>
      <w:ins w:id="1212" w:author="AshleyC__" w:date="2023-12-11T14:03:33Z">
        <w:r>
          <w:rPr>
            <w:rFonts w:eastAsia="Yu Mincho"/>
            <w:lang w:eastAsia="ja-JP"/>
            <w:woUserID w:val="7"/>
          </w:rPr>
          <w:t>这 结 局</w:t>
        </w:r>
      </w:ins>
      <w:ins w:id="1213" w:author="AshleyC__" w:date="2023-12-11T14:03:34Z">
        <w:r>
          <w:rPr>
            <w:rFonts w:eastAsia="Yu Mincho"/>
            <w:lang w:eastAsia="ja-JP"/>
            <w:woUserID w:val="7"/>
          </w:rPr>
          <w:t xml:space="preserve"> </w:t>
        </w:r>
      </w:ins>
      <w:ins w:id="1214" w:author="AshleyC__" w:date="2023-12-11T14:03:51Z">
        <w:r>
          <w:rPr>
            <w:rFonts w:eastAsia="Yu Mincho"/>
            <w:lang w:eastAsia="ja-JP"/>
            <w:woUserID w:val="7"/>
          </w:rPr>
          <w:t xml:space="preserve">变 得 </w:t>
        </w:r>
      </w:ins>
      <w:ins w:id="1215" w:author="AshleyC__" w:date="2023-12-11T14:03:34Z">
        <w:r>
          <w:rPr>
            <w:rFonts w:eastAsia="Yu Mincho"/>
            <w:lang w:eastAsia="ja-JP"/>
            <w:woUserID w:val="7"/>
          </w:rPr>
          <w:t>有 点 扫 兴</w:t>
        </w:r>
      </w:ins>
      <w:ins w:id="1216" w:author="AshleyC__" w:date="2023-12-11T14:03:43Z">
        <w:r>
          <w:rPr>
            <w:rFonts w:eastAsia="Yu Mincho"/>
            <w:lang w:eastAsia="ja-JP"/>
            <w:woUserID w:val="7"/>
          </w:rPr>
          <w:t xml:space="preserve"> </w:t>
        </w:r>
      </w:ins>
      <w:ins w:id="1217" w:author="AshleyC__" w:date="2023-12-11T14:03:34Z">
        <w:r>
          <w:rPr>
            <w:rFonts w:eastAsia="Yu Mincho"/>
            <w:lang w:eastAsia="ja-JP"/>
            <w:woUserID w:val="7"/>
          </w:rPr>
          <w:t>。</w:t>
        </w:r>
      </w:ins>
    </w:p>
    <w:p>
      <w:pPr>
        <w:rPr>
          <w:del w:id="1218" w:author="AshleyC__" w:date="2023-12-11T14:03:04Z"/>
          <w:rFonts w:eastAsia="Yu Mincho"/>
          <w:lang w:eastAsia="ja-JP"/>
        </w:rPr>
      </w:pPr>
      <w:del w:id="1219" w:author="AshleyC__" w:date="2023-12-11T14:03:04Z">
        <w:r>
          <w:rPr>
            <w:rFonts w:eastAsia="Yu Mincho"/>
            <w:lang w:eastAsia="ja-JP"/>
          </w:rPr>
          <w:delText>Bit of an anticlimax#     after everything we've#     been through.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1220" w:author="ShadowNightHeart" w:date="2023-12-11T15:25:04Z">
        <w:r>
          <w:rPr>
            <w:rFonts w:eastAsia="Yu Mincho"/>
            <w:lang w:eastAsia="ja-JP"/>
            <w:woUserID w:val="6"/>
          </w:rPr>
          <w:t>不</w:t>
        </w:r>
      </w:ins>
      <w:ins w:id="1221" w:author="ShadowNightHeart" w:date="2023-12-11T15:25:52Z">
        <w:r>
          <w:rPr>
            <w:rFonts w:eastAsia="Yu Mincho"/>
            <w:lang w:eastAsia="ja-JP"/>
            <w:woUserID w:val="6"/>
          </w:rPr>
          <w:t xml:space="preserve"> </w:t>
        </w:r>
      </w:ins>
      <w:ins w:id="1222" w:author="ShadowNightHeart" w:date="2023-12-11T15:25:04Z">
        <w:r>
          <w:rPr>
            <w:rFonts w:eastAsia="Yu Mincho"/>
            <w:lang w:eastAsia="ja-JP"/>
            <w:woUserID w:val="6"/>
          </w:rPr>
          <w:t>过</w:t>
        </w:r>
      </w:ins>
      <w:ins w:id="1223" w:author="ShadowNightHeart" w:date="2023-12-11T15:25:52Z">
        <w:r>
          <w:rPr>
            <w:rFonts w:eastAsia="Yu Mincho"/>
            <w:lang w:eastAsia="ja-JP"/>
            <w:woUserID w:val="6"/>
          </w:rPr>
          <w:t xml:space="preserve"> </w:t>
        </w:r>
      </w:ins>
      <w:ins w:id="1224" w:author="ShadowNightHeart" w:date="2023-12-11T15:25:07Z">
        <w:r>
          <w:rPr>
            <w:rFonts w:eastAsia="Yu Mincho"/>
            <w:lang w:eastAsia="ja-JP"/>
            <w:woUserID w:val="6"/>
          </w:rPr>
          <w:t>谢</w:t>
        </w:r>
      </w:ins>
      <w:ins w:id="1225" w:author="ShadowNightHeart" w:date="2023-12-11T15:25:52Z">
        <w:r>
          <w:rPr>
            <w:rFonts w:eastAsia="Yu Mincho"/>
            <w:lang w:eastAsia="ja-JP"/>
            <w:woUserID w:val="6"/>
          </w:rPr>
          <w:t xml:space="preserve"> </w:t>
        </w:r>
      </w:ins>
      <w:ins w:id="1226" w:author="ShadowNightHeart" w:date="2023-12-11T15:25:07Z">
        <w:r>
          <w:rPr>
            <w:rFonts w:eastAsia="Yu Mincho"/>
            <w:lang w:eastAsia="ja-JP"/>
            <w:woUserID w:val="6"/>
          </w:rPr>
          <w:t>天</w:t>
        </w:r>
      </w:ins>
      <w:ins w:id="1227" w:author="ShadowNightHeart" w:date="2023-12-11T15:25:52Z">
        <w:r>
          <w:rPr>
            <w:rFonts w:eastAsia="Yu Mincho"/>
            <w:lang w:eastAsia="ja-JP"/>
            <w:woUserID w:val="6"/>
          </w:rPr>
          <w:t xml:space="preserve"> </w:t>
        </w:r>
      </w:ins>
      <w:ins w:id="1228" w:author="ShadowNightHeart" w:date="2023-12-11T15:25:07Z">
        <w:r>
          <w:rPr>
            <w:rFonts w:eastAsia="Yu Mincho"/>
            <w:lang w:eastAsia="ja-JP"/>
            <w:woUserID w:val="6"/>
          </w:rPr>
          <w:t>谢</w:t>
        </w:r>
      </w:ins>
      <w:ins w:id="1229" w:author="ShadowNightHeart" w:date="2023-12-11T15:25:52Z">
        <w:r>
          <w:rPr>
            <w:rFonts w:eastAsia="Yu Mincho"/>
            <w:lang w:eastAsia="ja-JP"/>
            <w:woUserID w:val="6"/>
          </w:rPr>
          <w:t xml:space="preserve"> </w:t>
        </w:r>
      </w:ins>
      <w:ins w:id="1230" w:author="ShadowNightHeart" w:date="2023-12-11T15:25:07Z">
        <w:r>
          <w:rPr>
            <w:rFonts w:eastAsia="Yu Mincho"/>
            <w:lang w:eastAsia="ja-JP"/>
            <w:woUserID w:val="6"/>
          </w:rPr>
          <w:t>地</w:t>
        </w:r>
      </w:ins>
      <w:ins w:id="1231" w:author="ShadowNightHeart" w:date="2023-12-11T15:25:52Z">
        <w:r>
          <w:rPr>
            <w:rFonts w:eastAsia="Yu Mincho"/>
            <w:lang w:eastAsia="ja-JP"/>
            <w:woUserID w:val="6"/>
          </w:rPr>
          <w:t xml:space="preserve"> </w:t>
        </w:r>
      </w:ins>
      <w:ins w:id="1232" w:author="ShadowNightHeart" w:date="2023-12-11T15:25:07Z">
        <w:r>
          <w:rPr>
            <w:rFonts w:eastAsia="Yu Mincho"/>
            <w:lang w:eastAsia="ja-JP"/>
            <w:woUserID w:val="6"/>
          </w:rPr>
          <w:t>，</w:t>
        </w:r>
      </w:ins>
      <w:ins w:id="1233" w:author="ShadowNightHeart" w:date="2023-12-11T15:25:20Z">
        <w:r>
          <w:rPr>
            <w:rFonts w:ascii="宋体" w:hAnsi="宋体" w:eastAsia="宋体" w:cs="宋体"/>
            <w:sz w:val="24"/>
            <w:szCs w:val="24"/>
            <w:woUserID w:val="6"/>
          </w:rPr>
          <w:t>Dunes</w:t>
        </w:r>
      </w:ins>
      <w:ins w:id="1234" w:author="ShadowNightHeart" w:date="2023-12-11T15:25:55Z">
        <w:r>
          <w:rPr>
            <w:rFonts w:ascii="宋体" w:hAnsi="宋体" w:eastAsia="宋体" w:cs="宋体"/>
            <w:sz w:val="24"/>
            <w:szCs w:val="24"/>
            <w:woUserID w:val="6"/>
          </w:rPr>
          <w:t xml:space="preserve"> </w:t>
        </w:r>
      </w:ins>
      <w:ins w:id="1235" w:author="ShadowNightHeart" w:date="2023-12-11T15:25:43Z">
        <w:r>
          <w:rPr>
            <w:rFonts w:ascii="宋体" w:hAnsi="宋体" w:eastAsia="宋体" w:cs="宋体"/>
            <w:sz w:val="24"/>
            <w:szCs w:val="24"/>
            <w:woUserID w:val="6"/>
          </w:rPr>
          <w:t>挺</w:t>
        </w:r>
      </w:ins>
      <w:ins w:id="1236" w:author="ShadowNightHeart" w:date="2023-12-11T15:25:55Z">
        <w:r>
          <w:rPr>
            <w:rFonts w:ascii="宋体" w:hAnsi="宋体" w:eastAsia="宋体" w:cs="宋体"/>
            <w:sz w:val="24"/>
            <w:szCs w:val="24"/>
            <w:woUserID w:val="6"/>
          </w:rPr>
          <w:t xml:space="preserve"> </w:t>
        </w:r>
      </w:ins>
      <w:ins w:id="1237" w:author="ShadowNightHeart" w:date="2023-12-11T15:25:43Z">
        <w:r>
          <w:rPr>
            <w:rFonts w:ascii="宋体" w:hAnsi="宋体" w:eastAsia="宋体" w:cs="宋体"/>
            <w:sz w:val="24"/>
            <w:szCs w:val="24"/>
            <w:woUserID w:val="6"/>
          </w:rPr>
          <w:t>干</w:t>
        </w:r>
      </w:ins>
      <w:ins w:id="1238" w:author="ShadowNightHeart" w:date="2023-12-11T15:25:55Z">
        <w:r>
          <w:rPr>
            <w:rFonts w:ascii="宋体" w:hAnsi="宋体" w:eastAsia="宋体" w:cs="宋体"/>
            <w:sz w:val="24"/>
            <w:szCs w:val="24"/>
            <w:woUserID w:val="6"/>
          </w:rPr>
          <w:t xml:space="preserve"> </w:t>
        </w:r>
      </w:ins>
      <w:ins w:id="1239" w:author="ShadowNightHeart" w:date="2023-12-11T15:25:43Z">
        <w:r>
          <w:rPr>
            <w:rFonts w:ascii="宋体" w:hAnsi="宋体" w:eastAsia="宋体" w:cs="宋体"/>
            <w:sz w:val="24"/>
            <w:szCs w:val="24"/>
            <w:woUserID w:val="6"/>
          </w:rPr>
          <w:t>爽</w:t>
        </w:r>
      </w:ins>
      <w:ins w:id="1240" w:author="ShadowNightHeart" w:date="2023-12-11T15:25:55Z">
        <w:r>
          <w:rPr>
            <w:rFonts w:ascii="宋体" w:hAnsi="宋体" w:eastAsia="宋体" w:cs="宋体"/>
            <w:sz w:val="24"/>
            <w:szCs w:val="24"/>
            <w:woUserID w:val="6"/>
          </w:rPr>
          <w:t xml:space="preserve"> </w:t>
        </w:r>
      </w:ins>
      <w:ins w:id="1241" w:author="ShadowNightHeart" w:date="2023-12-11T15:25:43Z">
        <w:r>
          <w:rPr>
            <w:rFonts w:ascii="宋体" w:hAnsi="宋体" w:eastAsia="宋体" w:cs="宋体"/>
            <w:sz w:val="24"/>
            <w:szCs w:val="24"/>
            <w:woUserID w:val="6"/>
          </w:rPr>
          <w:t>的</w:t>
        </w:r>
      </w:ins>
      <w:del w:id="1242" w:author="ShadowNightHeart" w:date="2023-12-11T15:25:04Z">
        <w:r>
          <w:rPr>
            <w:rFonts w:eastAsia="Yu Mincho"/>
            <w:lang w:eastAsia="ja-JP"/>
          </w:rPr>
          <w:delText>I'm thankful though, the#     Dunes were draining</w:delText>
        </w:r>
      </w:del>
      <w:ins w:id="1243" w:author="ShadowNightHeart" w:date="2023-12-11T15:25:55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1244" w:author="AshleyC__" w:date="2023-12-11T14:10:30Z">
        <w:r>
          <w:rPr>
            <w:rFonts w:eastAsia="Yu Mincho"/>
            <w:lang w:eastAsia="ja-JP"/>
            <w:woUserID w:val="7"/>
          </w:rPr>
          <w:t>时</w:t>
        </w:r>
      </w:ins>
      <w:ins w:id="1245" w:author="AshleyC__" w:date="2023-12-11T14:10:31Z">
        <w:r>
          <w:rPr>
            <w:rFonts w:eastAsia="Yu Mincho"/>
            <w:lang w:eastAsia="ja-JP"/>
            <w:woUserID w:val="7"/>
          </w:rPr>
          <w:t xml:space="preserve"> </w:t>
        </w:r>
      </w:ins>
      <w:ins w:id="1246" w:author="AshleyC__" w:date="2023-12-11T14:10:30Z">
        <w:r>
          <w:rPr>
            <w:rFonts w:eastAsia="Yu Mincho"/>
            <w:lang w:eastAsia="ja-JP"/>
            <w:woUserID w:val="7"/>
          </w:rPr>
          <w:t>间</w:t>
        </w:r>
      </w:ins>
      <w:del w:id="1247" w:author="AshleyC__" w:date="2023-12-11T14:10:28Z">
        <w:r>
          <w:rPr>
            <w:rFonts w:eastAsia="Yu Mincho"/>
            <w:lang w:eastAsia="ja-JP"/>
          </w:rPr>
          <w:delText>Time's</w:delText>
        </w:r>
      </w:del>
      <w:del w:id="1248" w:author="AshleyC__" w:date="2023-12-11T14:10:27Z">
        <w:r>
          <w:rPr>
            <w:rFonts w:eastAsia="Yu Mincho"/>
            <w:lang w:eastAsia="ja-JP"/>
          </w:rPr>
          <w:delText xml:space="preserve"> a-ticking,</w:delText>
        </w:r>
      </w:del>
      <w:ins w:id="1249" w:author="AshleyC__" w:date="2023-12-11T14:10:31Z">
        <w:r>
          <w:rPr>
            <w:rFonts w:eastAsia="Yu Mincho"/>
            <w:lang w:eastAsia="ja-JP"/>
            <w:woUserID w:val="7"/>
          </w:rPr>
          <w:t xml:space="preserve"> </w:t>
        </w:r>
      </w:ins>
      <w:ins w:id="1250" w:author="AshleyC__" w:date="2023-12-11T14:10:33Z">
        <w:r>
          <w:rPr>
            <w:rFonts w:eastAsia="Yu Mincho"/>
            <w:lang w:eastAsia="ja-JP"/>
            <w:woUserID w:val="7"/>
          </w:rPr>
          <w:t xml:space="preserve">在 </w:t>
        </w:r>
      </w:ins>
      <w:ins w:id="1251" w:author="AshleyC__" w:date="2023-12-11T14:10:34Z">
        <w:r>
          <w:rPr>
            <w:rFonts w:eastAsia="Yu Mincho"/>
            <w:lang w:eastAsia="ja-JP"/>
            <w:woUserID w:val="7"/>
          </w:rPr>
          <w:t>流</w:t>
        </w:r>
      </w:ins>
      <w:ins w:id="1252" w:author="AshleyC__" w:date="2023-12-11T14:10:36Z">
        <w:r>
          <w:rPr>
            <w:rFonts w:eastAsia="Yu Mincho"/>
            <w:lang w:eastAsia="ja-JP"/>
            <w:woUserID w:val="7"/>
          </w:rPr>
          <w:t xml:space="preserve"> </w:t>
        </w:r>
      </w:ins>
      <w:ins w:id="1253" w:author="AshleyC__" w:date="2023-12-11T14:10:34Z">
        <w:r>
          <w:rPr>
            <w:rFonts w:eastAsia="Yu Mincho"/>
            <w:lang w:eastAsia="ja-JP"/>
            <w:woUserID w:val="7"/>
          </w:rPr>
          <w:t>逝</w:t>
        </w:r>
      </w:ins>
      <w:ins w:id="1254" w:author="AshleyC__" w:date="2023-12-11T14:10:37Z">
        <w:r>
          <w:rPr>
            <w:rFonts w:eastAsia="Yu Mincho"/>
            <w:lang w:eastAsia="ja-JP"/>
            <w:woUserID w:val="7"/>
          </w:rPr>
          <w:t xml:space="preserve"> ，</w:t>
        </w:r>
      </w:ins>
      <w:del w:id="1255" w:author="AshleyC__" w:date="2023-12-11T14:19:43Z">
        <w:r>
          <w:rPr>
            <w:rFonts w:eastAsia="Yu Mincho"/>
            <w:lang w:eastAsia="ja-JP"/>
          </w:rPr>
          <w:delText xml:space="preserve">#     </w:delText>
        </w:r>
      </w:del>
      <w:r>
        <w:rPr>
          <w:rFonts w:eastAsia="Yu Mincho"/>
          <w:lang w:eastAsia="ja-JP"/>
        </w:rPr>
        <w:t>Clover!</w:t>
      </w:r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256" w:author="AshleyC__" w:date="2023-12-11T14:12:06Z">
        <w:r>
          <w:rPr>
            <w:rFonts w:eastAsia="Yu Mincho"/>
            <w:lang w:eastAsia="ja-JP"/>
            <w:woUserID w:val="7"/>
          </w:rPr>
          <w:t>很</w:t>
        </w:r>
      </w:ins>
      <w:ins w:id="1257" w:author="AshleyC__" w:date="2023-12-11T14:12:07Z">
        <w:r>
          <w:rPr>
            <w:rFonts w:eastAsia="Yu Mincho"/>
            <w:lang w:eastAsia="ja-JP"/>
            <w:woUserID w:val="7"/>
          </w:rPr>
          <w:t xml:space="preserve"> 高</w:t>
        </w:r>
      </w:ins>
      <w:del w:id="1258" w:author="AshleyC__" w:date="2023-12-11T14:12:06Z">
        <w:r>
          <w:rPr>
            <w:rFonts w:eastAsia="Yu Mincho"/>
            <w:lang w:eastAsia="ja-JP"/>
          </w:rPr>
          <w:delText>Glad to see you out and#     about!</w:delText>
        </w:r>
      </w:del>
      <w:del w:id="1259" w:author="AshleyC__" w:date="2023-12-11T14:12:06Z">
        <w:r>
          <w:rPr>
            <w:rFonts w:eastAsia="Yu Mincho"/>
            <w:lang w:eastAsia="ja-JP"/>
          </w:rPr>
          <w:tab/>
        </w:r>
      </w:del>
      <w:ins w:id="1260" w:author="AshleyC__" w:date="2023-12-11T14:12:08Z">
        <w:r>
          <w:rPr>
            <w:rFonts w:eastAsia="Yu Mincho"/>
            <w:lang w:eastAsia="ja-JP"/>
            <w:woUserID w:val="7"/>
          </w:rPr>
          <w:t xml:space="preserve"> </w:t>
        </w:r>
      </w:ins>
      <w:ins w:id="1261" w:author="AshleyC__" w:date="2023-12-11T14:12:10Z">
        <w:r>
          <w:rPr>
            <w:rFonts w:eastAsia="Yu Mincho"/>
            <w:lang w:eastAsia="ja-JP"/>
            <w:woUserID w:val="7"/>
          </w:rPr>
          <w:t xml:space="preserve">兴 </w:t>
        </w:r>
      </w:ins>
      <w:ins w:id="1262" w:author="AshleyC__" w:date="2023-12-11T14:12:11Z">
        <w:r>
          <w:rPr>
            <w:rFonts w:eastAsia="Yu Mincho"/>
            <w:lang w:eastAsia="ja-JP"/>
            <w:woUserID w:val="7"/>
          </w:rPr>
          <w:t xml:space="preserve">能 看 </w:t>
        </w:r>
      </w:ins>
      <w:ins w:id="1263" w:author="AshleyC__" w:date="2023-12-11T14:12:12Z">
        <w:r>
          <w:rPr>
            <w:rFonts w:eastAsia="Yu Mincho"/>
            <w:lang w:eastAsia="ja-JP"/>
            <w:woUserID w:val="7"/>
          </w:rPr>
          <w:t xml:space="preserve">见 </w:t>
        </w:r>
      </w:ins>
      <w:ins w:id="1264" w:author="AshleyC__" w:date="2023-12-11T14:12:13Z">
        <w:r>
          <w:rPr>
            <w:rFonts w:eastAsia="Yu Mincho"/>
            <w:lang w:eastAsia="ja-JP"/>
            <w:woUserID w:val="7"/>
          </w:rPr>
          <w:t xml:space="preserve">你 </w:t>
        </w:r>
      </w:ins>
      <w:ins w:id="1265" w:author="AshleyC__" w:date="2023-12-11T14:12:14Z">
        <w:r>
          <w:rPr>
            <w:rFonts w:eastAsia="Yu Mincho"/>
            <w:lang w:eastAsia="ja-JP"/>
            <w:woUserID w:val="7"/>
          </w:rPr>
          <w:t xml:space="preserve">出 去 </w:t>
        </w:r>
      </w:ins>
      <w:ins w:id="1266" w:author="AshleyC__" w:date="2023-12-11T14:12:15Z">
        <w:r>
          <w:rPr>
            <w:rFonts w:eastAsia="Yu Mincho"/>
            <w:lang w:eastAsia="ja-JP"/>
            <w:woUserID w:val="7"/>
          </w:rPr>
          <w:t>走 走</w:t>
        </w:r>
      </w:ins>
      <w:ins w:id="1267" w:author="AshleyC__" w:date="2023-12-11T14:12:17Z">
        <w:r>
          <w:rPr>
            <w:rFonts w:eastAsia="Yu Mincho"/>
            <w:lang w:eastAsia="ja-JP"/>
            <w:woUserID w:val="7"/>
          </w:rPr>
          <w:t xml:space="preserve"> </w:t>
        </w:r>
      </w:ins>
      <w:ins w:id="1268" w:author="AshleyC__" w:date="2023-12-11T14:12:16Z">
        <w:r>
          <w:rPr>
            <w:rFonts w:eastAsia="Yu Mincho"/>
            <w:lang w:eastAsia="ja-JP"/>
            <w:woUserID w:val="7"/>
          </w:rPr>
          <w:t>！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1269" w:author="AshleyC__" w:date="2023-12-11T14:12:33Z">
        <w:r>
          <w:rPr>
            <w:rFonts w:eastAsia="Yu Mincho"/>
            <w:lang w:eastAsia="ja-JP"/>
            <w:woUserID w:val="7"/>
          </w:rPr>
          <w:t>Axis</w:t>
        </w:r>
      </w:ins>
      <w:ins w:id="1270" w:author="AshleyC__" w:date="2023-12-11T14:12:35Z">
        <w:r>
          <w:rPr>
            <w:rFonts w:eastAsia="Yu Mincho"/>
            <w:lang w:eastAsia="ja-JP"/>
            <w:woUserID w:val="7"/>
          </w:rPr>
          <w:t xml:space="preserve"> </w:t>
        </w:r>
      </w:ins>
      <w:ins w:id="1271" w:author="AshleyC__" w:date="2023-12-11T14:12:36Z">
        <w:r>
          <w:rPr>
            <w:rFonts w:eastAsia="Yu Mincho"/>
            <w:lang w:eastAsia="ja-JP"/>
            <w:woUserID w:val="7"/>
          </w:rPr>
          <w:t xml:space="preserve">的 </w:t>
        </w:r>
      </w:ins>
      <w:ins w:id="1272" w:author="AshleyC__" w:date="2023-12-11T14:12:37Z">
        <w:r>
          <w:rPr>
            <w:rFonts w:eastAsia="Yu Mincho"/>
            <w:lang w:eastAsia="ja-JP"/>
            <w:woUserID w:val="7"/>
          </w:rPr>
          <w:t xml:space="preserve">大 </w:t>
        </w:r>
      </w:ins>
      <w:ins w:id="1273" w:author="AshleyC__" w:date="2023-12-11T14:12:38Z">
        <w:r>
          <w:rPr>
            <w:rFonts w:eastAsia="Yu Mincho"/>
            <w:lang w:eastAsia="ja-JP"/>
            <w:woUserID w:val="7"/>
          </w:rPr>
          <w:t xml:space="preserve">脑 </w:t>
        </w:r>
      </w:ins>
      <w:ins w:id="1274" w:author="AshleyC__" w:date="2023-12-11T14:12:39Z">
        <w:r>
          <w:rPr>
            <w:rFonts w:eastAsia="Yu Mincho"/>
            <w:lang w:eastAsia="ja-JP"/>
            <w:woUserID w:val="7"/>
          </w:rPr>
          <w:t xml:space="preserve">一 </w:t>
        </w:r>
      </w:ins>
      <w:ins w:id="1275" w:author="AshleyC__" w:date="2023-12-11T14:12:40Z">
        <w:r>
          <w:rPr>
            <w:rFonts w:eastAsia="Yu Mincho"/>
            <w:lang w:eastAsia="ja-JP"/>
            <w:woUserID w:val="7"/>
          </w:rPr>
          <w:t xml:space="preserve">定 </w:t>
        </w:r>
      </w:ins>
      <w:ins w:id="1276" w:author="AshleyC__" w:date="2023-12-11T14:12:41Z">
        <w:r>
          <w:rPr>
            <w:rFonts w:eastAsia="Yu Mincho"/>
            <w:lang w:eastAsia="ja-JP"/>
            <w:woUserID w:val="7"/>
          </w:rPr>
          <w:t xml:space="preserve">生 </w:t>
        </w:r>
      </w:ins>
      <w:ins w:id="1277" w:author="AshleyC__" w:date="2023-12-11T14:12:44Z">
        <w:r>
          <w:rPr>
            <w:rFonts w:eastAsia="Yu Mincho"/>
            <w:lang w:eastAsia="ja-JP"/>
            <w:woUserID w:val="7"/>
          </w:rPr>
          <w:t>锈</w:t>
        </w:r>
      </w:ins>
      <w:ins w:id="1278" w:author="AshleyC__" w:date="2023-12-11T14:12:45Z">
        <w:r>
          <w:rPr>
            <w:rFonts w:eastAsia="Yu Mincho"/>
            <w:lang w:eastAsia="ja-JP"/>
            <w:woUserID w:val="7"/>
          </w:rPr>
          <w:t xml:space="preserve"> 了 </w:t>
        </w:r>
      </w:ins>
      <w:ins w:id="1279" w:author="AshleyC__" w:date="2023-12-11T14:12:46Z">
        <w:r>
          <w:rPr>
            <w:rFonts w:eastAsia="Yu Mincho"/>
            <w:lang w:eastAsia="ja-JP"/>
            <w:woUserID w:val="7"/>
          </w:rPr>
          <w:t>。</w:t>
        </w:r>
      </w:ins>
      <w:del w:id="1280" w:author="AshleyC__" w:date="2023-12-11T14:12:33Z">
        <w:r>
          <w:rPr>
            <w:rFonts w:eastAsia="Yu Mincho"/>
            <w:lang w:eastAsia="ja-JP"/>
          </w:rPr>
          <w:delText>Axis' brain must be#     rusted through.</w:delText>
        </w:r>
      </w:del>
      <w:del w:id="1281" w:author="AshleyC__" w:date="2023-12-11T14:12:33Z">
        <w:r>
          <w:rPr>
            <w:rFonts w:eastAsia="Yu Mincho"/>
            <w:lang w:eastAsia="ja-JP"/>
          </w:rPr>
          <w:tab/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282" w:author="AshleyC__" w:date="2023-12-11T14:15:16Z">
        <w:r>
          <w:rPr>
            <w:rFonts w:eastAsia="Yu Mincho"/>
            <w:lang w:eastAsia="ja-JP"/>
            <w:woUserID w:val="7"/>
          </w:rPr>
          <w:t>没</w:t>
        </w:r>
      </w:ins>
      <w:ins w:id="1283" w:author="AshleyC__" w:date="2023-12-11T14:15:17Z">
        <w:r>
          <w:rPr>
            <w:rFonts w:eastAsia="Yu Mincho"/>
            <w:lang w:eastAsia="ja-JP"/>
            <w:woUserID w:val="7"/>
          </w:rPr>
          <w:t xml:space="preserve"> </w:t>
        </w:r>
      </w:ins>
      <w:ins w:id="1284" w:author="AshleyC__" w:date="2023-12-11T14:15:16Z">
        <w:r>
          <w:rPr>
            <w:rFonts w:eastAsia="Yu Mincho"/>
            <w:lang w:eastAsia="ja-JP"/>
            <w:woUserID w:val="7"/>
          </w:rPr>
          <w:t>花</w:t>
        </w:r>
      </w:ins>
      <w:ins w:id="1285" w:author="AshleyC__" w:date="2023-12-11T14:15:17Z">
        <w:r>
          <w:rPr>
            <w:rFonts w:eastAsia="Yu Mincho"/>
            <w:lang w:eastAsia="ja-JP"/>
            <w:woUserID w:val="7"/>
          </w:rPr>
          <w:t xml:space="preserve"> </w:t>
        </w:r>
      </w:ins>
      <w:ins w:id="1286" w:author="AshleyC__" w:date="2023-12-11T14:15:16Z">
        <w:r>
          <w:rPr>
            <w:rFonts w:eastAsia="Yu Mincho"/>
            <w:lang w:eastAsia="ja-JP"/>
            <w:woUserID w:val="7"/>
          </w:rPr>
          <w:t>多</w:t>
        </w:r>
      </w:ins>
      <w:ins w:id="1287" w:author="AshleyC__" w:date="2023-12-11T14:15:17Z">
        <w:r>
          <w:rPr>
            <w:rFonts w:eastAsia="Yu Mincho"/>
            <w:lang w:eastAsia="ja-JP"/>
            <w:woUserID w:val="7"/>
          </w:rPr>
          <w:t xml:space="preserve"> </w:t>
        </w:r>
      </w:ins>
      <w:ins w:id="1288" w:author="AshleyC__" w:date="2023-12-11T14:15:16Z">
        <w:r>
          <w:rPr>
            <w:rFonts w:eastAsia="Yu Mincho"/>
            <w:lang w:eastAsia="ja-JP"/>
            <w:woUserID w:val="7"/>
          </w:rPr>
          <w:t>少</w:t>
        </w:r>
      </w:ins>
      <w:del w:id="1289" w:author="AshleyC__" w:date="2023-12-11T14:15:13Z">
        <w:r>
          <w:rPr>
            <w:rFonts w:eastAsia="Yu Mincho"/>
            <w:lang w:eastAsia="ja-JP"/>
          </w:rPr>
          <w:delText>Didn't take much to#     escape his "trap."</w:delText>
        </w:r>
      </w:del>
      <w:del w:id="1290" w:author="AshleyC__" w:date="2023-12-11T14:15:13Z">
        <w:r>
          <w:rPr>
            <w:rFonts w:eastAsia="Yu Mincho"/>
            <w:lang w:eastAsia="ja-JP"/>
          </w:rPr>
          <w:tab/>
        </w:r>
      </w:del>
      <w:ins w:id="1291" w:author="AshleyC__" w:date="2023-12-11T14:15:18Z">
        <w:r>
          <w:rPr>
            <w:rFonts w:eastAsia="Yu Mincho"/>
            <w:lang w:eastAsia="ja-JP"/>
            <w:woUserID w:val="7"/>
          </w:rPr>
          <w:t xml:space="preserve"> </w:t>
        </w:r>
      </w:ins>
      <w:ins w:id="1292" w:author="AshleyC__" w:date="2023-12-11T14:15:19Z">
        <w:r>
          <w:rPr>
            <w:rFonts w:eastAsia="Yu Mincho"/>
            <w:lang w:eastAsia="ja-JP"/>
            <w:woUserID w:val="7"/>
          </w:rPr>
          <w:t>时 间</w:t>
        </w:r>
      </w:ins>
      <w:ins w:id="1293" w:author="AshleyC__" w:date="2023-12-11T14:15:30Z">
        <w:r>
          <w:rPr>
            <w:rFonts w:eastAsia="Yu Mincho"/>
            <w:lang w:eastAsia="ja-JP"/>
            <w:woUserID w:val="7"/>
          </w:rPr>
          <w:t xml:space="preserve"> </w:t>
        </w:r>
      </w:ins>
      <w:ins w:id="1294" w:author="AshleyC__" w:date="2023-12-11T14:15:31Z">
        <w:r>
          <w:rPr>
            <w:rFonts w:eastAsia="Yu Mincho"/>
            <w:lang w:eastAsia="ja-JP"/>
            <w:woUserID w:val="7"/>
          </w:rPr>
          <w:t>就</w:t>
        </w:r>
      </w:ins>
      <w:ins w:id="1295" w:author="AshleyC__" w:date="2023-12-11T14:18:28Z">
        <w:r>
          <w:rPr>
            <w:rFonts w:eastAsia="Yu Mincho"/>
            <w:lang w:eastAsia="ja-JP"/>
            <w:woUserID w:val="7"/>
          </w:rPr>
          <w:t xml:space="preserve"> </w:t>
        </w:r>
      </w:ins>
      <w:ins w:id="1296" w:author="AshleyC__" w:date="2023-12-11T14:15:42Z">
        <w:r>
          <w:rPr>
            <w:rFonts w:eastAsia="Yu Mincho"/>
            <w:lang w:eastAsia="ja-JP"/>
            <w:woUserID w:val="7"/>
          </w:rPr>
          <w:t>从 他 的</w:t>
        </w:r>
      </w:ins>
      <w:ins w:id="1297" w:author="AshleyC__" w:date="2023-12-11T14:19:12Z">
        <w:r>
          <w:rPr>
            <w:rFonts w:eastAsia="Yu Mincho"/>
            <w:lang w:eastAsia="ja-JP"/>
            <w:woUserID w:val="7"/>
          </w:rPr>
          <w:t xml:space="preserve">#  </w:t>
        </w:r>
      </w:ins>
      <w:ins w:id="1298" w:author="AshleyC__" w:date="2023-12-11T14:19:13Z">
        <w:r>
          <w:rPr>
            <w:rFonts w:eastAsia="Yu Mincho"/>
            <w:lang w:eastAsia="ja-JP"/>
            <w:woUserID w:val="7"/>
          </w:rPr>
          <w:t xml:space="preserve">   </w:t>
        </w:r>
      </w:ins>
      <w:ins w:id="1299" w:author="AshleyC__" w:date="2023-12-11T14:15:42Z">
        <w:r>
          <w:rPr>
            <w:rFonts w:eastAsia="Yu Mincho"/>
            <w:lang w:eastAsia="ja-JP"/>
            <w:woUserID w:val="7"/>
          </w:rPr>
          <w:t xml:space="preserve"> " 陷</w:t>
        </w:r>
      </w:ins>
      <w:ins w:id="1300" w:author="AshleyC__" w:date="2023-12-11T14:15:43Z">
        <w:r>
          <w:rPr>
            <w:rFonts w:eastAsia="Yu Mincho"/>
            <w:lang w:eastAsia="ja-JP"/>
            <w:woUserID w:val="7"/>
          </w:rPr>
          <w:t xml:space="preserve"> </w:t>
        </w:r>
      </w:ins>
      <w:ins w:id="1301" w:author="AshleyC__" w:date="2023-12-11T14:15:42Z">
        <w:r>
          <w:rPr>
            <w:rFonts w:eastAsia="Yu Mincho"/>
            <w:lang w:eastAsia="ja-JP"/>
            <w:woUserID w:val="7"/>
          </w:rPr>
          <w:t>阱</w:t>
        </w:r>
      </w:ins>
      <w:ins w:id="1302" w:author="AshleyC__" w:date="2023-12-11T14:15:44Z">
        <w:r>
          <w:rPr>
            <w:rFonts w:eastAsia="Yu Mincho"/>
            <w:lang w:eastAsia="ja-JP"/>
            <w:woUserID w:val="7"/>
          </w:rPr>
          <w:t xml:space="preserve"> </w:t>
        </w:r>
      </w:ins>
      <w:ins w:id="1303" w:author="AshleyC__" w:date="2023-12-11T14:15:47Z">
        <w:r>
          <w:rPr>
            <w:rFonts w:eastAsia="Yu Mincho"/>
            <w:lang w:eastAsia="ja-JP"/>
            <w:woUserID w:val="7"/>
          </w:rPr>
          <w:t>"</w:t>
        </w:r>
      </w:ins>
      <w:ins w:id="1304" w:author="AshleyC__" w:date="2023-12-11T14:15:48Z">
        <w:r>
          <w:rPr>
            <w:rFonts w:eastAsia="Yu Mincho"/>
            <w:lang w:eastAsia="ja-JP"/>
            <w:woUserID w:val="7"/>
          </w:rPr>
          <w:t xml:space="preserve"> </w:t>
        </w:r>
      </w:ins>
      <w:ins w:id="1305" w:author="AshleyC__" w:date="2023-12-11T14:15:49Z">
        <w:r>
          <w:rPr>
            <w:rFonts w:eastAsia="Yu Mincho"/>
            <w:lang w:eastAsia="ja-JP"/>
            <w:woUserID w:val="7"/>
          </w:rPr>
          <w:t xml:space="preserve">里 </w:t>
        </w:r>
      </w:ins>
      <w:ins w:id="1306" w:author="AshleyC__" w:date="2023-12-11T14:15:51Z">
        <w:r>
          <w:rPr>
            <w:rFonts w:eastAsia="Yu Mincho"/>
            <w:lang w:eastAsia="ja-JP"/>
            <w:woUserID w:val="7"/>
          </w:rPr>
          <w:t>逃</w:t>
        </w:r>
      </w:ins>
      <w:ins w:id="1307" w:author="AshleyC__" w:date="2023-12-11T14:15:52Z">
        <w:r>
          <w:rPr>
            <w:rFonts w:eastAsia="Yu Mincho"/>
            <w:lang w:eastAsia="ja-JP"/>
            <w:woUserID w:val="7"/>
          </w:rPr>
          <w:t xml:space="preserve"> </w:t>
        </w:r>
      </w:ins>
      <w:ins w:id="1308" w:author="AshleyC__" w:date="2023-12-11T14:15:51Z">
        <w:r>
          <w:rPr>
            <w:rFonts w:eastAsia="Yu Mincho"/>
            <w:lang w:eastAsia="ja-JP"/>
            <w:woUserID w:val="7"/>
          </w:rPr>
          <w:t>出</w:t>
        </w:r>
      </w:ins>
      <w:ins w:id="1309" w:author="AshleyC__" w:date="2023-12-11T14:15:52Z">
        <w:r>
          <w:rPr>
            <w:rFonts w:eastAsia="Yu Mincho"/>
            <w:lang w:eastAsia="ja-JP"/>
            <w:woUserID w:val="7"/>
          </w:rPr>
          <w:t xml:space="preserve"> </w:t>
        </w:r>
      </w:ins>
      <w:ins w:id="1310" w:author="AshleyC__" w:date="2023-12-11T14:15:53Z">
        <w:r>
          <w:rPr>
            <w:rFonts w:eastAsia="Yu Mincho"/>
            <w:lang w:eastAsia="ja-JP"/>
            <w:woUserID w:val="7"/>
          </w:rPr>
          <w:t>了</w:t>
        </w:r>
      </w:ins>
      <w:ins w:id="1311" w:author="AshleyC__" w:date="2023-12-11T14:15:55Z">
        <w:r>
          <w:rPr>
            <w:rFonts w:eastAsia="Yu Mincho"/>
            <w:lang w:eastAsia="ja-JP"/>
            <w:woUserID w:val="7"/>
          </w:rPr>
          <w:t xml:space="preserve"> </w:t>
        </w:r>
      </w:ins>
      <w:ins w:id="1312" w:author="AshleyC__" w:date="2023-12-11T14:15:53Z">
        <w:r>
          <w:rPr>
            <w:rFonts w:eastAsia="Yu Mincho"/>
            <w:lang w:eastAsia="ja-JP"/>
            <w:woUserID w:val="7"/>
          </w:rPr>
          <w:t>。</w:t>
        </w:r>
      </w:ins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313" w:author="AshleyC__" w:date="2023-12-11T14:16:41Z">
        <w:r>
          <w:rPr>
            <w:rFonts w:eastAsia="Yu Mincho"/>
            <w:lang w:eastAsia="ja-JP"/>
            <w:woUserID w:val="7"/>
          </w:rPr>
          <w:t xml:space="preserve">不 </w:t>
        </w:r>
      </w:ins>
      <w:ins w:id="1314" w:author="AshleyC__" w:date="2023-12-11T14:16:42Z">
        <w:r>
          <w:rPr>
            <w:rFonts w:eastAsia="Yu Mincho"/>
            <w:lang w:eastAsia="ja-JP"/>
            <w:woUserID w:val="7"/>
          </w:rPr>
          <w:t xml:space="preserve">过， </w:t>
        </w:r>
      </w:ins>
      <w:ins w:id="1315" w:author="AshleyC__" w:date="2023-12-11T14:16:43Z">
        <w:r>
          <w:rPr>
            <w:rFonts w:eastAsia="Yu Mincho"/>
            <w:lang w:eastAsia="ja-JP"/>
            <w:woUserID w:val="7"/>
          </w:rPr>
          <w:t>我</w:t>
        </w:r>
      </w:ins>
      <w:ins w:id="1316" w:author="AshleyC__" w:date="2023-12-11T14:16:45Z">
        <w:r>
          <w:rPr>
            <w:rFonts w:eastAsia="Yu Mincho"/>
            <w:lang w:eastAsia="ja-JP"/>
            <w:woUserID w:val="7"/>
          </w:rPr>
          <w:t xml:space="preserve"> </w:t>
        </w:r>
      </w:ins>
      <w:ins w:id="1317" w:author="AshleyC__" w:date="2023-12-11T14:16:44Z">
        <w:r>
          <w:rPr>
            <w:rFonts w:eastAsia="Yu Mincho"/>
            <w:lang w:eastAsia="ja-JP"/>
            <w:woUserID w:val="7"/>
          </w:rPr>
          <w:t>感</w:t>
        </w:r>
      </w:ins>
      <w:del w:id="1318" w:author="AshleyC__" w:date="2023-12-11T14:16:40Z">
        <w:r>
          <w:rPr>
            <w:rFonts w:eastAsia="Yu Mincho"/>
            <w:lang w:eastAsia="ja-JP"/>
          </w:rPr>
          <w:delText>I have a feeling you#     haven't seen the last of#     him, though.</w:delText>
        </w:r>
      </w:del>
      <w:ins w:id="1319" w:author="AshleyC__" w:date="2023-12-11T14:16:45Z">
        <w:r>
          <w:rPr>
            <w:rFonts w:eastAsia="Yu Mincho"/>
            <w:lang w:eastAsia="ja-JP"/>
            <w:woUserID w:val="7"/>
          </w:rPr>
          <w:t xml:space="preserve"> </w:t>
        </w:r>
      </w:ins>
      <w:ins w:id="1320" w:author="AshleyC__" w:date="2023-12-11T14:16:46Z">
        <w:r>
          <w:rPr>
            <w:rFonts w:eastAsia="Yu Mincho"/>
            <w:lang w:eastAsia="ja-JP"/>
            <w:woUserID w:val="7"/>
          </w:rPr>
          <w:t xml:space="preserve">觉 </w:t>
        </w:r>
      </w:ins>
      <w:ins w:id="1321" w:author="AshleyC__" w:date="2023-12-11T14:16:47Z">
        <w:r>
          <w:rPr>
            <w:rFonts w:eastAsia="Yu Mincho"/>
            <w:lang w:eastAsia="ja-JP"/>
            <w:woUserID w:val="7"/>
          </w:rPr>
          <w:t xml:space="preserve">你 还 </w:t>
        </w:r>
      </w:ins>
      <w:ins w:id="1322" w:author="AshleyC__" w:date="2023-12-11T14:16:48Z">
        <w:r>
          <w:rPr>
            <w:rFonts w:eastAsia="Yu Mincho"/>
            <w:lang w:eastAsia="ja-JP"/>
            <w:woUserID w:val="7"/>
          </w:rPr>
          <w:t xml:space="preserve">没 </w:t>
        </w:r>
      </w:ins>
      <w:ins w:id="1323" w:author="AshleyC__" w:date="2023-12-11T14:16:51Z">
        <w:r>
          <w:rPr>
            <w:rFonts w:eastAsia="Yu Mincho"/>
            <w:lang w:eastAsia="ja-JP"/>
            <w:woUserID w:val="7"/>
          </w:rPr>
          <w:t xml:space="preserve">见 </w:t>
        </w:r>
      </w:ins>
      <w:ins w:id="1324" w:author="AshleyC__" w:date="2023-12-11T14:16:52Z">
        <w:r>
          <w:rPr>
            <w:rFonts w:eastAsia="Yu Mincho"/>
            <w:lang w:eastAsia="ja-JP"/>
            <w:woUserID w:val="7"/>
          </w:rPr>
          <w:t xml:space="preserve">过 </w:t>
        </w:r>
      </w:ins>
      <w:ins w:id="1325" w:author="AshleyC__" w:date="2023-12-11T14:16:53Z">
        <w:r>
          <w:rPr>
            <w:rFonts w:eastAsia="Yu Mincho"/>
            <w:lang w:eastAsia="ja-JP"/>
            <w:woUserID w:val="7"/>
          </w:rPr>
          <w:t>他</w:t>
        </w:r>
      </w:ins>
      <w:ins w:id="1326" w:author="AshleyC__" w:date="2023-12-11T14:16:54Z">
        <w:r>
          <w:rPr>
            <w:rFonts w:eastAsia="Yu Mincho"/>
            <w:lang w:eastAsia="ja-JP"/>
            <w:woUserID w:val="7"/>
          </w:rPr>
          <w:t xml:space="preserve"> 最</w:t>
        </w:r>
      </w:ins>
      <w:ins w:id="1327" w:author="AshleyC__" w:date="2023-12-11T14:16:55Z">
        <w:r>
          <w:rPr>
            <w:rFonts w:eastAsia="Yu Mincho"/>
            <w:lang w:eastAsia="ja-JP"/>
            <w:woUserID w:val="7"/>
          </w:rPr>
          <w:t xml:space="preserve"> 后 </w:t>
        </w:r>
      </w:ins>
      <w:ins w:id="1328" w:author="AshleyC__" w:date="2023-12-11T14:16:56Z">
        <w:r>
          <w:rPr>
            <w:rFonts w:eastAsia="Yu Mincho"/>
            <w:lang w:eastAsia="ja-JP"/>
            <w:woUserID w:val="7"/>
          </w:rPr>
          <w:t xml:space="preserve">一 </w:t>
        </w:r>
      </w:ins>
      <w:ins w:id="1329" w:author="AshleyC__" w:date="2023-12-11T14:16:57Z">
        <w:r>
          <w:rPr>
            <w:rFonts w:eastAsia="Yu Mincho"/>
            <w:lang w:eastAsia="ja-JP"/>
            <w:woUserID w:val="7"/>
          </w:rPr>
          <w:t>面</w:t>
        </w:r>
      </w:ins>
      <w:ins w:id="1330" w:author="AshleyC__" w:date="2023-12-11T14:16:58Z">
        <w:r>
          <w:rPr>
            <w:rFonts w:eastAsia="Yu Mincho"/>
            <w:lang w:eastAsia="ja-JP"/>
            <w:woUserID w:val="7"/>
          </w:rPr>
          <w:t xml:space="preserve"> 。</w:t>
        </w:r>
      </w:ins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331" w:author="AshleyC__" w:date="2023-12-11T14:17:22Z">
        <w:r>
          <w:rPr>
            <w:rFonts w:eastAsia="Yu Mincho"/>
            <w:lang w:eastAsia="ja-JP"/>
            <w:woUserID w:val="7"/>
          </w:rPr>
          <w:t>前</w:t>
        </w:r>
      </w:ins>
      <w:ins w:id="1332" w:author="AshleyC__" w:date="2023-12-11T14:17:23Z">
        <w:r>
          <w:rPr>
            <w:rFonts w:eastAsia="Yu Mincho"/>
            <w:lang w:eastAsia="ja-JP"/>
            <w:woUserID w:val="7"/>
          </w:rPr>
          <w:t xml:space="preserve"> </w:t>
        </w:r>
      </w:ins>
      <w:ins w:id="1333" w:author="AshleyC__" w:date="2023-12-11T14:17:22Z">
        <w:r>
          <w:rPr>
            <w:rFonts w:eastAsia="Yu Mincho"/>
            <w:lang w:eastAsia="ja-JP"/>
            <w:woUserID w:val="7"/>
          </w:rPr>
          <w:t>面</w:t>
        </w:r>
      </w:ins>
      <w:del w:id="1334" w:author="AshleyC__" w:date="2023-12-11T14:17:21Z">
        <w:r>
          <w:rPr>
            <w:rFonts w:eastAsia="Yu Mincho"/>
            <w:lang w:eastAsia="ja-JP"/>
          </w:rPr>
          <w:delText>The lake ahead looks#     mighty treacherous!</w:delText>
        </w:r>
      </w:del>
      <w:ins w:id="1335" w:author="AshleyC__" w:date="2023-12-11T14:17:23Z">
        <w:r>
          <w:rPr>
            <w:rFonts w:eastAsia="Yu Mincho"/>
            <w:lang w:eastAsia="ja-JP"/>
            <w:woUserID w:val="7"/>
          </w:rPr>
          <w:t xml:space="preserve"> </w:t>
        </w:r>
      </w:ins>
      <w:ins w:id="1336" w:author="AshleyC__" w:date="2023-12-11T14:17:24Z">
        <w:r>
          <w:rPr>
            <w:rFonts w:eastAsia="Yu Mincho"/>
            <w:lang w:eastAsia="ja-JP"/>
            <w:woUserID w:val="7"/>
          </w:rPr>
          <w:t xml:space="preserve">的 </w:t>
        </w:r>
      </w:ins>
      <w:ins w:id="1337" w:author="AshleyC__" w:date="2023-12-11T14:17:25Z">
        <w:r>
          <w:rPr>
            <w:rFonts w:eastAsia="Yu Mincho"/>
            <w:lang w:eastAsia="ja-JP"/>
            <w:woUserID w:val="7"/>
          </w:rPr>
          <w:t>湖</w:t>
        </w:r>
      </w:ins>
      <w:ins w:id="1338" w:author="AshleyC__" w:date="2023-12-11T14:17:26Z">
        <w:r>
          <w:rPr>
            <w:rFonts w:eastAsia="Yu Mincho"/>
            <w:lang w:eastAsia="ja-JP"/>
            <w:woUserID w:val="7"/>
          </w:rPr>
          <w:t xml:space="preserve"> 看</w:t>
        </w:r>
      </w:ins>
      <w:ins w:id="1339" w:author="AshleyC__" w:date="2023-12-11T14:17:27Z">
        <w:r>
          <w:rPr>
            <w:rFonts w:eastAsia="Yu Mincho"/>
            <w:lang w:eastAsia="ja-JP"/>
            <w:woUserID w:val="7"/>
          </w:rPr>
          <w:t xml:space="preserve"> </w:t>
        </w:r>
      </w:ins>
      <w:ins w:id="1340" w:author="AshleyC__" w:date="2023-12-11T14:17:29Z">
        <w:r>
          <w:rPr>
            <w:rFonts w:eastAsia="Yu Mincho"/>
            <w:lang w:eastAsia="ja-JP"/>
            <w:woUserID w:val="7"/>
          </w:rPr>
          <w:t>起</w:t>
        </w:r>
      </w:ins>
      <w:ins w:id="1341" w:author="AshleyC__" w:date="2023-12-11T14:17:30Z">
        <w:r>
          <w:rPr>
            <w:rFonts w:eastAsia="Yu Mincho"/>
            <w:lang w:eastAsia="ja-JP"/>
            <w:woUserID w:val="7"/>
          </w:rPr>
          <w:t xml:space="preserve"> </w:t>
        </w:r>
      </w:ins>
      <w:ins w:id="1342" w:author="AshleyC__" w:date="2023-12-11T14:17:29Z">
        <w:r>
          <w:rPr>
            <w:rFonts w:eastAsia="Yu Mincho"/>
            <w:lang w:eastAsia="ja-JP"/>
            <w:woUserID w:val="7"/>
          </w:rPr>
          <w:t>来</w:t>
        </w:r>
      </w:ins>
      <w:ins w:id="1343" w:author="AshleyC__" w:date="2023-12-11T14:17:41Z">
        <w:r>
          <w:rPr>
            <w:rFonts w:eastAsia="Yu Mincho"/>
            <w:lang w:eastAsia="ja-JP"/>
            <w:woUserID w:val="7"/>
          </w:rPr>
          <w:t xml:space="preserve"> </w:t>
        </w:r>
      </w:ins>
      <w:ins w:id="1344" w:author="AshleyC__" w:date="2023-12-11T14:17:42Z">
        <w:r>
          <w:rPr>
            <w:rFonts w:eastAsia="Yu Mincho"/>
            <w:lang w:eastAsia="ja-JP"/>
            <w:woUserID w:val="7"/>
          </w:rPr>
          <w:t xml:space="preserve">很 </w:t>
        </w:r>
      </w:ins>
      <w:ins w:id="1345" w:author="AshleyC__" w:date="2023-12-11T14:17:48Z">
        <w:r>
          <w:rPr>
            <w:rFonts w:eastAsia="Yu Mincho"/>
            <w:lang w:eastAsia="ja-JP"/>
            <w:woUserID w:val="7"/>
          </w:rPr>
          <w:t>凶</w:t>
        </w:r>
      </w:ins>
      <w:ins w:id="1346" w:author="AshleyC__" w:date="2023-12-11T14:17:49Z">
        <w:r>
          <w:rPr>
            <w:rFonts w:eastAsia="Yu Mincho"/>
            <w:lang w:eastAsia="ja-JP"/>
            <w:woUserID w:val="7"/>
          </w:rPr>
          <w:t xml:space="preserve"> </w:t>
        </w:r>
      </w:ins>
      <w:ins w:id="1347" w:author="AshleyC__" w:date="2023-12-11T14:17:48Z">
        <w:r>
          <w:rPr>
            <w:rFonts w:eastAsia="Yu Mincho"/>
            <w:lang w:eastAsia="ja-JP"/>
            <w:woUserID w:val="7"/>
          </w:rPr>
          <w:t>险</w:t>
        </w:r>
      </w:ins>
      <w:ins w:id="1348" w:author="AshleyC__" w:date="2023-12-11T14:17:49Z">
        <w:r>
          <w:rPr>
            <w:rFonts w:eastAsia="Yu Mincho"/>
            <w:lang w:eastAsia="ja-JP"/>
            <w:woUserID w:val="7"/>
          </w:rPr>
          <w:t xml:space="preserve"> ！</w:t>
        </w:r>
      </w:ins>
    </w:p>
    <w:p>
      <w:pPr>
        <w:rPr>
          <w:ins w:id="1349" w:author="AshleyC__" w:date="2023-12-11T14:20:44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350" w:author="AshleyC__" w:date="2023-12-11T14:20:48Z">
        <w:r>
          <w:rPr>
            <w:rFonts w:eastAsia="Yu Mincho"/>
            <w:lang w:eastAsia="ja-JP"/>
            <w:woUserID w:val="7"/>
          </w:rPr>
          <w:t>朋</w:t>
        </w:r>
      </w:ins>
      <w:ins w:id="1351" w:author="AshleyC__" w:date="2023-12-11T14:20:50Z">
        <w:r>
          <w:rPr>
            <w:rFonts w:eastAsia="Yu Mincho"/>
            <w:lang w:eastAsia="ja-JP"/>
            <w:woUserID w:val="7"/>
          </w:rPr>
          <w:t xml:space="preserve"> </w:t>
        </w:r>
      </w:ins>
      <w:ins w:id="1352" w:author="AshleyC__" w:date="2023-12-11T14:20:48Z">
        <w:r>
          <w:rPr>
            <w:rFonts w:eastAsia="Yu Mincho"/>
            <w:lang w:eastAsia="ja-JP"/>
            <w:woUserID w:val="7"/>
          </w:rPr>
          <w:t>友</w:t>
        </w:r>
      </w:ins>
      <w:ins w:id="1353" w:author="AshleyC__" w:date="2023-12-11T14:20:50Z">
        <w:r>
          <w:rPr>
            <w:rFonts w:eastAsia="Yu Mincho"/>
            <w:lang w:eastAsia="ja-JP"/>
            <w:woUserID w:val="7"/>
          </w:rPr>
          <w:t xml:space="preserve"> </w:t>
        </w:r>
      </w:ins>
      <w:ins w:id="1354" w:author="AshleyC__" w:date="2023-12-11T14:20:52Z">
        <w:r>
          <w:rPr>
            <w:rFonts w:eastAsia="Yu Mincho"/>
            <w:lang w:eastAsia="ja-JP"/>
            <w:woUserID w:val="7"/>
          </w:rPr>
          <w:t>，</w:t>
        </w:r>
      </w:ins>
      <w:ins w:id="1355" w:author="AshleyC__" w:date="2023-12-11T14:20:53Z">
        <w:r>
          <w:rPr>
            <w:rFonts w:eastAsia="Yu Mincho"/>
            <w:lang w:eastAsia="ja-JP"/>
            <w:woUserID w:val="7"/>
          </w:rPr>
          <w:t>让 咱</w:t>
        </w:r>
      </w:ins>
      <w:ins w:id="1356" w:author="AshleyC__" w:date="2023-12-11T14:20:54Z">
        <w:r>
          <w:rPr>
            <w:rFonts w:eastAsia="Yu Mincho"/>
            <w:lang w:eastAsia="ja-JP"/>
            <w:woUserID w:val="7"/>
          </w:rPr>
          <w:t xml:space="preserve"> </w:t>
        </w:r>
      </w:ins>
      <w:ins w:id="1357" w:author="AshleyC__" w:date="2023-12-11T14:20:55Z">
        <w:r>
          <w:rPr>
            <w:rFonts w:eastAsia="Yu Mincho"/>
            <w:lang w:eastAsia="ja-JP"/>
            <w:woUserID w:val="7"/>
          </w:rPr>
          <w:t xml:space="preserve">们 </w:t>
        </w:r>
      </w:ins>
      <w:ins w:id="1358" w:author="AshleyC__" w:date="2023-12-11T14:20:56Z">
        <w:r>
          <w:rPr>
            <w:rFonts w:eastAsia="Yu Mincho"/>
            <w:lang w:eastAsia="ja-JP"/>
            <w:woUserID w:val="7"/>
          </w:rPr>
          <w:t xml:space="preserve">看 看 </w:t>
        </w:r>
      </w:ins>
      <w:ins w:id="1359" w:author="AshleyC__" w:date="2023-12-11T14:20:57Z">
        <w:r>
          <w:rPr>
            <w:rFonts w:eastAsia="Yu Mincho"/>
            <w:lang w:eastAsia="ja-JP"/>
            <w:woUserID w:val="7"/>
          </w:rPr>
          <w:t>咱</w:t>
        </w:r>
      </w:ins>
      <w:ins w:id="1360" w:author="AshleyC__" w:date="2023-12-11T14:20:58Z">
        <w:r>
          <w:rPr>
            <w:rFonts w:eastAsia="Yu Mincho"/>
            <w:lang w:eastAsia="ja-JP"/>
            <w:woUserID w:val="7"/>
          </w:rPr>
          <w:t xml:space="preserve"> </w:t>
        </w:r>
      </w:ins>
      <w:ins w:id="1361" w:author="AshleyC__" w:date="2023-12-11T14:25:39Z">
        <w:r>
          <w:rPr>
            <w:rFonts w:eastAsia="Yu Mincho"/>
            <w:lang w:eastAsia="ja-JP"/>
            <w:woUserID w:val="7"/>
          </w:rPr>
          <w:t>买</w:t>
        </w:r>
      </w:ins>
      <w:ins w:id="1362" w:author="AshleyC__" w:date="2023-12-11T14:22:12Z">
        <w:r>
          <w:rPr>
            <w:rFonts w:eastAsia="Yu Mincho"/>
            <w:lang w:eastAsia="ja-JP"/>
            <w:woUserID w:val="7"/>
          </w:rPr>
          <w:t xml:space="preserve"> 了</w:t>
        </w:r>
      </w:ins>
      <w:ins w:id="1363" w:author="AshleyC__" w:date="2023-12-11T14:21:04Z">
        <w:r>
          <w:rPr>
            <w:rFonts w:eastAsia="Yu Mincho"/>
            <w:lang w:eastAsia="ja-JP"/>
            <w:woUserID w:val="7"/>
          </w:rPr>
          <w:t xml:space="preserve"> </w:t>
        </w:r>
      </w:ins>
      <w:ins w:id="1364" w:author="AshleyC__" w:date="2023-12-11T14:21:05Z">
        <w:r>
          <w:rPr>
            <w:rFonts w:eastAsia="Yu Mincho"/>
            <w:lang w:eastAsia="ja-JP"/>
            <w:woUserID w:val="7"/>
          </w:rPr>
          <w:t>啥</w:t>
        </w:r>
      </w:ins>
      <w:ins w:id="1365" w:author="AshleyC__" w:date="2023-12-11T14:21:06Z">
        <w:r>
          <w:rPr>
            <w:rFonts w:eastAsia="Yu Mincho"/>
            <w:lang w:eastAsia="ja-JP"/>
            <w:woUserID w:val="7"/>
          </w:rPr>
          <w:t xml:space="preserve"> ！</w:t>
        </w:r>
      </w:ins>
    </w:p>
    <w:p>
      <w:pPr>
        <w:rPr>
          <w:del w:id="1366" w:author="AshleyC__" w:date="2023-12-11T14:20:40Z"/>
          <w:rFonts w:eastAsia="Yu Mincho"/>
          <w:lang w:eastAsia="ja-JP"/>
        </w:rPr>
      </w:pPr>
      <w:del w:id="1367" w:author="AshleyC__" w:date="2023-12-11T14:20:40Z">
        <w:r>
          <w:rPr>
            <w:rFonts w:eastAsia="Yu Mincho"/>
            <w:lang w:eastAsia="ja-JP"/>
          </w:rPr>
          <w:delText>Let's take a look at#     what we're dealing with,#     pal!</w:delText>
        </w:r>
      </w:del>
    </w:p>
    <w:p>
      <w:pPr>
        <w:rPr>
          <w:ins w:id="1368" w:author="AshleyC__" w:date="2023-12-11T14:25:50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369" w:author="AshleyC__" w:date="2023-12-11T14:25:55Z">
        <w:r>
          <w:rPr>
            <w:rFonts w:eastAsia="Yu Mincho"/>
            <w:lang w:eastAsia="ja-JP"/>
            <w:woUserID w:val="7"/>
          </w:rPr>
          <w:t xml:space="preserve">看 你 那 么 </w:t>
        </w:r>
      </w:ins>
      <w:ins w:id="1370" w:author="AshleyC__" w:date="2023-12-11T14:25:57Z">
        <w:r>
          <w:rPr>
            <w:rFonts w:eastAsia="Yu Mincho"/>
            <w:lang w:eastAsia="ja-JP"/>
            <w:woUserID w:val="7"/>
          </w:rPr>
          <w:t>轻 松</w:t>
        </w:r>
      </w:ins>
      <w:ins w:id="1371" w:author="AshleyC__" w:date="2023-12-11T14:25:58Z">
        <w:r>
          <w:rPr>
            <w:rFonts w:eastAsia="Yu Mincho"/>
            <w:lang w:eastAsia="ja-JP"/>
            <w:woUserID w:val="7"/>
          </w:rPr>
          <w:t xml:space="preserve"> </w:t>
        </w:r>
      </w:ins>
      <w:ins w:id="1372" w:author="AshleyC__" w:date="2023-12-11T14:25:59Z">
        <w:r>
          <w:rPr>
            <w:rFonts w:eastAsia="Yu Mincho"/>
            <w:lang w:eastAsia="ja-JP"/>
            <w:woUserID w:val="7"/>
          </w:rPr>
          <w:t>地</w:t>
        </w:r>
      </w:ins>
      <w:ins w:id="1373" w:author="AshleyC__" w:date="2023-12-11T14:26:20Z">
        <w:r>
          <w:rPr>
            <w:rFonts w:eastAsia="Yu Mincho"/>
            <w:lang w:eastAsia="ja-JP"/>
            <w:woUserID w:val="7"/>
          </w:rPr>
          <w:t xml:space="preserve"> </w:t>
        </w:r>
      </w:ins>
      <w:ins w:id="1374" w:author="AshleyC__" w:date="2023-12-11T14:26:31Z">
        <w:r>
          <w:rPr>
            <w:rFonts w:eastAsia="Yu Mincho"/>
            <w:lang w:eastAsia="ja-JP"/>
            <w:woUserID w:val="7"/>
          </w:rPr>
          <w:t>掠 过</w:t>
        </w:r>
      </w:ins>
      <w:ins w:id="1375" w:author="AshleyC__" w:date="2023-12-11T14:26:32Z">
        <w:r>
          <w:rPr>
            <w:rFonts w:eastAsia="Yu Mincho"/>
            <w:lang w:eastAsia="ja-JP"/>
            <w:woUserID w:val="7"/>
          </w:rPr>
          <w:t xml:space="preserve"> </w:t>
        </w:r>
      </w:ins>
      <w:ins w:id="1376" w:author="AshleyC__" w:date="2023-12-11T14:26:31Z">
        <w:r>
          <w:rPr>
            <w:rFonts w:eastAsia="Yu Mincho"/>
            <w:lang w:eastAsia="ja-JP"/>
            <w:woUserID w:val="7"/>
          </w:rPr>
          <w:t>一</w:t>
        </w:r>
      </w:ins>
      <w:ins w:id="1377" w:author="AshleyC__" w:date="2023-12-11T14:26:33Z">
        <w:r>
          <w:rPr>
            <w:rFonts w:eastAsia="Yu Mincho"/>
            <w:lang w:eastAsia="ja-JP"/>
            <w:woUserID w:val="7"/>
          </w:rPr>
          <w:t xml:space="preserve"> </w:t>
        </w:r>
      </w:ins>
      <w:ins w:id="1378" w:author="AshleyC__" w:date="2023-12-11T14:26:31Z">
        <w:r>
          <w:rPr>
            <w:rFonts w:eastAsia="Yu Mincho"/>
            <w:lang w:eastAsia="ja-JP"/>
            <w:woUserID w:val="7"/>
          </w:rPr>
          <w:t>片</w:t>
        </w:r>
      </w:ins>
      <w:ins w:id="1379" w:author="AshleyC__" w:date="2023-12-11T14:26:33Z">
        <w:r>
          <w:rPr>
            <w:rFonts w:eastAsia="Yu Mincho"/>
            <w:lang w:eastAsia="ja-JP"/>
            <w:woUserID w:val="7"/>
          </w:rPr>
          <w:t xml:space="preserve"> </w:t>
        </w:r>
      </w:ins>
      <w:ins w:id="1380" w:author="AshleyC__" w:date="2023-12-11T14:26:31Z">
        <w:r>
          <w:rPr>
            <w:rFonts w:eastAsia="Yu Mincho"/>
            <w:lang w:eastAsia="ja-JP"/>
            <w:woUserID w:val="7"/>
          </w:rPr>
          <w:t>炽</w:t>
        </w:r>
      </w:ins>
      <w:ins w:id="1381" w:author="AshleyC__" w:date="2023-12-11T14:26:34Z">
        <w:r>
          <w:rPr>
            <w:rFonts w:eastAsia="Yu Mincho"/>
            <w:lang w:eastAsia="ja-JP"/>
            <w:woUserID w:val="7"/>
          </w:rPr>
          <w:t xml:space="preserve"> </w:t>
        </w:r>
      </w:ins>
      <w:ins w:id="1382" w:author="AshleyC__" w:date="2023-12-11T14:26:31Z">
        <w:r>
          <w:rPr>
            <w:rFonts w:eastAsia="Yu Mincho"/>
            <w:lang w:eastAsia="ja-JP"/>
            <w:woUserID w:val="7"/>
          </w:rPr>
          <w:t>热</w:t>
        </w:r>
      </w:ins>
      <w:ins w:id="1383" w:author="AshleyC__" w:date="2023-12-11T14:26:35Z">
        <w:r>
          <w:rPr>
            <w:rFonts w:eastAsia="Yu Mincho"/>
            <w:lang w:eastAsia="ja-JP"/>
            <w:woUserID w:val="7"/>
          </w:rPr>
          <w:t xml:space="preserve"> </w:t>
        </w:r>
      </w:ins>
      <w:ins w:id="1384" w:author="AshleyC__" w:date="2023-12-11T14:26:31Z">
        <w:r>
          <w:rPr>
            <w:rFonts w:eastAsia="Yu Mincho"/>
            <w:lang w:eastAsia="ja-JP"/>
            <w:woUserID w:val="7"/>
          </w:rPr>
          <w:t>的</w:t>
        </w:r>
      </w:ins>
      <w:ins w:id="1385" w:author="AshleyC__" w:date="2023-12-11T14:26:36Z">
        <w:r>
          <w:rPr>
            <w:rFonts w:eastAsia="Yu Mincho"/>
            <w:lang w:eastAsia="ja-JP"/>
            <w:woUserID w:val="7"/>
          </w:rPr>
          <w:t xml:space="preserve"> </w:t>
        </w:r>
      </w:ins>
      <w:ins w:id="1386" w:author="AshleyC__" w:date="2023-12-11T14:26:31Z">
        <w:r>
          <w:rPr>
            <w:rFonts w:eastAsia="Yu Mincho"/>
            <w:lang w:eastAsia="ja-JP"/>
            <w:woUserID w:val="7"/>
          </w:rPr>
          <w:t>湖</w:t>
        </w:r>
      </w:ins>
      <w:ins w:id="1387" w:author="AshleyC__" w:date="2023-12-11T14:26:43Z">
        <w:r>
          <w:rPr>
            <w:rFonts w:eastAsia="Yu Mincho"/>
            <w:lang w:eastAsia="ja-JP"/>
            <w:woUserID w:val="7"/>
          </w:rPr>
          <w:t xml:space="preserve"> </w:t>
        </w:r>
      </w:ins>
      <w:ins w:id="1388" w:author="AshleyC__" w:date="2023-12-11T14:26:44Z">
        <w:r>
          <w:rPr>
            <w:rFonts w:eastAsia="Yu Mincho"/>
            <w:lang w:eastAsia="ja-JP"/>
            <w:woUserID w:val="7"/>
          </w:rPr>
          <w:t>！</w:t>
        </w:r>
      </w:ins>
    </w:p>
    <w:p>
      <w:pPr>
        <w:rPr>
          <w:del w:id="1389" w:author="AshleyC__" w:date="2023-12-11T14:25:47Z"/>
          <w:rFonts w:eastAsia="Yu Mincho"/>
          <w:lang w:eastAsia="ja-JP"/>
        </w:rPr>
      </w:pPr>
      <w:del w:id="1390" w:author="AshleyC__" w:date="2023-12-11T14:25:47Z">
        <w:r>
          <w:rPr>
            <w:rFonts w:eastAsia="Yu Mincho"/>
            <w:lang w:eastAsia="ja-JP"/>
          </w:rPr>
          <w:delText>Look at you sailing#     across a blazing lake#     with ease!</w:delText>
        </w:r>
      </w:del>
    </w:p>
    <w:p>
      <w:pPr>
        <w:rPr>
          <w:ins w:id="1391" w:author="AshleyC__" w:date="2023-12-11T14:27:03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392" w:author="AshleyC__" w:date="2023-12-11T14:27:03Z">
        <w:r>
          <w:rPr>
            <w:rFonts w:eastAsia="Yu Mincho"/>
            <w:lang w:eastAsia="ja-JP"/>
            <w:woUserID w:val="7"/>
          </w:rPr>
          <w:t>这</w:t>
        </w:r>
      </w:ins>
      <w:ins w:id="1393" w:author="AshleyC__" w:date="2023-12-11T14:27:10Z">
        <w:r>
          <w:rPr>
            <w:rFonts w:eastAsia="Yu Mincho"/>
            <w:lang w:eastAsia="ja-JP"/>
            <w:woUserID w:val="7"/>
          </w:rPr>
          <w:t xml:space="preserve"> </w:t>
        </w:r>
      </w:ins>
      <w:ins w:id="1394" w:author="AshleyC__" w:date="2023-12-11T14:27:03Z">
        <w:r>
          <w:rPr>
            <w:rFonts w:eastAsia="Yu Mincho"/>
            <w:lang w:eastAsia="ja-JP"/>
            <w:woUserID w:val="7"/>
          </w:rPr>
          <w:t>些</w:t>
        </w:r>
      </w:ins>
      <w:ins w:id="1395" w:author="AshleyC__" w:date="2023-12-11T14:27:10Z">
        <w:r>
          <w:rPr>
            <w:rFonts w:eastAsia="Yu Mincho"/>
            <w:lang w:eastAsia="ja-JP"/>
            <w:woUserID w:val="7"/>
          </w:rPr>
          <w:t xml:space="preserve"> </w:t>
        </w:r>
      </w:ins>
      <w:ins w:id="1396" w:author="AshleyC__" w:date="2023-12-11T14:27:03Z">
        <w:r>
          <w:rPr>
            <w:rFonts w:eastAsia="Yu Mincho"/>
            <w:lang w:eastAsia="ja-JP"/>
            <w:woUserID w:val="7"/>
          </w:rPr>
          <w:t>机</w:t>
        </w:r>
      </w:ins>
      <w:ins w:id="1397" w:author="AshleyC__" w:date="2023-12-11T14:27:10Z">
        <w:r>
          <w:rPr>
            <w:rFonts w:eastAsia="Yu Mincho"/>
            <w:lang w:eastAsia="ja-JP"/>
            <w:woUserID w:val="7"/>
          </w:rPr>
          <w:t xml:space="preserve"> </w:t>
        </w:r>
      </w:ins>
      <w:ins w:id="1398" w:author="AshleyC__" w:date="2023-12-11T14:27:03Z">
        <w:r>
          <w:rPr>
            <w:rFonts w:eastAsia="Yu Mincho"/>
            <w:lang w:eastAsia="ja-JP"/>
            <w:woUserID w:val="7"/>
          </w:rPr>
          <w:t>器</w:t>
        </w:r>
      </w:ins>
      <w:ins w:id="1399" w:author="AshleyC__" w:date="2023-12-11T14:27:10Z">
        <w:r>
          <w:rPr>
            <w:rFonts w:eastAsia="Yu Mincho"/>
            <w:lang w:eastAsia="ja-JP"/>
            <w:woUserID w:val="7"/>
          </w:rPr>
          <w:t xml:space="preserve"> </w:t>
        </w:r>
      </w:ins>
      <w:ins w:id="1400" w:author="AshleyC__" w:date="2023-12-11T14:27:03Z">
        <w:r>
          <w:rPr>
            <w:rFonts w:eastAsia="Yu Mincho"/>
            <w:lang w:eastAsia="ja-JP"/>
            <w:woUserID w:val="7"/>
          </w:rPr>
          <w:t>人</w:t>
        </w:r>
      </w:ins>
      <w:ins w:id="1401" w:author="AshleyC__" w:date="2023-12-11T14:27:10Z">
        <w:r>
          <w:rPr>
            <w:rFonts w:eastAsia="Yu Mincho"/>
            <w:lang w:eastAsia="ja-JP"/>
            <w:woUserID w:val="7"/>
          </w:rPr>
          <w:t xml:space="preserve"> </w:t>
        </w:r>
      </w:ins>
      <w:ins w:id="1402" w:author="AshleyC__" w:date="2023-12-11T14:27:08Z">
        <w:r>
          <w:rPr>
            <w:rFonts w:eastAsia="Yu Mincho"/>
            <w:lang w:eastAsia="ja-JP"/>
            <w:woUserID w:val="7"/>
          </w:rPr>
          <w:t>毕</w:t>
        </w:r>
      </w:ins>
      <w:ins w:id="1403" w:author="AshleyC__" w:date="2023-12-11T14:27:10Z">
        <w:r>
          <w:rPr>
            <w:rFonts w:eastAsia="Yu Mincho"/>
            <w:lang w:eastAsia="ja-JP"/>
            <w:woUserID w:val="7"/>
          </w:rPr>
          <w:t xml:space="preserve"> </w:t>
        </w:r>
      </w:ins>
      <w:ins w:id="1404" w:author="AshleyC__" w:date="2023-12-11T14:27:08Z">
        <w:r>
          <w:rPr>
            <w:rFonts w:eastAsia="Yu Mincho"/>
            <w:lang w:eastAsia="ja-JP"/>
            <w:woUserID w:val="7"/>
          </w:rPr>
          <w:t>竟</w:t>
        </w:r>
      </w:ins>
      <w:ins w:id="1405" w:author="AshleyC__" w:date="2023-12-11T14:27:11Z">
        <w:r>
          <w:rPr>
            <w:rFonts w:eastAsia="Yu Mincho"/>
            <w:lang w:eastAsia="ja-JP"/>
            <w:woUserID w:val="7"/>
          </w:rPr>
          <w:t xml:space="preserve"> </w:t>
        </w:r>
      </w:ins>
      <w:ins w:id="1406" w:author="AshleyC__" w:date="2023-12-11T14:27:15Z">
        <w:r>
          <w:rPr>
            <w:rFonts w:eastAsia="Yu Mincho"/>
            <w:lang w:eastAsia="ja-JP"/>
            <w:woUserID w:val="7"/>
          </w:rPr>
          <w:t xml:space="preserve">不 </w:t>
        </w:r>
      </w:ins>
      <w:ins w:id="1407" w:author="AshleyC__" w:date="2023-12-11T14:28:13Z">
        <w:r>
          <w:rPr>
            <w:rFonts w:eastAsia="Yu Mincho"/>
            <w:lang w:eastAsia="ja-JP"/>
            <w:woUserID w:val="7"/>
          </w:rPr>
          <w:t>怎 么</w:t>
        </w:r>
      </w:ins>
      <w:ins w:id="1408" w:author="AshleyC__" w:date="2023-12-11T14:27:15Z">
        <w:r>
          <w:rPr>
            <w:rFonts w:eastAsia="Yu Mincho"/>
            <w:lang w:eastAsia="ja-JP"/>
            <w:woUserID w:val="7"/>
          </w:rPr>
          <w:t xml:space="preserve"> 没</w:t>
        </w:r>
      </w:ins>
      <w:ins w:id="1409" w:author="AshleyC__" w:date="2023-12-11T14:27:16Z">
        <w:r>
          <w:rPr>
            <w:rFonts w:eastAsia="Yu Mincho"/>
            <w:lang w:eastAsia="ja-JP"/>
            <w:woUserID w:val="7"/>
          </w:rPr>
          <w:t xml:space="preserve"> </w:t>
        </w:r>
      </w:ins>
      <w:ins w:id="1410" w:author="AshleyC__" w:date="2023-12-11T14:27:17Z">
        <w:r>
          <w:rPr>
            <w:rFonts w:eastAsia="Yu Mincho"/>
            <w:lang w:eastAsia="ja-JP"/>
            <w:woUserID w:val="7"/>
          </w:rPr>
          <w:t xml:space="preserve">用 </w:t>
        </w:r>
      </w:ins>
      <w:ins w:id="1411" w:author="AshleyC__" w:date="2023-12-11T14:27:18Z">
        <w:r>
          <w:rPr>
            <w:rFonts w:eastAsia="Yu Mincho"/>
            <w:lang w:eastAsia="ja-JP"/>
            <w:woUserID w:val="7"/>
          </w:rPr>
          <w:t>！</w:t>
        </w:r>
      </w:ins>
    </w:p>
    <w:p>
      <w:pPr>
        <w:rPr>
          <w:del w:id="1412" w:author="AshleyC__" w:date="2023-12-11T14:27:00Z"/>
          <w:rFonts w:eastAsia="Yu Mincho"/>
          <w:lang w:eastAsia="ja-JP"/>
        </w:rPr>
      </w:pPr>
      <w:del w:id="1413" w:author="AshleyC__" w:date="2023-12-11T14:27:00Z">
        <w:r>
          <w:rPr>
            <w:rFonts w:eastAsia="Yu Mincho"/>
            <w:lang w:eastAsia="ja-JP"/>
          </w:rPr>
          <w:delText>These robots aren't#     useless after all!</w:delText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414" w:author="AshleyC__" w:date="2023-12-11T14:28:53Z">
        <w:r>
          <w:rPr>
            <w:rFonts w:eastAsia="Yu Mincho"/>
            <w:lang w:eastAsia="ja-JP"/>
            <w:woUserID w:val="7"/>
          </w:rPr>
          <w:t>有</w:t>
        </w:r>
      </w:ins>
      <w:ins w:id="1415" w:author="AshleyC__" w:date="2023-12-11T14:28:55Z">
        <w:r>
          <w:rPr>
            <w:rFonts w:eastAsia="Yu Mincho"/>
            <w:lang w:eastAsia="ja-JP"/>
            <w:woUserID w:val="7"/>
          </w:rPr>
          <w:t xml:space="preserve"> </w:t>
        </w:r>
      </w:ins>
      <w:ins w:id="1416" w:author="AshleyC__" w:date="2023-12-11T14:28:53Z">
        <w:r>
          <w:rPr>
            <w:rFonts w:eastAsia="Yu Mincho"/>
            <w:lang w:eastAsia="ja-JP"/>
            <w:woUserID w:val="7"/>
          </w:rPr>
          <w:t>点</w:t>
        </w:r>
      </w:ins>
      <w:ins w:id="1417" w:author="AshleyC__" w:date="2023-12-11T14:28:56Z">
        <w:r>
          <w:rPr>
            <w:rFonts w:eastAsia="Yu Mincho"/>
            <w:lang w:eastAsia="ja-JP"/>
            <w:woUserID w:val="7"/>
          </w:rPr>
          <w:t xml:space="preserve"> </w:t>
        </w:r>
      </w:ins>
      <w:ins w:id="1418" w:author="AshleyC__" w:date="2023-12-11T14:28:54Z">
        <w:r>
          <w:rPr>
            <w:rFonts w:eastAsia="Yu Mincho"/>
            <w:lang w:eastAsia="ja-JP"/>
            <w:woUserID w:val="7"/>
          </w:rPr>
          <w:t>搞</w:t>
        </w:r>
      </w:ins>
      <w:ins w:id="1419" w:author="AshleyC__" w:date="2023-12-11T14:28:56Z">
        <w:r>
          <w:rPr>
            <w:rFonts w:eastAsia="Yu Mincho"/>
            <w:lang w:eastAsia="ja-JP"/>
            <w:woUserID w:val="7"/>
          </w:rPr>
          <w:t xml:space="preserve"> </w:t>
        </w:r>
      </w:ins>
      <w:ins w:id="1420" w:author="AshleyC__" w:date="2023-12-11T14:28:54Z">
        <w:r>
          <w:rPr>
            <w:rFonts w:eastAsia="Yu Mincho"/>
            <w:lang w:eastAsia="ja-JP"/>
            <w:woUserID w:val="7"/>
          </w:rPr>
          <w:t>笑</w:t>
        </w:r>
      </w:ins>
      <w:ins w:id="1421" w:author="AshleyC__" w:date="2023-12-11T14:28:56Z">
        <w:r>
          <w:rPr>
            <w:rFonts w:eastAsia="Yu Mincho"/>
            <w:lang w:eastAsia="ja-JP"/>
            <w:woUserID w:val="7"/>
          </w:rPr>
          <w:t xml:space="preserve"> </w:t>
        </w:r>
      </w:ins>
      <w:ins w:id="1422" w:author="AshleyC__" w:date="2023-12-11T14:28:54Z">
        <w:r>
          <w:rPr>
            <w:rFonts w:eastAsia="Yu Mincho"/>
            <w:lang w:eastAsia="ja-JP"/>
            <w:woUserID w:val="7"/>
          </w:rPr>
          <w:t>的</w:t>
        </w:r>
      </w:ins>
      <w:del w:id="1423" w:author="AshleyC__" w:date="2023-12-11T14:28:51Z">
        <w:r>
          <w:rPr>
            <w:rFonts w:eastAsia="Yu Mincho"/>
            <w:lang w:eastAsia="ja-JP"/>
          </w:rPr>
          <w:delText>You know, it's kinda#     funny...</w:delText>
        </w:r>
      </w:del>
      <w:ins w:id="1424" w:author="AshleyC__" w:date="2023-12-11T14:29:00Z">
        <w:r>
          <w:rPr>
            <w:rFonts w:eastAsia="Yu Mincho"/>
            <w:lang w:eastAsia="ja-JP"/>
            <w:woUserID w:val="7"/>
          </w:rPr>
          <w:t xml:space="preserve"> </w:t>
        </w:r>
      </w:ins>
      <w:ins w:id="1425" w:author="AshleyC__" w:date="2023-12-11T14:28:59Z">
        <w:r>
          <w:rPr>
            <w:rFonts w:eastAsia="Yu Mincho"/>
            <w:lang w:eastAsia="ja-JP"/>
            <w:woUserID w:val="7"/>
          </w:rPr>
          <w:t>。</w:t>
        </w:r>
      </w:ins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426" w:author="AshleyC__" w:date="2023-12-11T14:33:53Z">
        <w:r>
          <w:rPr>
            <w:rFonts w:eastAsia="Yu Mincho"/>
            <w:lang w:eastAsia="ja-JP"/>
            <w:woUserID w:val="7"/>
          </w:rPr>
          <w:t>这</w:t>
        </w:r>
      </w:ins>
      <w:ins w:id="1427" w:author="AshleyC__" w:date="2023-12-11T14:33:58Z">
        <w:r>
          <w:rPr>
            <w:rFonts w:eastAsia="Yu Mincho"/>
            <w:lang w:eastAsia="ja-JP"/>
            <w:woUserID w:val="7"/>
          </w:rPr>
          <w:t xml:space="preserve"> </w:t>
        </w:r>
      </w:ins>
      <w:ins w:id="1428" w:author="AshleyC__" w:date="2023-12-11T14:33:53Z">
        <w:r>
          <w:rPr>
            <w:rFonts w:eastAsia="Yu Mincho"/>
            <w:lang w:eastAsia="ja-JP"/>
            <w:woUserID w:val="7"/>
          </w:rPr>
          <w:t>个</w:t>
        </w:r>
      </w:ins>
      <w:ins w:id="1429" w:author="AshleyC__" w:date="2023-12-11T14:33:58Z">
        <w:r>
          <w:rPr>
            <w:rFonts w:eastAsia="Yu Mincho"/>
            <w:lang w:eastAsia="ja-JP"/>
            <w:woUserID w:val="7"/>
          </w:rPr>
          <w:t xml:space="preserve"> </w:t>
        </w:r>
      </w:ins>
      <w:ins w:id="1430" w:author="AshleyC__" w:date="2023-12-11T14:33:53Z">
        <w:r>
          <w:rPr>
            <w:rFonts w:eastAsia="Yu Mincho"/>
            <w:lang w:eastAsia="ja-JP"/>
            <w:woUserID w:val="7"/>
          </w:rPr>
          <w:t>机</w:t>
        </w:r>
      </w:ins>
      <w:ins w:id="1431" w:author="AshleyC__" w:date="2023-12-11T14:33:58Z">
        <w:r>
          <w:rPr>
            <w:rFonts w:eastAsia="Yu Mincho"/>
            <w:lang w:eastAsia="ja-JP"/>
            <w:woUserID w:val="7"/>
          </w:rPr>
          <w:t xml:space="preserve"> </w:t>
        </w:r>
      </w:ins>
      <w:ins w:id="1432" w:author="AshleyC__" w:date="2023-12-11T14:33:53Z">
        <w:r>
          <w:rPr>
            <w:rFonts w:eastAsia="Yu Mincho"/>
            <w:lang w:eastAsia="ja-JP"/>
            <w:woUserID w:val="7"/>
          </w:rPr>
          <w:t>器</w:t>
        </w:r>
      </w:ins>
      <w:ins w:id="1433" w:author="AshleyC__" w:date="2023-12-11T14:33:59Z">
        <w:r>
          <w:rPr>
            <w:rFonts w:eastAsia="Yu Mincho"/>
            <w:lang w:eastAsia="ja-JP"/>
            <w:woUserID w:val="7"/>
          </w:rPr>
          <w:t xml:space="preserve"> </w:t>
        </w:r>
      </w:ins>
      <w:ins w:id="1434" w:author="AshleyC__" w:date="2023-12-11T14:33:53Z">
        <w:r>
          <w:rPr>
            <w:rFonts w:eastAsia="Yu Mincho"/>
            <w:lang w:eastAsia="ja-JP"/>
            <w:woUserID w:val="7"/>
          </w:rPr>
          <w:t>人</w:t>
        </w:r>
      </w:ins>
      <w:ins w:id="1435" w:author="AshleyC__" w:date="2023-12-11T14:33:59Z">
        <w:r>
          <w:rPr>
            <w:rFonts w:eastAsia="Yu Mincho"/>
            <w:lang w:eastAsia="ja-JP"/>
            <w:woUserID w:val="7"/>
          </w:rPr>
          <w:t xml:space="preserve"> </w:t>
        </w:r>
      </w:ins>
      <w:ins w:id="1436" w:author="AshleyC__" w:date="2023-12-11T14:33:55Z">
        <w:r>
          <w:rPr>
            <w:rFonts w:eastAsia="Yu Mincho"/>
            <w:lang w:eastAsia="ja-JP"/>
            <w:woUserID w:val="7"/>
          </w:rPr>
          <w:t>看</w:t>
        </w:r>
      </w:ins>
      <w:ins w:id="1437" w:author="AshleyC__" w:date="2023-12-11T14:34:00Z">
        <w:r>
          <w:rPr>
            <w:rFonts w:eastAsia="Yu Mincho"/>
            <w:lang w:eastAsia="ja-JP"/>
            <w:woUserID w:val="7"/>
          </w:rPr>
          <w:t xml:space="preserve"> </w:t>
        </w:r>
      </w:ins>
      <w:ins w:id="1438" w:author="AshleyC__" w:date="2023-12-11T14:33:55Z">
        <w:r>
          <w:rPr>
            <w:rFonts w:eastAsia="Yu Mincho"/>
            <w:lang w:eastAsia="ja-JP"/>
            <w:woUserID w:val="7"/>
          </w:rPr>
          <w:t>起</w:t>
        </w:r>
      </w:ins>
      <w:ins w:id="1439" w:author="AshleyC__" w:date="2023-12-11T14:34:00Z">
        <w:r>
          <w:rPr>
            <w:rFonts w:eastAsia="Yu Mincho"/>
            <w:lang w:eastAsia="ja-JP"/>
            <w:woUserID w:val="7"/>
          </w:rPr>
          <w:t xml:space="preserve"> </w:t>
        </w:r>
      </w:ins>
      <w:ins w:id="1440" w:author="AshleyC__" w:date="2023-12-11T14:33:56Z">
        <w:r>
          <w:rPr>
            <w:rFonts w:eastAsia="Yu Mincho"/>
            <w:lang w:eastAsia="ja-JP"/>
            <w:woUserID w:val="7"/>
          </w:rPr>
          <w:t>来</w:t>
        </w:r>
      </w:ins>
      <w:del w:id="1441" w:author="AshleyC__" w:date="2023-12-11T14:33:52Z">
        <w:r>
          <w:rPr>
            <w:rFonts w:eastAsia="Yu Mincho"/>
            <w:lang w:eastAsia="ja-JP"/>
          </w:rPr>
          <w:delText>This bot looks like it#     could kick the bucket#     any day...</w:delText>
        </w:r>
      </w:del>
      <w:ins w:id="1442" w:author="AshleyC__" w:date="2023-12-11T14:34:09Z">
        <w:r>
          <w:rPr>
            <w:rFonts w:eastAsia="Yu Mincho"/>
            <w:lang w:eastAsia="ja-JP"/>
            <w:woUserID w:val="7"/>
          </w:rPr>
          <w:t xml:space="preserve"> </w:t>
        </w:r>
      </w:ins>
      <w:ins w:id="1443" w:author="AshleyC__" w:date="2023-12-11T14:36:45Z">
        <w:r>
          <w:rPr>
            <w:rFonts w:eastAsia="Yu Mincho"/>
            <w:lang w:eastAsia="ja-JP"/>
            <w:woUserID w:val="7"/>
          </w:rPr>
          <w:t>#</w:t>
        </w:r>
      </w:ins>
      <w:ins w:id="1444" w:author="AshleyC__" w:date="2023-12-11T14:36:46Z">
        <w:r>
          <w:rPr>
            <w:rFonts w:eastAsia="Yu Mincho"/>
            <w:lang w:eastAsia="ja-JP"/>
            <w:woUserID w:val="7"/>
          </w:rPr>
          <w:t xml:space="preserve">    </w:t>
        </w:r>
      </w:ins>
      <w:ins w:id="1445" w:author="AshleyC__" w:date="2023-12-11T14:36:47Z">
        <w:r>
          <w:rPr>
            <w:rFonts w:eastAsia="Yu Mincho"/>
            <w:lang w:eastAsia="ja-JP"/>
            <w:woUserID w:val="7"/>
          </w:rPr>
          <w:t xml:space="preserve"> </w:t>
        </w:r>
      </w:ins>
      <w:ins w:id="1446" w:author="AshleyC__" w:date="2023-12-11T14:36:01Z">
        <w:r>
          <w:rPr>
            <w:rFonts w:eastAsia="Yu Mincho"/>
            <w:lang w:eastAsia="ja-JP"/>
            <w:woUserID w:val="7"/>
          </w:rPr>
          <w:t>随 时</w:t>
        </w:r>
      </w:ins>
      <w:ins w:id="1447" w:author="AshleyC__" w:date="2023-12-11T14:36:02Z">
        <w:r>
          <w:rPr>
            <w:rFonts w:eastAsia="Yu Mincho"/>
            <w:lang w:eastAsia="ja-JP"/>
            <w:woUserID w:val="7"/>
          </w:rPr>
          <w:t xml:space="preserve"> 都 </w:t>
        </w:r>
      </w:ins>
      <w:ins w:id="1448" w:author="AshleyC__" w:date="2023-12-11T14:36:03Z">
        <w:r>
          <w:rPr>
            <w:rFonts w:eastAsia="Yu Mincho"/>
            <w:lang w:eastAsia="ja-JP"/>
            <w:woUserID w:val="7"/>
          </w:rPr>
          <w:t xml:space="preserve">会 </w:t>
        </w:r>
      </w:ins>
      <w:ins w:id="1449" w:author="ShadowNightHeart" w:date="2023-12-12T13:12:41Z">
        <w:r>
          <w:rPr>
            <w:rFonts w:eastAsia="Yu Mincho"/>
            <w:lang w:eastAsia="ja-JP"/>
            <w:woUserID w:val="6"/>
          </w:rPr>
          <w:t>散</w:t>
        </w:r>
      </w:ins>
      <w:ins w:id="1450" w:author="ShadowNightHeart" w:date="2023-12-12T13:12:43Z">
        <w:r>
          <w:rPr>
            <w:rFonts w:eastAsia="Yu Mincho"/>
            <w:lang w:eastAsia="ja-JP"/>
            <w:woUserID w:val="6"/>
          </w:rPr>
          <w:t xml:space="preserve"> </w:t>
        </w:r>
      </w:ins>
      <w:ins w:id="1451" w:author="ShadowNightHeart" w:date="2023-12-12T13:12:41Z">
        <w:r>
          <w:rPr>
            <w:rFonts w:eastAsia="Yu Mincho"/>
            <w:lang w:eastAsia="ja-JP"/>
            <w:woUserID w:val="6"/>
          </w:rPr>
          <w:t>架</w:t>
        </w:r>
      </w:ins>
      <w:ins w:id="1452" w:author="鸥皇不欧" w:date="2023-12-11T15:05:58Z">
        <w:del w:id="1453" w:author="ShadowNightHeart" w:date="2023-12-12T13:12:36Z">
          <w:r>
            <w:rPr>
              <w:rFonts w:eastAsia="Yu Mincho"/>
              <w:lang w:eastAsia="ja-JP"/>
              <w:woUserID w:val="4"/>
            </w:rPr>
            <w:delText>报 废</w:delText>
          </w:r>
        </w:del>
      </w:ins>
      <w:ins w:id="1454" w:author="AshleyC__" w:date="2023-12-11T14:36:05Z">
        <w:del w:id="1455" w:author="鸥皇不欧" w:date="2023-12-11T15:05:48Z">
          <w:r>
            <w:rPr>
              <w:rFonts w:eastAsia="Yu Mincho"/>
              <w:lang w:eastAsia="ja-JP"/>
              <w:woUserID w:val="7"/>
            </w:rPr>
            <w:delText>死 亡</w:delText>
          </w:r>
        </w:del>
      </w:ins>
      <w:ins w:id="1456" w:author="AshleyC__" w:date="2023-12-11T14:36:08Z">
        <w:r>
          <w:rPr>
            <w:rFonts w:eastAsia="Yu Mincho"/>
            <w:lang w:eastAsia="ja-JP"/>
            <w:woUserID w:val="7"/>
          </w:rPr>
          <w:t xml:space="preserve"> .</w:t>
        </w:r>
      </w:ins>
      <w:ins w:id="1457" w:author="ShadowNightHeart" w:date="2023-12-12T13:12:45Z">
        <w:r>
          <w:rPr>
            <w:rFonts w:eastAsia="Yu Mincho"/>
            <w:lang w:eastAsia="ja-JP"/>
            <w:woUserID w:val="6"/>
          </w:rPr>
          <w:t xml:space="preserve"> </w:t>
        </w:r>
      </w:ins>
      <w:ins w:id="1458" w:author="AshleyC__" w:date="2023-12-11T14:36:08Z">
        <w:r>
          <w:rPr>
            <w:rFonts w:eastAsia="Yu Mincho"/>
            <w:lang w:eastAsia="ja-JP"/>
            <w:woUserID w:val="7"/>
          </w:rPr>
          <w:t>.</w:t>
        </w:r>
      </w:ins>
      <w:ins w:id="1459" w:author="ShadowNightHeart" w:date="2023-12-12T13:12:45Z">
        <w:r>
          <w:rPr>
            <w:rFonts w:eastAsia="Yu Mincho"/>
            <w:lang w:eastAsia="ja-JP"/>
            <w:woUserID w:val="6"/>
          </w:rPr>
          <w:t xml:space="preserve"> </w:t>
        </w:r>
      </w:ins>
      <w:ins w:id="1460" w:author="AshleyC__" w:date="2023-12-11T14:36:08Z">
        <w:r>
          <w:rPr>
            <w:rFonts w:eastAsia="Yu Mincho"/>
            <w:lang w:eastAsia="ja-JP"/>
            <w:woUserID w:val="7"/>
          </w:rPr>
          <w:t>.</w:t>
        </w:r>
      </w:ins>
    </w:p>
    <w:p>
      <w:pPr>
        <w:rPr>
          <w:ins w:id="1461" w:author="AshleyC__" w:date="2023-12-11T14:39:36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>*  .</w:t>
      </w:r>
      <w:ins w:id="1462" w:author="ShadowNightHeart" w:date="2023-12-12T13:14:56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.</w:t>
      </w:r>
      <w:ins w:id="1463" w:author="ShadowNightHeart" w:date="2023-12-12T13:14:57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.</w:t>
      </w:r>
      <w:ins w:id="1464" w:author="AshleyC__" w:date="2023-12-11T14:36:35Z">
        <w:r>
          <w:rPr>
            <w:rFonts w:eastAsia="Yu Mincho"/>
            <w:lang w:eastAsia="ja-JP"/>
            <w:woUserID w:val="7"/>
          </w:rPr>
          <w:t xml:space="preserve"> </w:t>
        </w:r>
      </w:ins>
      <w:ins w:id="1465" w:author="AshleyC__" w:date="2023-12-11T14:36:37Z">
        <w:r>
          <w:rPr>
            <w:rFonts w:eastAsia="Yu Mincho"/>
            <w:lang w:eastAsia="ja-JP"/>
            <w:woUserID w:val="7"/>
          </w:rPr>
          <w:t>然</w:t>
        </w:r>
      </w:ins>
      <w:ins w:id="1466" w:author="AshleyC__" w:date="2023-12-11T14:36:38Z">
        <w:r>
          <w:rPr>
            <w:rFonts w:eastAsia="Yu Mincho"/>
            <w:lang w:eastAsia="ja-JP"/>
            <w:woUserID w:val="7"/>
          </w:rPr>
          <w:t xml:space="preserve"> </w:t>
        </w:r>
      </w:ins>
      <w:ins w:id="1467" w:author="AshleyC__" w:date="2023-12-11T14:36:37Z">
        <w:r>
          <w:rPr>
            <w:rFonts w:eastAsia="Yu Mincho"/>
            <w:lang w:eastAsia="ja-JP"/>
            <w:woUserID w:val="7"/>
          </w:rPr>
          <w:t>而</w:t>
        </w:r>
      </w:ins>
      <w:del w:id="1468" w:author="AshleyC__" w:date="2023-12-11T14:36:34Z">
        <w:r>
          <w:rPr>
            <w:rFonts w:eastAsia="Yu Mincho"/>
            <w:lang w:eastAsia="ja-JP"/>
          </w:rPr>
          <w:delText>Yet it glided across#     the lava no problem.</w:delText>
        </w:r>
      </w:del>
      <w:ins w:id="1469" w:author="AshleyC__" w:date="2023-12-11T14:36:38Z">
        <w:r>
          <w:rPr>
            <w:rFonts w:eastAsia="Yu Mincho"/>
            <w:lang w:eastAsia="ja-JP"/>
            <w:woUserID w:val="7"/>
          </w:rPr>
          <w:t xml:space="preserve"> </w:t>
        </w:r>
      </w:ins>
      <w:ins w:id="1470" w:author="AshleyC__" w:date="2023-12-11T14:36:40Z">
        <w:r>
          <w:rPr>
            <w:rFonts w:eastAsia="Yu Mincho"/>
            <w:lang w:eastAsia="ja-JP"/>
            <w:woUserID w:val="7"/>
          </w:rPr>
          <w:t>它</w:t>
        </w:r>
      </w:ins>
      <w:ins w:id="1471" w:author="AshleyC__" w:date="2023-12-11T14:37:17Z">
        <w:r>
          <w:rPr>
            <w:rFonts w:eastAsia="Yu Mincho"/>
            <w:lang w:eastAsia="ja-JP"/>
            <w:woUserID w:val="7"/>
          </w:rPr>
          <w:t xml:space="preserve"> </w:t>
        </w:r>
      </w:ins>
      <w:ins w:id="1472" w:author="AshleyC__" w:date="2023-12-11T14:37:18Z">
        <w:r>
          <w:rPr>
            <w:rFonts w:eastAsia="Yu Mincho"/>
            <w:lang w:eastAsia="ja-JP"/>
            <w:woUserID w:val="7"/>
          </w:rPr>
          <w:t>却</w:t>
        </w:r>
      </w:ins>
      <w:ins w:id="1473" w:author="AshleyC__" w:date="2023-12-11T14:37:19Z">
        <w:r>
          <w:rPr>
            <w:rFonts w:eastAsia="Yu Mincho"/>
            <w:lang w:eastAsia="ja-JP"/>
            <w:woUserID w:val="7"/>
          </w:rPr>
          <w:t xml:space="preserve"> </w:t>
        </w:r>
      </w:ins>
      <w:ins w:id="1474" w:author="AshleyC__" w:date="2023-12-11T14:37:21Z">
        <w:r>
          <w:rPr>
            <w:rFonts w:eastAsia="Yu Mincho"/>
            <w:lang w:eastAsia="ja-JP"/>
            <w:woUserID w:val="7"/>
          </w:rPr>
          <w:t>毫</w:t>
        </w:r>
      </w:ins>
      <w:ins w:id="1475" w:author="AshleyC__" w:date="2023-12-11T14:37:22Z">
        <w:r>
          <w:rPr>
            <w:rFonts w:eastAsia="Yu Mincho"/>
            <w:lang w:eastAsia="ja-JP"/>
            <w:woUserID w:val="7"/>
          </w:rPr>
          <w:t xml:space="preserve"> </w:t>
        </w:r>
      </w:ins>
      <w:ins w:id="1476" w:author="AshleyC__" w:date="2023-12-11T14:37:21Z">
        <w:r>
          <w:rPr>
            <w:rFonts w:eastAsia="Yu Mincho"/>
            <w:lang w:eastAsia="ja-JP"/>
            <w:woUserID w:val="7"/>
          </w:rPr>
          <w:t>无</w:t>
        </w:r>
      </w:ins>
      <w:ins w:id="1477" w:author="AshleyC__" w:date="2023-12-11T14:37:22Z">
        <w:r>
          <w:rPr>
            <w:rFonts w:eastAsia="Yu Mincho"/>
            <w:lang w:eastAsia="ja-JP"/>
            <w:woUserID w:val="7"/>
          </w:rPr>
          <w:t xml:space="preserve"> </w:t>
        </w:r>
      </w:ins>
      <w:ins w:id="1478" w:author="AshleyC__" w:date="2023-12-11T14:37:21Z">
        <w:r>
          <w:rPr>
            <w:rFonts w:eastAsia="Yu Mincho"/>
            <w:lang w:eastAsia="ja-JP"/>
            <w:woUserID w:val="7"/>
          </w:rPr>
          <w:t>问</w:t>
        </w:r>
      </w:ins>
      <w:ins w:id="1479" w:author="AshleyC__" w:date="2023-12-11T14:37:22Z">
        <w:r>
          <w:rPr>
            <w:rFonts w:eastAsia="Yu Mincho"/>
            <w:lang w:eastAsia="ja-JP"/>
            <w:woUserID w:val="7"/>
          </w:rPr>
          <w:t xml:space="preserve"> </w:t>
        </w:r>
      </w:ins>
      <w:ins w:id="1480" w:author="AshleyC__" w:date="2023-12-11T14:37:21Z">
        <w:r>
          <w:rPr>
            <w:rFonts w:eastAsia="Yu Mincho"/>
            <w:lang w:eastAsia="ja-JP"/>
            <w:woUserID w:val="7"/>
          </w:rPr>
          <w:t>题</w:t>
        </w:r>
      </w:ins>
      <w:ins w:id="1481" w:author="AshleyC__" w:date="2023-12-11T14:37:23Z">
        <w:r>
          <w:rPr>
            <w:rFonts w:eastAsia="Yu Mincho"/>
            <w:lang w:eastAsia="ja-JP"/>
            <w:woUserID w:val="7"/>
          </w:rPr>
          <w:t xml:space="preserve"> </w:t>
        </w:r>
      </w:ins>
      <w:ins w:id="1482" w:author="AshleyC__" w:date="2023-12-11T14:37:24Z">
        <w:r>
          <w:rPr>
            <w:rFonts w:eastAsia="Yu Mincho"/>
            <w:lang w:eastAsia="ja-JP"/>
            <w:woUserID w:val="7"/>
          </w:rPr>
          <w:t>地</w:t>
        </w:r>
      </w:ins>
      <w:ins w:id="1483" w:author="AshleyC__" w:date="2023-12-11T14:37:25Z">
        <w:r>
          <w:rPr>
            <w:rFonts w:eastAsia="Yu Mincho"/>
            <w:lang w:eastAsia="ja-JP"/>
            <w:woUserID w:val="7"/>
          </w:rPr>
          <w:t xml:space="preserve"> </w:t>
        </w:r>
      </w:ins>
      <w:ins w:id="1484" w:author="AshleyC__" w:date="2023-12-11T14:37:27Z">
        <w:r>
          <w:rPr>
            <w:rFonts w:eastAsia="Yu Mincho"/>
            <w:lang w:eastAsia="ja-JP"/>
            <w:woUserID w:val="7"/>
          </w:rPr>
          <w:t xml:space="preserve">#   </w:t>
        </w:r>
      </w:ins>
      <w:ins w:id="1485" w:author="AshleyC__" w:date="2023-12-11T14:37:28Z">
        <w:r>
          <w:rPr>
            <w:rFonts w:eastAsia="Yu Mincho"/>
            <w:lang w:eastAsia="ja-JP"/>
            <w:woUserID w:val="7"/>
          </w:rPr>
          <w:t xml:space="preserve">  </w:t>
        </w:r>
      </w:ins>
      <w:ins w:id="1486" w:author="AshleyC__" w:date="2023-12-11T14:37:30Z">
        <w:r>
          <w:rPr>
            <w:rFonts w:eastAsia="Yu Mincho"/>
            <w:lang w:eastAsia="ja-JP"/>
            <w:woUserID w:val="7"/>
          </w:rPr>
          <w:t>穿</w:t>
        </w:r>
      </w:ins>
      <w:ins w:id="1487" w:author="AshleyC__" w:date="2023-12-11T14:37:32Z">
        <w:r>
          <w:rPr>
            <w:rFonts w:eastAsia="Yu Mincho"/>
            <w:lang w:eastAsia="ja-JP"/>
            <w:woUserID w:val="7"/>
          </w:rPr>
          <w:t xml:space="preserve"> </w:t>
        </w:r>
      </w:ins>
      <w:ins w:id="1488" w:author="AshleyC__" w:date="2023-12-11T14:37:30Z">
        <w:r>
          <w:rPr>
            <w:rFonts w:eastAsia="Yu Mincho"/>
            <w:lang w:eastAsia="ja-JP"/>
            <w:woUserID w:val="7"/>
          </w:rPr>
          <w:t>过</w:t>
        </w:r>
      </w:ins>
      <w:ins w:id="1489" w:author="AshleyC__" w:date="2023-12-11T14:37:33Z">
        <w:r>
          <w:rPr>
            <w:rFonts w:eastAsia="Yu Mincho"/>
            <w:lang w:eastAsia="ja-JP"/>
            <w:woUserID w:val="7"/>
          </w:rPr>
          <w:t xml:space="preserve"> </w:t>
        </w:r>
      </w:ins>
      <w:ins w:id="1490" w:author="AshleyC__" w:date="2023-12-11T14:37:30Z">
        <w:r>
          <w:rPr>
            <w:rFonts w:eastAsia="Yu Mincho"/>
            <w:lang w:eastAsia="ja-JP"/>
            <w:woUserID w:val="7"/>
          </w:rPr>
          <w:t>了</w:t>
        </w:r>
      </w:ins>
      <w:ins w:id="1491" w:author="AshleyC__" w:date="2023-12-11T14:37:33Z">
        <w:r>
          <w:rPr>
            <w:rFonts w:eastAsia="Yu Mincho"/>
            <w:lang w:eastAsia="ja-JP"/>
            <w:woUserID w:val="7"/>
          </w:rPr>
          <w:t xml:space="preserve"> </w:t>
        </w:r>
      </w:ins>
      <w:ins w:id="1492" w:author="AshleyC__" w:date="2023-12-11T14:37:36Z">
        <w:r>
          <w:rPr>
            <w:rFonts w:eastAsia="Yu Mincho"/>
            <w:lang w:eastAsia="ja-JP"/>
            <w:woUserID w:val="7"/>
          </w:rPr>
          <w:t>熔</w:t>
        </w:r>
      </w:ins>
      <w:ins w:id="1493" w:author="AshleyC__" w:date="2023-12-11T14:37:39Z">
        <w:r>
          <w:rPr>
            <w:rFonts w:eastAsia="Yu Mincho"/>
            <w:lang w:eastAsia="ja-JP"/>
            <w:woUserID w:val="7"/>
          </w:rPr>
          <w:t xml:space="preserve"> </w:t>
        </w:r>
      </w:ins>
      <w:ins w:id="1494" w:author="AshleyC__" w:date="2023-12-11T14:37:36Z">
        <w:r>
          <w:rPr>
            <w:rFonts w:eastAsia="Yu Mincho"/>
            <w:lang w:eastAsia="ja-JP"/>
            <w:woUserID w:val="7"/>
          </w:rPr>
          <w:t>岩</w:t>
        </w:r>
      </w:ins>
      <w:ins w:id="1495" w:author="AshleyC__" w:date="2023-12-11T14:37:39Z">
        <w:r>
          <w:rPr>
            <w:rFonts w:eastAsia="Yu Mincho"/>
            <w:lang w:eastAsia="ja-JP"/>
            <w:woUserID w:val="7"/>
          </w:rPr>
          <w:t xml:space="preserve"> 。</w:t>
        </w:r>
      </w:ins>
      <w:ins w:id="1496" w:author="AshleyC__" w:date="2023-12-11T14:37:36Z">
        <w:r>
          <w:rPr>
            <w:rFonts w:eastAsia="Yu Mincho"/>
            <w:lang w:eastAsia="ja-JP"/>
            <w:woUserID w:val="7"/>
          </w:rPr>
          <w:t xml:space="preserve"> </w:t>
        </w:r>
      </w:ins>
    </w:p>
    <w:p>
      <w:pPr>
        <w:rPr>
          <w:del w:id="1497" w:author="AshleyC__" w:date="2023-12-11T14:39:36Z"/>
          <w:rFonts w:hint="default" w:eastAsia="Yu Mincho"/>
          <w:lang w:eastAsia="ja-JP"/>
          <w:woUserID w:val="7"/>
        </w:rPr>
      </w:pPr>
    </w:p>
    <w:p>
      <w:pPr>
        <w:ind w:firstLine="0" w:firstLineChars="0"/>
        <w:rPr>
          <w:rFonts w:hint="default" w:eastAsia="Yu Mincho"/>
          <w:lang w:eastAsia="ja-JP"/>
          <w:woUserID w:val="7"/>
        </w:rPr>
        <w:pPrChange w:id="1498" w:author="AshleyC__" w:date="2023-12-11T14:37:41Z">
          <w:pPr/>
        </w:pPrChange>
      </w:pPr>
      <w:del w:id="1499" w:author="AshleyC__" w:date="2023-12-11T14:39:32Z">
        <w:r>
          <w:rPr>
            <w:rFonts w:eastAsia="Yu Mincho"/>
            <w:lang w:eastAsia="ja-JP"/>
          </w:rPr>
          <w:delText>*  Sure can't say the same#     for Martlet's "sturdy"#     raft, haha!</w:delText>
        </w:r>
      </w:del>
      <w:ins w:id="1500" w:author="AshleyC__" w:date="2023-12-11T14:38:10Z">
        <w:r>
          <w:rPr>
            <w:rFonts w:eastAsia="Yu Mincho"/>
            <w:lang w:eastAsia="ja-JP"/>
            <w:woUserID w:val="7"/>
          </w:rPr>
          <w:t xml:space="preserve">*  </w:t>
        </w:r>
      </w:ins>
      <w:ins w:id="1501" w:author="AshleyC__" w:date="2023-12-11T14:38:16Z">
        <w:r>
          <w:rPr>
            <w:rFonts w:eastAsia="Yu Mincho"/>
            <w:lang w:eastAsia="ja-JP"/>
            <w:woUserID w:val="7"/>
          </w:rPr>
          <w:t>当</w:t>
        </w:r>
      </w:ins>
      <w:ins w:id="1502" w:author="AshleyC__" w:date="2023-12-11T14:38:20Z">
        <w:r>
          <w:rPr>
            <w:rFonts w:eastAsia="Yu Mincho"/>
            <w:lang w:eastAsia="ja-JP"/>
            <w:woUserID w:val="7"/>
          </w:rPr>
          <w:t xml:space="preserve"> </w:t>
        </w:r>
      </w:ins>
      <w:ins w:id="1503" w:author="AshleyC__" w:date="2023-12-11T14:38:16Z">
        <w:r>
          <w:rPr>
            <w:rFonts w:eastAsia="Yu Mincho"/>
            <w:lang w:eastAsia="ja-JP"/>
            <w:woUserID w:val="7"/>
          </w:rPr>
          <w:t>然</w:t>
        </w:r>
      </w:ins>
      <w:ins w:id="1504" w:author="AshleyC__" w:date="2023-12-11T14:38:21Z">
        <w:r>
          <w:rPr>
            <w:rFonts w:eastAsia="Yu Mincho"/>
            <w:lang w:eastAsia="ja-JP"/>
            <w:woUserID w:val="7"/>
          </w:rPr>
          <w:t xml:space="preserve"> 不 </w:t>
        </w:r>
      </w:ins>
      <w:ins w:id="1505" w:author="AshleyC__" w:date="2023-12-11T14:38:22Z">
        <w:r>
          <w:rPr>
            <w:rFonts w:eastAsia="Yu Mincho"/>
            <w:lang w:eastAsia="ja-JP"/>
            <w:woUserID w:val="7"/>
          </w:rPr>
          <w:t>能 对</w:t>
        </w:r>
      </w:ins>
      <w:ins w:id="1506" w:author="AshleyC__" w:date="2023-12-11T14:38:24Z">
        <w:r>
          <w:rPr>
            <w:rFonts w:eastAsia="Yu Mincho"/>
            <w:lang w:eastAsia="ja-JP"/>
            <w:woUserID w:val="7"/>
          </w:rPr>
          <w:t xml:space="preserve"> M</w:t>
        </w:r>
      </w:ins>
      <w:ins w:id="1507" w:author="AshleyC__" w:date="2023-12-11T14:38:37Z">
        <w:r>
          <w:rPr>
            <w:rFonts w:eastAsia="Yu Mincho"/>
            <w:lang w:eastAsia="ja-JP"/>
            <w:woUserID w:val="7"/>
          </w:rPr>
          <w:t xml:space="preserve">artlet </w:t>
        </w:r>
      </w:ins>
      <w:ins w:id="1508" w:author="AshleyC__" w:date="2023-12-11T14:38:46Z">
        <w:r>
          <w:rPr>
            <w:rFonts w:eastAsia="Yu Mincho"/>
            <w:lang w:eastAsia="ja-JP"/>
            <w:woUserID w:val="7"/>
          </w:rPr>
          <w:t>"</w:t>
        </w:r>
      </w:ins>
      <w:ins w:id="1509" w:author="AshleyC__" w:date="2023-12-11T14:38:50Z">
        <w:r>
          <w:rPr>
            <w:rFonts w:eastAsia="Yu Mincho"/>
            <w:lang w:eastAsia="ja-JP"/>
            <w:woUserID w:val="7"/>
          </w:rPr>
          <w:t xml:space="preserve"> </w:t>
        </w:r>
      </w:ins>
      <w:ins w:id="1510" w:author="AshleyC__" w:date="2023-12-11T14:38:48Z">
        <w:r>
          <w:rPr>
            <w:rFonts w:eastAsia="Yu Mincho"/>
            <w:lang w:eastAsia="ja-JP"/>
            <w:woUserID w:val="7"/>
          </w:rPr>
          <w:t>坚 固</w:t>
        </w:r>
      </w:ins>
      <w:ins w:id="1511" w:author="AshleyC__" w:date="2023-12-11T14:38:51Z">
        <w:r>
          <w:rPr>
            <w:rFonts w:eastAsia="Yu Mincho"/>
            <w:lang w:eastAsia="ja-JP"/>
            <w:woUserID w:val="7"/>
          </w:rPr>
          <w:t xml:space="preserve"> </w:t>
        </w:r>
      </w:ins>
      <w:ins w:id="1512" w:author="AshleyC__" w:date="2023-12-11T14:38:46Z">
        <w:r>
          <w:rPr>
            <w:rFonts w:eastAsia="Yu Mincho"/>
            <w:lang w:eastAsia="ja-JP"/>
            <w:woUserID w:val="7"/>
          </w:rPr>
          <w:t>"</w:t>
        </w:r>
      </w:ins>
      <w:ins w:id="1513" w:author="AshleyC__" w:date="2023-12-11T14:38:51Z">
        <w:r>
          <w:rPr>
            <w:rFonts w:eastAsia="Yu Mincho"/>
            <w:lang w:eastAsia="ja-JP"/>
            <w:woUserID w:val="7"/>
          </w:rPr>
          <w:t xml:space="preserve"> 的</w:t>
        </w:r>
      </w:ins>
      <w:ins w:id="1514" w:author="AshleyC__" w:date="2023-12-11T14:38:52Z">
        <w:r>
          <w:rPr>
            <w:rFonts w:eastAsia="Yu Mincho"/>
            <w:lang w:eastAsia="ja-JP"/>
            <w:woUserID w:val="7"/>
          </w:rPr>
          <w:t xml:space="preserve"> 木</w:t>
        </w:r>
      </w:ins>
      <w:ins w:id="1515" w:author="AshleyC__" w:date="2023-12-11T14:38:53Z">
        <w:r>
          <w:rPr>
            <w:rFonts w:eastAsia="Yu Mincho"/>
            <w:lang w:eastAsia="ja-JP"/>
            <w:woUserID w:val="7"/>
          </w:rPr>
          <w:t xml:space="preserve"> </w:t>
        </w:r>
      </w:ins>
      <w:ins w:id="1516" w:author="AshleyC__" w:date="2023-12-11T14:38:52Z">
        <w:r>
          <w:rPr>
            <w:rFonts w:eastAsia="Yu Mincho"/>
            <w:lang w:eastAsia="ja-JP"/>
            <w:woUserID w:val="7"/>
          </w:rPr>
          <w:t>筏</w:t>
        </w:r>
      </w:ins>
      <w:ins w:id="1517" w:author="AshleyC__" w:date="2023-12-11T14:38:58Z">
        <w:r>
          <w:rPr>
            <w:rFonts w:eastAsia="Yu Mincho"/>
            <w:lang w:eastAsia="ja-JP"/>
            <w:woUserID w:val="7"/>
          </w:rPr>
          <w:t>#</w:t>
        </w:r>
      </w:ins>
      <w:ins w:id="1518" w:author="AshleyC__" w:date="2023-12-11T14:39:01Z">
        <w:r>
          <w:rPr>
            <w:rFonts w:eastAsia="Yu Mincho"/>
            <w:lang w:eastAsia="ja-JP"/>
            <w:woUserID w:val="7"/>
          </w:rPr>
          <w:t xml:space="preserve">   </w:t>
        </w:r>
      </w:ins>
      <w:ins w:id="1519" w:author="AshleyC__" w:date="2023-12-11T14:39:02Z">
        <w:r>
          <w:rPr>
            <w:rFonts w:eastAsia="Yu Mincho"/>
            <w:lang w:eastAsia="ja-JP"/>
            <w:woUserID w:val="7"/>
          </w:rPr>
          <w:t xml:space="preserve">  </w:t>
        </w:r>
      </w:ins>
      <w:ins w:id="1520" w:author="AshleyC__" w:date="2023-12-11T14:39:17Z">
        <w:r>
          <w:rPr>
            <w:rFonts w:eastAsia="Yu Mincho"/>
            <w:lang w:eastAsia="ja-JP"/>
            <w:woUserID w:val="7"/>
          </w:rPr>
          <w:t>这</w:t>
        </w:r>
      </w:ins>
      <w:ins w:id="1521" w:author="AshleyC__" w:date="2023-12-11T14:39:19Z">
        <w:r>
          <w:rPr>
            <w:rFonts w:eastAsia="Yu Mincho"/>
            <w:lang w:eastAsia="ja-JP"/>
            <w:woUserID w:val="7"/>
          </w:rPr>
          <w:t xml:space="preserve"> </w:t>
        </w:r>
      </w:ins>
      <w:ins w:id="1522" w:author="AshleyC__" w:date="2023-12-11T14:39:17Z">
        <w:r>
          <w:rPr>
            <w:rFonts w:eastAsia="Yu Mincho"/>
            <w:lang w:eastAsia="ja-JP"/>
            <w:woUserID w:val="7"/>
          </w:rPr>
          <w:t>么</w:t>
        </w:r>
      </w:ins>
      <w:ins w:id="1523" w:author="AshleyC__" w:date="2023-12-11T14:39:19Z">
        <w:r>
          <w:rPr>
            <w:rFonts w:eastAsia="Yu Mincho"/>
            <w:lang w:eastAsia="ja-JP"/>
            <w:woUserID w:val="7"/>
          </w:rPr>
          <w:t xml:space="preserve"> </w:t>
        </w:r>
      </w:ins>
      <w:ins w:id="1524" w:author="AshleyC__" w:date="2023-12-11T14:39:17Z">
        <w:r>
          <w:rPr>
            <w:rFonts w:eastAsia="Yu Mincho"/>
            <w:lang w:eastAsia="ja-JP"/>
            <w:woUserID w:val="7"/>
          </w:rPr>
          <w:t>说</w:t>
        </w:r>
      </w:ins>
      <w:ins w:id="1525" w:author="AshleyC__" w:date="2023-12-11T14:39:23Z">
        <w:r>
          <w:rPr>
            <w:rFonts w:eastAsia="Yu Mincho"/>
            <w:lang w:eastAsia="ja-JP"/>
            <w:woUserID w:val="7"/>
          </w:rPr>
          <w:t xml:space="preserve"> ，</w:t>
        </w:r>
      </w:ins>
      <w:ins w:id="1526" w:author="AshleyC__" w:date="2023-12-11T14:39:24Z">
        <w:r>
          <w:rPr>
            <w:rFonts w:eastAsia="Yu Mincho"/>
            <w:lang w:eastAsia="ja-JP"/>
            <w:woUserID w:val="7"/>
          </w:rPr>
          <w:t>哈哈</w:t>
        </w:r>
      </w:ins>
      <w:ins w:id="1527" w:author="AshleyC__" w:date="2023-12-11T14:39:29Z">
        <w:r>
          <w:rPr>
            <w:rFonts w:eastAsia="Yu Mincho"/>
            <w:lang w:eastAsia="ja-JP"/>
            <w:woUserID w:val="7"/>
          </w:rPr>
          <w:t xml:space="preserve"> !</w:t>
        </w:r>
      </w:ins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528" w:author="AshleyC__" w:date="2023-12-11T14:41:23Z">
        <w:r>
          <w:rPr>
            <w:rFonts w:eastAsia="Yu Mincho"/>
            <w:lang w:eastAsia="ja-JP"/>
            <w:woUserID w:val="7"/>
          </w:rPr>
          <w:t>咱</w:t>
        </w:r>
      </w:ins>
      <w:ins w:id="1529" w:author="AshleyC__" w:date="2023-12-11T14:41:24Z">
        <w:r>
          <w:rPr>
            <w:rFonts w:eastAsia="Yu Mincho"/>
            <w:lang w:eastAsia="ja-JP"/>
            <w:woUserID w:val="7"/>
          </w:rPr>
          <w:t xml:space="preserve"> 再</w:t>
        </w:r>
      </w:ins>
      <w:ins w:id="1530" w:author="AshleyC__" w:date="2023-12-11T14:41:25Z">
        <w:r>
          <w:rPr>
            <w:rFonts w:eastAsia="Yu Mincho"/>
            <w:lang w:eastAsia="ja-JP"/>
            <w:woUserID w:val="7"/>
          </w:rPr>
          <w:t xml:space="preserve"> </w:t>
        </w:r>
      </w:ins>
      <w:ins w:id="1531" w:author="AshleyC__" w:date="2023-12-11T14:41:28Z">
        <w:r>
          <w:rPr>
            <w:rFonts w:eastAsia="Yu Mincho"/>
            <w:lang w:eastAsia="ja-JP"/>
            <w:woUserID w:val="7"/>
          </w:rPr>
          <w:t>走</w:t>
        </w:r>
      </w:ins>
      <w:ins w:id="1532" w:author="AshleyC__" w:date="2023-12-11T14:41:29Z">
        <w:r>
          <w:rPr>
            <w:rFonts w:eastAsia="Yu Mincho"/>
            <w:lang w:eastAsia="ja-JP"/>
            <w:woUserID w:val="7"/>
          </w:rPr>
          <w:t xml:space="preserve"> 进 这 </w:t>
        </w:r>
      </w:ins>
      <w:ins w:id="1533" w:author="AshleyC__" w:date="2023-12-11T14:41:31Z">
        <w:r>
          <w:rPr>
            <w:rFonts w:eastAsia="Yu Mincho"/>
            <w:lang w:eastAsia="ja-JP"/>
            <w:woUserID w:val="7"/>
          </w:rPr>
          <w:t>个 设</w:t>
        </w:r>
      </w:ins>
      <w:ins w:id="1534" w:author="AshleyC__" w:date="2023-12-11T14:41:32Z">
        <w:r>
          <w:rPr>
            <w:rFonts w:eastAsia="Yu Mincho"/>
            <w:lang w:eastAsia="ja-JP"/>
            <w:woUserID w:val="7"/>
          </w:rPr>
          <w:t xml:space="preserve"> </w:t>
        </w:r>
      </w:ins>
      <w:ins w:id="1535" w:author="AshleyC__" w:date="2023-12-11T14:41:31Z">
        <w:r>
          <w:rPr>
            <w:rFonts w:eastAsia="Yu Mincho"/>
            <w:lang w:eastAsia="ja-JP"/>
            <w:woUserID w:val="7"/>
          </w:rPr>
          <w:t>施</w:t>
        </w:r>
      </w:ins>
      <w:del w:id="1536" w:author="AshleyC__" w:date="2023-12-11T14:41:20Z">
        <w:r>
          <w:rPr>
            <w:rFonts w:eastAsia="Yu Mincho"/>
            <w:lang w:eastAsia="ja-JP"/>
          </w:rPr>
          <w:delText>Further into this#     facility we go!</w:delText>
        </w:r>
      </w:del>
      <w:ins w:id="1537" w:author="AshleyC__" w:date="2023-12-11T14:41:32Z">
        <w:r>
          <w:rPr>
            <w:rFonts w:eastAsia="Yu Mincho"/>
            <w:lang w:eastAsia="ja-JP"/>
            <w:woUserID w:val="7"/>
          </w:rPr>
          <w:t xml:space="preserve"> </w:t>
        </w:r>
      </w:ins>
      <w:ins w:id="1538" w:author="AshleyC__" w:date="2023-12-11T14:41:34Z">
        <w:r>
          <w:rPr>
            <w:rFonts w:eastAsia="Yu Mincho"/>
            <w:lang w:eastAsia="ja-JP"/>
            <w:woUserID w:val="7"/>
          </w:rPr>
          <w:t>一</w:t>
        </w:r>
      </w:ins>
      <w:ins w:id="1539" w:author="AshleyC__" w:date="2023-12-11T14:41:36Z">
        <w:r>
          <w:rPr>
            <w:rFonts w:eastAsia="Yu Mincho"/>
            <w:lang w:eastAsia="ja-JP"/>
            <w:woUserID w:val="7"/>
          </w:rPr>
          <w:t xml:space="preserve"> </w:t>
        </w:r>
      </w:ins>
      <w:ins w:id="1540" w:author="AshleyC__" w:date="2023-12-11T14:41:34Z">
        <w:r>
          <w:rPr>
            <w:rFonts w:eastAsia="Yu Mincho"/>
            <w:lang w:eastAsia="ja-JP"/>
            <w:woUserID w:val="7"/>
          </w:rPr>
          <w:t>步</w:t>
        </w:r>
      </w:ins>
      <w:ins w:id="1541" w:author="AshleyC__" w:date="2023-12-11T14:41:36Z">
        <w:r>
          <w:rPr>
            <w:rFonts w:eastAsia="Yu Mincho"/>
            <w:lang w:eastAsia="ja-JP"/>
            <w:woUserID w:val="7"/>
          </w:rPr>
          <w:t xml:space="preserve"> </w:t>
        </w:r>
      </w:ins>
      <w:ins w:id="1542" w:author="AshleyC__" w:date="2023-12-11T14:41:37Z">
        <w:r>
          <w:rPr>
            <w:rFonts w:eastAsia="Yu Mincho"/>
            <w:lang w:eastAsia="ja-JP"/>
            <w:woUserID w:val="7"/>
          </w:rPr>
          <w:t>吧 ！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1543" w:author="AshleyC__" w:date="2023-12-11T14:41:44Z">
        <w:r>
          <w:rPr>
            <w:rFonts w:eastAsia="Yu Mincho"/>
            <w:lang w:eastAsia="ja-JP"/>
            <w:woUserID w:val="7"/>
          </w:rPr>
          <w:t>嗨</w:t>
        </w:r>
      </w:ins>
      <w:ins w:id="1544" w:author="AshleyC__" w:date="2023-12-11T14:41:45Z">
        <w:r>
          <w:rPr>
            <w:rFonts w:eastAsia="Yu Mincho"/>
            <w:lang w:eastAsia="ja-JP"/>
            <w:woUserID w:val="7"/>
          </w:rPr>
          <w:t xml:space="preserve"> ！</w:t>
        </w:r>
      </w:ins>
      <w:del w:id="1545" w:author="AshleyC__" w:date="2023-12-11T14:41:44Z">
        <w:r>
          <w:rPr>
            <w:rFonts w:eastAsia="Yu Mincho"/>
            <w:lang w:eastAsia="ja-JP"/>
          </w:rPr>
          <w:delText>Howdy!</w:delText>
        </w:r>
      </w:del>
      <w:del w:id="1546" w:author="AshleyC__" w:date="2023-12-11T14:41:44Z">
        <w:r>
          <w:rPr>
            <w:rFonts w:eastAsia="Yu Mincho"/>
            <w:lang w:eastAsia="ja-JP"/>
          </w:rPr>
          <w:tab/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</w:t>
      </w:r>
      <w:ins w:id="1547" w:author="AshleyC__" w:date="2023-12-11T14:42:31Z">
        <w:r>
          <w:rPr>
            <w:rFonts w:eastAsia="Yu Mincho"/>
            <w:lang w:eastAsia="ja-JP"/>
            <w:woUserID w:val="7"/>
          </w:rPr>
          <w:t xml:space="preserve"> </w:t>
        </w:r>
      </w:ins>
      <w:ins w:id="1548" w:author="AshleyC__" w:date="2023-12-11T14:42:32Z">
        <w:r>
          <w:rPr>
            <w:rFonts w:eastAsia="Yu Mincho"/>
            <w:lang w:eastAsia="ja-JP"/>
            <w:woUserID w:val="7"/>
          </w:rPr>
          <w:t>老</w:t>
        </w:r>
      </w:ins>
      <w:ins w:id="1549" w:author="AshleyC__" w:date="2023-12-11T14:42:33Z">
        <w:r>
          <w:rPr>
            <w:rFonts w:eastAsia="Yu Mincho"/>
            <w:lang w:eastAsia="ja-JP"/>
            <w:woUserID w:val="7"/>
          </w:rPr>
          <w:t xml:space="preserve"> </w:t>
        </w:r>
      </w:ins>
      <w:ins w:id="1550" w:author="AshleyC__" w:date="2023-12-11T14:42:32Z">
        <w:r>
          <w:rPr>
            <w:rFonts w:eastAsia="Yu Mincho"/>
            <w:lang w:eastAsia="ja-JP"/>
            <w:woUserID w:val="7"/>
          </w:rPr>
          <w:t>实</w:t>
        </w:r>
      </w:ins>
      <w:ins w:id="1551" w:author="AshleyC__" w:date="2023-12-11T14:42:35Z">
        <w:r>
          <w:rPr>
            <w:rFonts w:eastAsia="Yu Mincho"/>
            <w:lang w:eastAsia="ja-JP"/>
            <w:woUserID w:val="7"/>
          </w:rPr>
          <w:t xml:space="preserve"> </w:t>
        </w:r>
      </w:ins>
      <w:ins w:id="1552" w:author="AshleyC__" w:date="2023-12-11T14:42:32Z">
        <w:r>
          <w:rPr>
            <w:rFonts w:eastAsia="Yu Mincho"/>
            <w:lang w:eastAsia="ja-JP"/>
            <w:woUserID w:val="7"/>
          </w:rPr>
          <w:t>说</w:t>
        </w:r>
      </w:ins>
      <w:del w:id="1553" w:author="AshleyC__" w:date="2023-12-11T14:42:27Z">
        <w:r>
          <w:rPr>
            <w:rFonts w:eastAsia="Yu Mincho"/>
            <w:lang w:eastAsia="ja-JP"/>
          </w:rPr>
          <w:delText xml:space="preserve"> Not a fan of this area's#     bleak vibe, </w:delText>
        </w:r>
      </w:del>
      <w:del w:id="1554" w:author="AshleyC__" w:date="2023-12-11T14:42:31Z">
        <w:r>
          <w:rPr>
            <w:rFonts w:eastAsia="Yu Mincho"/>
            <w:lang w:eastAsia="ja-JP"/>
          </w:rPr>
          <w:delText>honestly</w:delText>
        </w:r>
      </w:del>
      <w:ins w:id="1555" w:author="AshleyC__" w:date="2023-12-11T14:42:38Z">
        <w:r>
          <w:rPr>
            <w:rFonts w:eastAsia="Yu Mincho"/>
            <w:lang w:eastAsia="ja-JP"/>
            <w:woUserID w:val="7"/>
          </w:rPr>
          <w:t xml:space="preserve"> </w:t>
        </w:r>
      </w:ins>
      <w:ins w:id="1556" w:author="AshleyC__" w:date="2023-12-11T14:42:39Z">
        <w:r>
          <w:rPr>
            <w:rFonts w:eastAsia="Yu Mincho"/>
            <w:lang w:eastAsia="ja-JP"/>
            <w:woUserID w:val="7"/>
          </w:rPr>
          <w:t>，</w:t>
        </w:r>
      </w:ins>
      <w:ins w:id="1557" w:author="AshleyC__" w:date="2023-12-11T14:42:45Z">
        <w:r>
          <w:rPr>
            <w:rFonts w:eastAsia="Yu Mincho"/>
            <w:lang w:eastAsia="ja-JP"/>
            <w:woUserID w:val="7"/>
          </w:rPr>
          <w:t>我 不 喜 欢</w:t>
        </w:r>
      </w:ins>
      <w:del w:id="1558" w:author="AshleyC__" w:date="2023-12-11T14:42:42Z">
        <w:r>
          <w:rPr>
            <w:rFonts w:eastAsia="Yu Mincho"/>
            <w:lang w:eastAsia="ja-JP"/>
          </w:rPr>
          <w:delText>.</w:delText>
        </w:r>
      </w:del>
      <w:ins w:id="1559" w:author="AshleyC__" w:date="2023-12-11T14:42:45Z">
        <w:r>
          <w:rPr>
            <w:rFonts w:eastAsia="Yu Mincho"/>
            <w:lang w:eastAsia="ja-JP"/>
            <w:woUserID w:val="7"/>
          </w:rPr>
          <w:t xml:space="preserve"> </w:t>
        </w:r>
      </w:ins>
      <w:ins w:id="1560" w:author="AshleyC__" w:date="2023-12-11T14:42:47Z">
        <w:r>
          <w:rPr>
            <w:rFonts w:eastAsia="Yu Mincho"/>
            <w:lang w:eastAsia="ja-JP"/>
            <w:woUserID w:val="7"/>
          </w:rPr>
          <w:t>这</w:t>
        </w:r>
      </w:ins>
      <w:ins w:id="1561" w:author="AshleyC__" w:date="2023-12-11T14:43:06Z">
        <w:r>
          <w:rPr>
            <w:rFonts w:eastAsia="Yu Mincho"/>
            <w:lang w:eastAsia="ja-JP"/>
            <w:woUserID w:val="7"/>
          </w:rPr>
          <w:t xml:space="preserve"> </w:t>
        </w:r>
      </w:ins>
      <w:ins w:id="1562" w:author="AshleyC__" w:date="2023-12-11T14:43:09Z">
        <w:r>
          <w:rPr>
            <w:rFonts w:eastAsia="Yu Mincho"/>
            <w:lang w:eastAsia="ja-JP"/>
            <w:woUserID w:val="7"/>
          </w:rPr>
          <w:t>荒</w:t>
        </w:r>
      </w:ins>
      <w:ins w:id="1563" w:author="AshleyC__" w:date="2023-12-11T14:43:10Z">
        <w:r>
          <w:rPr>
            <w:rFonts w:eastAsia="Yu Mincho"/>
            <w:lang w:eastAsia="ja-JP"/>
            <w:woUserID w:val="7"/>
          </w:rPr>
          <w:t xml:space="preserve"> </w:t>
        </w:r>
      </w:ins>
      <w:ins w:id="1564" w:author="AshleyC__" w:date="2023-12-11T14:43:09Z">
        <w:r>
          <w:rPr>
            <w:rFonts w:eastAsia="Yu Mincho"/>
            <w:lang w:eastAsia="ja-JP"/>
            <w:woUserID w:val="7"/>
          </w:rPr>
          <w:t>凉</w:t>
        </w:r>
      </w:ins>
      <w:ins w:id="1565" w:author="AshleyC__" w:date="2023-12-11T14:43:12Z">
        <w:r>
          <w:rPr>
            <w:rFonts w:eastAsia="Yu Mincho"/>
            <w:lang w:eastAsia="ja-JP"/>
            <w:woUserID w:val="7"/>
          </w:rPr>
          <w:t xml:space="preserve"> </w:t>
        </w:r>
      </w:ins>
      <w:ins w:id="1566" w:author="AshleyC__" w:date="2023-12-11T14:43:13Z">
        <w:r>
          <w:rPr>
            <w:rFonts w:eastAsia="Yu Mincho"/>
            <w:lang w:eastAsia="ja-JP"/>
            <w:woUserID w:val="7"/>
          </w:rPr>
          <w:t xml:space="preserve">的 </w:t>
        </w:r>
      </w:ins>
      <w:ins w:id="1567" w:author="AshleyC__" w:date="2023-12-11T14:43:15Z">
        <w:r>
          <w:rPr>
            <w:rFonts w:eastAsia="Yu Mincho"/>
            <w:lang w:eastAsia="ja-JP"/>
            <w:woUserID w:val="7"/>
          </w:rPr>
          <w:t>氛 围</w:t>
        </w:r>
      </w:ins>
      <w:ins w:id="1568" w:author="AshleyC__" w:date="2023-12-11T14:43:16Z">
        <w:r>
          <w:rPr>
            <w:rFonts w:eastAsia="Yu Mincho"/>
            <w:lang w:eastAsia="ja-JP"/>
            <w:woUserID w:val="7"/>
          </w:rPr>
          <w:t xml:space="preserve"> 。</w:t>
        </w:r>
      </w:ins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569" w:author="AshleyC__" w:date="2023-12-11T14:43:42Z">
        <w:r>
          <w:rPr>
            <w:rFonts w:eastAsia="Yu Mincho"/>
            <w:lang w:eastAsia="ja-JP"/>
            <w:woUserID w:val="7"/>
          </w:rPr>
          <w:t>我</w:t>
        </w:r>
      </w:ins>
      <w:ins w:id="1570" w:author="AshleyC__" w:date="2023-12-11T14:43:50Z">
        <w:r>
          <w:rPr>
            <w:rFonts w:eastAsia="Yu Mincho"/>
            <w:lang w:eastAsia="ja-JP"/>
            <w:woUserID w:val="7"/>
          </w:rPr>
          <w:t xml:space="preserve"> </w:t>
        </w:r>
      </w:ins>
      <w:ins w:id="1571" w:author="AshleyC__" w:date="2023-12-11T14:43:42Z">
        <w:r>
          <w:rPr>
            <w:rFonts w:eastAsia="Yu Mincho"/>
            <w:lang w:eastAsia="ja-JP"/>
            <w:woUserID w:val="7"/>
          </w:rPr>
          <w:t>已</w:t>
        </w:r>
      </w:ins>
      <w:ins w:id="1572" w:author="AshleyC__" w:date="2023-12-11T14:43:51Z">
        <w:r>
          <w:rPr>
            <w:rFonts w:eastAsia="Yu Mincho"/>
            <w:lang w:eastAsia="ja-JP"/>
            <w:woUserID w:val="7"/>
          </w:rPr>
          <w:t xml:space="preserve"> </w:t>
        </w:r>
      </w:ins>
      <w:ins w:id="1573" w:author="AshleyC__" w:date="2023-12-11T14:43:42Z">
        <w:r>
          <w:rPr>
            <w:rFonts w:eastAsia="Yu Mincho"/>
            <w:lang w:eastAsia="ja-JP"/>
            <w:woUserID w:val="7"/>
          </w:rPr>
          <w:t>经</w:t>
        </w:r>
      </w:ins>
      <w:ins w:id="1574" w:author="AshleyC__" w:date="2023-12-11T14:43:51Z">
        <w:r>
          <w:rPr>
            <w:rFonts w:eastAsia="Yu Mincho"/>
            <w:lang w:eastAsia="ja-JP"/>
            <w:woUserID w:val="7"/>
          </w:rPr>
          <w:t xml:space="preserve"> </w:t>
        </w:r>
      </w:ins>
      <w:ins w:id="1575" w:author="AshleyC__" w:date="2023-12-11T14:43:42Z">
        <w:r>
          <w:rPr>
            <w:rFonts w:eastAsia="Yu Mincho"/>
            <w:lang w:eastAsia="ja-JP"/>
            <w:woUserID w:val="7"/>
          </w:rPr>
          <w:t>厌</w:t>
        </w:r>
      </w:ins>
      <w:ins w:id="1576" w:author="AshleyC__" w:date="2023-12-11T14:43:51Z">
        <w:r>
          <w:rPr>
            <w:rFonts w:eastAsia="Yu Mincho"/>
            <w:lang w:eastAsia="ja-JP"/>
            <w:woUserID w:val="7"/>
          </w:rPr>
          <w:t xml:space="preserve"> </w:t>
        </w:r>
      </w:ins>
      <w:ins w:id="1577" w:author="AshleyC__" w:date="2023-12-11T14:43:42Z">
        <w:r>
          <w:rPr>
            <w:rFonts w:eastAsia="Yu Mincho"/>
            <w:lang w:eastAsia="ja-JP"/>
            <w:woUserID w:val="7"/>
          </w:rPr>
          <w:t>倦</w:t>
        </w:r>
      </w:ins>
      <w:ins w:id="1578" w:author="AshleyC__" w:date="2023-12-11T14:43:52Z">
        <w:r>
          <w:rPr>
            <w:rFonts w:eastAsia="Yu Mincho"/>
            <w:lang w:eastAsia="ja-JP"/>
            <w:woUserID w:val="7"/>
          </w:rPr>
          <w:t xml:space="preserve"> </w:t>
        </w:r>
      </w:ins>
      <w:ins w:id="1579" w:author="AshleyC__" w:date="2023-12-11T14:43:42Z">
        <w:r>
          <w:rPr>
            <w:rFonts w:eastAsia="Yu Mincho"/>
            <w:lang w:eastAsia="ja-JP"/>
            <w:woUserID w:val="7"/>
          </w:rPr>
          <w:t>了</w:t>
        </w:r>
      </w:ins>
      <w:ins w:id="1580" w:author="AshleyC__" w:date="2023-12-11T14:43:43Z">
        <w:r>
          <w:rPr>
            <w:rFonts w:eastAsia="Yu Mincho"/>
            <w:lang w:eastAsia="ja-JP"/>
            <w:woUserID w:val="7"/>
          </w:rPr>
          <w:t xml:space="preserve"> </w:t>
        </w:r>
      </w:ins>
      <w:del w:id="1581" w:author="AshleyC__" w:date="2023-12-11T14:43:39Z">
        <w:r>
          <w:rPr>
            <w:rFonts w:eastAsia="Yu Mincho"/>
            <w:lang w:eastAsia="ja-JP"/>
          </w:rPr>
          <w:delText xml:space="preserve">I got my fill of this#     kinda stuff with the#     </w:delText>
        </w:r>
      </w:del>
      <w:r>
        <w:rPr>
          <w:rFonts w:eastAsia="Yu Mincho"/>
          <w:lang w:eastAsia="ja-JP"/>
        </w:rPr>
        <w:t>Ruins</w:t>
      </w:r>
      <w:ins w:id="1582" w:author="AshleyC__" w:date="2023-12-11T14:43:45Z">
        <w:r>
          <w:rPr>
            <w:rFonts w:eastAsia="Yu Mincho"/>
            <w:lang w:eastAsia="ja-JP"/>
            <w:woUserID w:val="7"/>
          </w:rPr>
          <w:t xml:space="preserve"> </w:t>
        </w:r>
      </w:ins>
      <w:ins w:id="1583" w:author="AshleyC__" w:date="2023-12-11T14:43:46Z">
        <w:r>
          <w:rPr>
            <w:rFonts w:eastAsia="Yu Mincho"/>
            <w:lang w:eastAsia="ja-JP"/>
            <w:woUserID w:val="7"/>
          </w:rPr>
          <w:t>的</w:t>
        </w:r>
      </w:ins>
      <w:del w:id="1584" w:author="AshleyC__" w:date="2023-12-11T14:43:45Z">
        <w:r>
          <w:rPr>
            <w:rFonts w:eastAsia="Yu Mincho"/>
            <w:lang w:eastAsia="ja-JP"/>
          </w:rPr>
          <w:delText>.</w:delText>
        </w:r>
      </w:del>
      <w:ins w:id="1585" w:author="AshleyC__" w:date="2023-12-11T14:43:58Z">
        <w:r>
          <w:rPr>
            <w:rFonts w:eastAsia="Yu Mincho"/>
            <w:lang w:eastAsia="ja-JP"/>
            <w:woUserID w:val="7"/>
          </w:rPr>
          <w:t xml:space="preserve"> </w:t>
        </w:r>
      </w:ins>
      <w:ins w:id="1586" w:author="AshleyC__" w:date="2023-12-11T14:43:59Z">
        <w:r>
          <w:rPr>
            <w:rFonts w:eastAsia="Yu Mincho"/>
            <w:lang w:eastAsia="ja-JP"/>
            <w:woUserID w:val="7"/>
          </w:rPr>
          <w:t xml:space="preserve">这 </w:t>
        </w:r>
      </w:ins>
      <w:ins w:id="1587" w:author="AshleyC__" w:date="2023-12-11T14:44:00Z">
        <w:r>
          <w:rPr>
            <w:rFonts w:eastAsia="Yu Mincho"/>
            <w:lang w:eastAsia="ja-JP"/>
            <w:woUserID w:val="7"/>
          </w:rPr>
          <w:t>氛</w:t>
        </w:r>
      </w:ins>
      <w:ins w:id="1588" w:author="AshleyC__" w:date="2023-12-11T14:44:01Z">
        <w:r>
          <w:rPr>
            <w:rFonts w:eastAsia="Yu Mincho"/>
            <w:lang w:eastAsia="ja-JP"/>
            <w:woUserID w:val="7"/>
          </w:rPr>
          <w:t xml:space="preserve"> </w:t>
        </w:r>
      </w:ins>
      <w:ins w:id="1589" w:author="AshleyC__" w:date="2023-12-11T14:44:00Z">
        <w:r>
          <w:rPr>
            <w:rFonts w:eastAsia="Yu Mincho"/>
            <w:lang w:eastAsia="ja-JP"/>
            <w:woUserID w:val="7"/>
          </w:rPr>
          <w:t>围</w:t>
        </w:r>
      </w:ins>
      <w:ins w:id="1590" w:author="AshleyC__" w:date="2023-12-11T14:44:02Z">
        <w:r>
          <w:rPr>
            <w:rFonts w:eastAsia="Yu Mincho"/>
            <w:lang w:eastAsia="ja-JP"/>
            <w:woUserID w:val="7"/>
          </w:rPr>
          <w:t xml:space="preserve"> </w:t>
        </w:r>
      </w:ins>
      <w:ins w:id="1591" w:author="AshleyC__" w:date="2023-12-11T14:44:01Z">
        <w:r>
          <w:rPr>
            <w:rFonts w:eastAsia="Yu Mincho"/>
            <w:lang w:eastAsia="ja-JP"/>
            <w:woUserID w:val="7"/>
          </w:rPr>
          <w:t>。</w:t>
        </w:r>
      </w:ins>
    </w:p>
    <w:p>
      <w:pPr>
        <w:rPr>
          <w:ins w:id="1592" w:author="AshleyC__" w:date="2023-12-11T14:44:27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593" w:author="AshleyC__" w:date="2023-12-11T14:44:27Z">
        <w:r>
          <w:rPr>
            <w:rFonts w:eastAsia="Yu Mincho"/>
            <w:lang w:eastAsia="ja-JP"/>
            <w:woUserID w:val="7"/>
          </w:rPr>
          <w:t xml:space="preserve">我 </w:t>
        </w:r>
      </w:ins>
      <w:ins w:id="1594" w:author="AshleyC__" w:date="2023-12-11T14:46:44Z">
        <w:r>
          <w:rPr>
            <w:rFonts w:eastAsia="Yu Mincho"/>
            <w:lang w:eastAsia="ja-JP"/>
            <w:woUserID w:val="7"/>
          </w:rPr>
          <w:t>幻 想</w:t>
        </w:r>
      </w:ins>
      <w:ins w:id="1595" w:author="AshleyC__" w:date="2023-12-11T14:44:34Z">
        <w:r>
          <w:rPr>
            <w:rFonts w:eastAsia="Yu Mincho"/>
            <w:lang w:eastAsia="ja-JP"/>
            <w:woUserID w:val="7"/>
          </w:rPr>
          <w:t xml:space="preserve"> </w:t>
        </w:r>
      </w:ins>
      <w:ins w:id="1596" w:author="AshleyC__" w:date="2023-12-11T14:44:39Z">
        <w:r>
          <w:rPr>
            <w:rFonts w:eastAsia="Yu Mincho"/>
            <w:lang w:eastAsia="ja-JP"/>
            <w:woUserID w:val="7"/>
          </w:rPr>
          <w:t>不</w:t>
        </w:r>
      </w:ins>
      <w:ins w:id="1597" w:author="AshleyC__" w:date="2023-12-11T14:44:49Z">
        <w:r>
          <w:rPr>
            <w:rFonts w:eastAsia="Yu Mincho"/>
            <w:lang w:eastAsia="ja-JP"/>
            <w:woUserID w:val="7"/>
          </w:rPr>
          <w:t xml:space="preserve"> 会 被 冻</w:t>
        </w:r>
      </w:ins>
      <w:ins w:id="1598" w:author="AshleyC__" w:date="2023-12-11T14:44:51Z">
        <w:r>
          <w:rPr>
            <w:rFonts w:eastAsia="Yu Mincho"/>
            <w:lang w:eastAsia="ja-JP"/>
            <w:woUserID w:val="7"/>
          </w:rPr>
          <w:t xml:space="preserve"> 着 </w:t>
        </w:r>
      </w:ins>
      <w:ins w:id="1599" w:author="AshleyC__" w:date="2023-12-11T14:45:39Z">
        <w:r>
          <w:rPr>
            <w:rFonts w:eastAsia="Yu Mincho"/>
            <w:lang w:eastAsia="ja-JP"/>
            <w:woUserID w:val="7"/>
          </w:rPr>
          <w:t>也</w:t>
        </w:r>
      </w:ins>
      <w:ins w:id="1600" w:author="AshleyC__" w:date="2023-12-11T14:45:48Z">
        <w:r>
          <w:rPr>
            <w:rFonts w:eastAsia="Yu Mincho"/>
            <w:lang w:eastAsia="ja-JP"/>
            <w:woUserID w:val="7"/>
          </w:rPr>
          <w:t xml:space="preserve"> </w:t>
        </w:r>
      </w:ins>
      <w:ins w:id="1601" w:author="AshleyC__" w:date="2023-12-11T14:44:57Z">
        <w:r>
          <w:rPr>
            <w:rFonts w:eastAsia="Yu Mincho"/>
            <w:lang w:eastAsia="ja-JP"/>
            <w:woUserID w:val="7"/>
          </w:rPr>
          <w:t>不 会</w:t>
        </w:r>
      </w:ins>
      <w:ins w:id="1602" w:author="AshleyC__" w:date="2023-12-11T14:44:59Z">
        <w:r>
          <w:rPr>
            <w:rFonts w:eastAsia="Yu Mincho"/>
            <w:lang w:eastAsia="ja-JP"/>
            <w:woUserID w:val="7"/>
          </w:rPr>
          <w:t xml:space="preserve"> 被 </w:t>
        </w:r>
      </w:ins>
      <w:ins w:id="1603" w:author="AshleyC__" w:date="2023-12-11T14:45:01Z">
        <w:r>
          <w:rPr>
            <w:rFonts w:eastAsia="Yu Mincho"/>
            <w:lang w:eastAsia="ja-JP"/>
            <w:woUserID w:val="7"/>
          </w:rPr>
          <w:t>沙 子</w:t>
        </w:r>
      </w:ins>
      <w:ins w:id="1604" w:author="AshleyC__" w:date="2023-12-11T14:45:58Z">
        <w:r>
          <w:rPr>
            <w:rFonts w:eastAsia="Yu Mincho"/>
            <w:lang w:eastAsia="ja-JP"/>
            <w:woUserID w:val="7"/>
          </w:rPr>
          <w:t>#</w:t>
        </w:r>
      </w:ins>
      <w:ins w:id="1605" w:author="AshleyC__" w:date="2023-12-11T14:46:03Z">
        <w:r>
          <w:rPr>
            <w:rFonts w:eastAsia="Yu Mincho"/>
            <w:lang w:eastAsia="ja-JP"/>
            <w:woUserID w:val="7"/>
          </w:rPr>
          <w:t xml:space="preserve">     </w:t>
        </w:r>
      </w:ins>
      <w:ins w:id="1606" w:author="AshleyC__" w:date="2023-12-11T14:45:04Z">
        <w:r>
          <w:rPr>
            <w:rFonts w:eastAsia="Yu Mincho"/>
            <w:lang w:eastAsia="ja-JP"/>
            <w:woUserID w:val="7"/>
          </w:rPr>
          <w:t>呛</w:t>
        </w:r>
      </w:ins>
      <w:ins w:id="1607" w:author="AshleyC__" w:date="2023-12-11T14:45:05Z">
        <w:r>
          <w:rPr>
            <w:rFonts w:eastAsia="Yu Mincho"/>
            <w:lang w:eastAsia="ja-JP"/>
            <w:woUserID w:val="7"/>
          </w:rPr>
          <w:t xml:space="preserve"> </w:t>
        </w:r>
      </w:ins>
      <w:ins w:id="1608" w:author="AshleyC__" w:date="2023-12-11T14:45:08Z">
        <w:r>
          <w:rPr>
            <w:rFonts w:eastAsia="Yu Mincho"/>
            <w:lang w:eastAsia="ja-JP"/>
            <w:woUserID w:val="7"/>
          </w:rPr>
          <w:t>到</w:t>
        </w:r>
      </w:ins>
      <w:ins w:id="1609" w:author="AshleyC__" w:date="2023-12-11T14:45:09Z">
        <w:r>
          <w:rPr>
            <w:rFonts w:eastAsia="Yu Mincho"/>
            <w:lang w:eastAsia="ja-JP"/>
            <w:woUserID w:val="7"/>
          </w:rPr>
          <w:t xml:space="preserve"> 所</w:t>
        </w:r>
      </w:ins>
      <w:ins w:id="1610" w:author="AshleyC__" w:date="2023-12-11T14:45:13Z">
        <w:r>
          <w:rPr>
            <w:rFonts w:eastAsia="Yu Mincho"/>
            <w:lang w:eastAsia="ja-JP"/>
            <w:woUserID w:val="7"/>
          </w:rPr>
          <w:t xml:space="preserve"> </w:t>
        </w:r>
      </w:ins>
      <w:ins w:id="1611" w:author="AshleyC__" w:date="2023-12-11T14:45:09Z">
        <w:r>
          <w:rPr>
            <w:rFonts w:eastAsia="Yu Mincho"/>
            <w:lang w:eastAsia="ja-JP"/>
            <w:woUserID w:val="7"/>
          </w:rPr>
          <w:t>以</w:t>
        </w:r>
      </w:ins>
      <w:ins w:id="1612" w:author="AshleyC__" w:date="2023-12-11T14:45:13Z">
        <w:r>
          <w:rPr>
            <w:rFonts w:eastAsia="Yu Mincho"/>
            <w:lang w:eastAsia="ja-JP"/>
            <w:woUserID w:val="7"/>
          </w:rPr>
          <w:t xml:space="preserve"> </w:t>
        </w:r>
      </w:ins>
      <w:ins w:id="1613" w:author="AshleyC__" w:date="2023-12-11T14:45:11Z">
        <w:r>
          <w:rPr>
            <w:rFonts w:eastAsia="Yu Mincho"/>
            <w:lang w:eastAsia="ja-JP"/>
            <w:woUserID w:val="7"/>
          </w:rPr>
          <w:t>...</w:t>
        </w:r>
      </w:ins>
    </w:p>
    <w:p>
      <w:pPr>
        <w:rPr>
          <w:del w:id="1614" w:author="AshleyC__" w:date="2023-12-11T14:44:22Z"/>
          <w:rFonts w:eastAsia="Yu Mincho"/>
          <w:lang w:eastAsia="ja-JP"/>
        </w:rPr>
      </w:pPr>
      <w:del w:id="1615" w:author="AshleyC__" w:date="2023-12-11T14:44:22Z">
        <w:r>
          <w:rPr>
            <w:rFonts w:eastAsia="Yu Mincho"/>
            <w:lang w:eastAsia="ja-JP"/>
          </w:rPr>
          <w:delText>Guess I'm not freezing#     or choking on sand so...</w:delText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>*  ...</w:t>
      </w:r>
      <w:ins w:id="1616" w:author="AshleyC__" w:date="2023-12-11T14:47:08Z">
        <w:r>
          <w:rPr>
            <w:rFonts w:eastAsia="Yu Mincho"/>
            <w:lang w:eastAsia="ja-JP"/>
            <w:woUserID w:val="7"/>
          </w:rPr>
          <w:t xml:space="preserve"> </w:t>
        </w:r>
      </w:ins>
      <w:ins w:id="1617" w:author="AshleyC__" w:date="2023-12-11T14:47:10Z">
        <w:r>
          <w:rPr>
            <w:rFonts w:eastAsia="Yu Mincho"/>
            <w:lang w:eastAsia="ja-JP"/>
            <w:woUserID w:val="7"/>
          </w:rPr>
          <w:t>当</w:t>
        </w:r>
      </w:ins>
      <w:ins w:id="1618" w:author="AshleyC__" w:date="2023-12-11T14:47:14Z">
        <w:r>
          <w:rPr>
            <w:rFonts w:eastAsia="Yu Mincho"/>
            <w:lang w:eastAsia="ja-JP"/>
            <w:woUserID w:val="7"/>
          </w:rPr>
          <w:t xml:space="preserve"> </w:t>
        </w:r>
      </w:ins>
      <w:ins w:id="1619" w:author="AshleyC__" w:date="2023-12-11T14:47:10Z">
        <w:r>
          <w:rPr>
            <w:rFonts w:eastAsia="Yu Mincho"/>
            <w:lang w:eastAsia="ja-JP"/>
            <w:woUserID w:val="7"/>
          </w:rPr>
          <w:t>然</w:t>
        </w:r>
      </w:ins>
      <w:del w:id="1620" w:author="AshleyC__" w:date="2023-12-11T14:47:07Z">
        <w:r>
          <w:rPr>
            <w:rFonts w:eastAsia="Yu Mincho"/>
            <w:lang w:eastAsia="ja-JP"/>
          </w:rPr>
          <w:delText>It's certainly been#     worse, haha!</w:delText>
        </w:r>
      </w:del>
      <w:ins w:id="1621" w:author="AshleyC__" w:date="2023-12-11T14:47:14Z">
        <w:r>
          <w:rPr>
            <w:rFonts w:eastAsia="Yu Mincho"/>
            <w:lang w:eastAsia="ja-JP"/>
            <w:woUserID w:val="7"/>
          </w:rPr>
          <w:t xml:space="preserve"> </w:t>
        </w:r>
      </w:ins>
      <w:ins w:id="1622" w:author="AshleyC__" w:date="2023-12-11T14:47:15Z">
        <w:r>
          <w:rPr>
            <w:rFonts w:eastAsia="Yu Mincho"/>
            <w:lang w:eastAsia="ja-JP"/>
            <w:woUserID w:val="7"/>
          </w:rPr>
          <w:t xml:space="preserve">感 觉 </w:t>
        </w:r>
      </w:ins>
      <w:ins w:id="1623" w:author="AshleyC__" w:date="2023-12-11T14:47:18Z">
        <w:r>
          <w:rPr>
            <w:rFonts w:eastAsia="Yu Mincho"/>
            <w:lang w:eastAsia="ja-JP"/>
            <w:woUserID w:val="7"/>
          </w:rPr>
          <w:t>更 糟 了</w:t>
        </w:r>
      </w:ins>
      <w:ins w:id="1624" w:author="AshleyC__" w:date="2023-12-11T14:47:20Z">
        <w:r>
          <w:rPr>
            <w:rFonts w:eastAsia="Yu Mincho"/>
            <w:lang w:eastAsia="ja-JP"/>
            <w:woUserID w:val="7"/>
          </w:rPr>
          <w:t xml:space="preserve"> ，</w:t>
        </w:r>
      </w:ins>
      <w:ins w:id="1625" w:author="AshleyC__" w:date="2023-12-11T14:47:24Z">
        <w:r>
          <w:rPr>
            <w:rFonts w:eastAsia="Yu Mincho"/>
            <w:lang w:eastAsia="ja-JP"/>
            <w:woUserID w:val="7"/>
          </w:rPr>
          <w:t xml:space="preserve">哈 哈 </w:t>
        </w:r>
      </w:ins>
      <w:ins w:id="1626" w:author="AshleyC__" w:date="2023-12-11T14:47:26Z">
        <w:r>
          <w:rPr>
            <w:rFonts w:eastAsia="Yu Mincho"/>
            <w:lang w:eastAsia="ja-JP"/>
            <w:woUserID w:val="7"/>
          </w:rPr>
          <w:t>!</w:t>
        </w:r>
      </w:ins>
      <w:ins w:id="1627" w:author="AshleyC__" w:date="2023-12-11T14:47:10Z">
        <w:r>
          <w:rPr>
            <w:rFonts w:eastAsia="Yu Mincho"/>
            <w:lang w:eastAsia="ja-JP"/>
            <w:woUserID w:val="7"/>
          </w:rPr>
          <w:t xml:space="preserve"> </w:t>
        </w:r>
      </w:ins>
    </w:p>
    <w:p>
      <w:pPr>
        <w:rPr>
          <w:ins w:id="1628" w:author="AshleyC__" w:date="2023-12-11T14:48:55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629" w:author="AshleyC__" w:date="2023-12-11T14:48:34Z">
        <w:r>
          <w:rPr>
            <w:rFonts w:eastAsia="Yu Mincho"/>
            <w:lang w:eastAsia="ja-JP"/>
            <w:woUserID w:val="7"/>
          </w:rPr>
          <w:t>我 们 最 好</w:t>
        </w:r>
      </w:ins>
      <w:del w:id="1630" w:author="AshleyC__" w:date="2023-12-11T14:48:34Z">
        <w:r>
          <w:rPr>
            <w:rFonts w:eastAsia="Yu Mincho"/>
            <w:lang w:eastAsia="ja-JP"/>
          </w:rPr>
          <w:delText>We better get moving#     before this place#     collapses!</w:delText>
        </w:r>
      </w:del>
      <w:del w:id="1631" w:author="AshleyC__" w:date="2023-12-11T14:48:34Z">
        <w:r>
          <w:rPr>
            <w:rFonts w:eastAsia="Yu Mincho"/>
            <w:lang w:eastAsia="ja-JP"/>
          </w:rPr>
          <w:tab/>
        </w:r>
      </w:del>
      <w:ins w:id="1632" w:author="AshleyC__" w:date="2023-12-11T14:48:34Z">
        <w:r>
          <w:rPr>
            <w:rFonts w:eastAsia="Yu Mincho"/>
            <w:lang w:eastAsia="ja-JP"/>
            <w:woUserID w:val="7"/>
          </w:rPr>
          <w:t xml:space="preserve"> 在 这</w:t>
        </w:r>
      </w:ins>
      <w:ins w:id="1633" w:author="AshleyC__" w:date="2023-12-11T14:48:36Z">
        <w:r>
          <w:rPr>
            <w:rFonts w:eastAsia="Yu Mincho"/>
            <w:lang w:eastAsia="ja-JP"/>
            <w:woUserID w:val="7"/>
          </w:rPr>
          <w:t xml:space="preserve"> 地 方 </w:t>
        </w:r>
      </w:ins>
      <w:ins w:id="1634" w:author="AshleyC__" w:date="2023-12-11T14:48:39Z">
        <w:r>
          <w:rPr>
            <w:rFonts w:eastAsia="Yu Mincho"/>
            <w:lang w:eastAsia="ja-JP"/>
            <w:woUserID w:val="7"/>
          </w:rPr>
          <w:t xml:space="preserve">坍 塌 </w:t>
        </w:r>
      </w:ins>
      <w:ins w:id="1635" w:author="AshleyC__" w:date="2023-12-11T14:48:41Z">
        <w:r>
          <w:rPr>
            <w:rFonts w:eastAsia="Yu Mincho"/>
            <w:lang w:eastAsia="ja-JP"/>
            <w:woUserID w:val="7"/>
          </w:rPr>
          <w:t>之</w:t>
        </w:r>
      </w:ins>
      <w:ins w:id="1636" w:author="AshleyC__" w:date="2023-12-11T14:48:45Z">
        <w:r>
          <w:rPr>
            <w:rFonts w:eastAsia="Yu Mincho"/>
            <w:lang w:eastAsia="ja-JP"/>
            <w:woUserID w:val="7"/>
          </w:rPr>
          <w:t xml:space="preserve"> </w:t>
        </w:r>
      </w:ins>
      <w:ins w:id="1637" w:author="AshleyC__" w:date="2023-12-11T14:48:41Z">
        <w:r>
          <w:rPr>
            <w:rFonts w:eastAsia="Yu Mincho"/>
            <w:lang w:eastAsia="ja-JP"/>
            <w:woUserID w:val="7"/>
          </w:rPr>
          <w:t xml:space="preserve">前 走 </w:t>
        </w:r>
      </w:ins>
      <w:ins w:id="1638" w:author="AshleyC__" w:date="2023-12-11T14:48:43Z">
        <w:r>
          <w:rPr>
            <w:rFonts w:eastAsia="Yu Mincho"/>
            <w:lang w:eastAsia="ja-JP"/>
            <w:woUserID w:val="7"/>
          </w:rPr>
          <w:t>!</w:t>
        </w:r>
      </w:ins>
      <w:ins w:id="1639" w:author="AshleyC__" w:date="2023-12-11T14:48:36Z">
        <w:r>
          <w:rPr>
            <w:rFonts w:eastAsia="Yu Mincho"/>
            <w:lang w:eastAsia="ja-JP"/>
            <w:woUserID w:val="7"/>
          </w:rPr>
          <w:t xml:space="preserve"> </w:t>
        </w:r>
      </w:ins>
    </w:p>
    <w:p>
      <w:pPr>
        <w:rPr>
          <w:del w:id="1640" w:author="AshleyC__" w:date="2023-12-11T14:48:49Z"/>
          <w:rFonts w:eastAsia="Yu Mincho"/>
          <w:lang w:eastAsia="ja-JP"/>
          <w:woUserID w:val="7"/>
        </w:rPr>
      </w:pPr>
    </w:p>
    <w:p>
      <w:pPr>
        <w:rPr>
          <w:ins w:id="1641" w:author="AshleyC__" w:date="2023-12-11T14:49:25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642" w:author="AshleyC__" w:date="2023-12-11T14:49:11Z">
        <w:r>
          <w:rPr>
            <w:rFonts w:eastAsia="Yu Mincho"/>
            <w:lang w:eastAsia="ja-JP"/>
            <w:woUserID w:val="7"/>
          </w:rPr>
          <w:t xml:space="preserve">它 </w:t>
        </w:r>
      </w:ins>
      <w:ins w:id="1643" w:author="AshleyC__" w:date="2023-12-11T14:49:25Z">
        <w:r>
          <w:rPr>
            <w:rFonts w:eastAsia="Yu Mincho"/>
            <w:lang w:eastAsia="ja-JP"/>
            <w:woUserID w:val="7"/>
          </w:rPr>
          <w:t xml:space="preserve">肯 定 </w:t>
        </w:r>
      </w:ins>
      <w:ins w:id="1644" w:author="AshleyC__" w:date="2023-12-11T14:49:39Z">
        <w:r>
          <w:rPr>
            <w:rFonts w:eastAsia="Yu Mincho"/>
            <w:lang w:eastAsia="ja-JP"/>
            <w:woUserID w:val="7"/>
          </w:rPr>
          <w:t>有 过 更 好 的 日 子 !</w:t>
        </w:r>
      </w:ins>
    </w:p>
    <w:p>
      <w:pPr>
        <w:rPr>
          <w:del w:id="1645" w:author="AshleyC__" w:date="2023-12-11T14:49:11Z"/>
          <w:rFonts w:eastAsia="Yu Mincho"/>
          <w:lang w:eastAsia="ja-JP"/>
        </w:rPr>
      </w:pPr>
      <w:del w:id="1646" w:author="AshleyC__" w:date="2023-12-11T14:49:11Z">
        <w:r>
          <w:rPr>
            <w:rFonts w:eastAsia="Yu Mincho"/>
            <w:lang w:eastAsia="ja-JP"/>
          </w:rPr>
          <w:delText>It's definitely seen#     better days!</w:delText>
        </w:r>
      </w:del>
    </w:p>
    <w:p>
      <w:pPr>
        <w:rPr>
          <w:del w:id="1647" w:author="AshleyC__" w:date="2023-12-11T15:27:59Z"/>
          <w:rFonts w:hint="default" w:eastAsia="Yu Mincho"/>
          <w:lang w:eastAsia="ja-JP"/>
          <w:woUserID w:val="6"/>
        </w:rPr>
      </w:pPr>
      <w:r>
        <w:rPr>
          <w:rFonts w:eastAsia="Yu Mincho"/>
          <w:lang w:eastAsia="ja-JP"/>
        </w:rPr>
        <w:t xml:space="preserve">*  </w:t>
      </w:r>
      <w:ins w:id="1648" w:author="AshleyC__" w:date="2023-12-11T15:27:27Z">
        <w:r>
          <w:rPr>
            <w:rFonts w:eastAsia="Yu Mincho"/>
            <w:lang w:eastAsia="ja-JP"/>
            <w:woUserID w:val="7"/>
          </w:rPr>
          <w:t>这 些 是 什 么</w:t>
        </w:r>
      </w:ins>
      <w:ins w:id="1649" w:author="ShadowNightHeart" w:date="2023-12-11T15:27:41Z">
        <w:r>
          <w:rPr>
            <w:rFonts w:eastAsia="Yu Mincho"/>
            <w:lang w:eastAsia="ja-JP"/>
            <w:woUserID w:val="6"/>
          </w:rPr>
          <w:t xml:space="preserve"> </w:t>
        </w:r>
      </w:ins>
      <w:ins w:id="1650" w:author="AshleyC__" w:date="2023-12-11T15:27:43Z">
        <w:del w:id="1651" w:author="AshleyC__" w:date="2023-12-11T15:27:56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del w:id="1652" w:author="AshleyC__" w:date="2023-12-11T15:27:27Z">
        <w:r>
          <w:rPr>
            <w:rFonts w:eastAsia="Yu Mincho"/>
            <w:lang w:eastAsia="ja-JP"/>
          </w:rPr>
          <w:delText>What IS all this stu</w:delText>
        </w:r>
      </w:del>
      <w:ins w:id="1653" w:author="AshleyC__" w:date="2023-12-11T15:27:30Z">
        <w:r>
          <w:rPr>
            <w:rFonts w:eastAsia="Yu Mincho"/>
            <w:lang w:eastAsia="ja-JP"/>
            <w:woUserID w:val="7"/>
          </w:rPr>
          <w:t xml:space="preserve">鬼 </w:t>
        </w:r>
      </w:ins>
      <w:ins w:id="1654" w:author="AshleyC__" w:date="2023-12-11T15:33:25Z">
        <w:r>
          <w:rPr>
            <w:rFonts w:eastAsia="Yu Mincho"/>
            <w:lang w:eastAsia="ja-JP"/>
            <w:woUserID w:val="7"/>
          </w:rPr>
          <w:t>东 西</w:t>
        </w:r>
      </w:ins>
      <w:ins w:id="1655" w:author="AshleyC__" w:date="2023-12-11T15:27:56Z">
        <w:del w:id="1656" w:author="AshleyC__" w:date="2023-12-11T15:33:21Z">
          <w:r>
            <w:rPr>
              <w:rFonts w:eastAsia="Yu Mincho"/>
              <w:lang w:eastAsia="ja-JP"/>
              <w:woUserID w:val="7"/>
            </w:rPr>
            <w:delText xml:space="preserve"> </w:delText>
          </w:r>
        </w:del>
      </w:ins>
      <w:del w:id="1657" w:author="AshleyC__" w:date="2023-12-11T15:27:27Z">
        <w:r>
          <w:rPr>
            <w:rFonts w:eastAsia="Yu Mincho"/>
            <w:lang w:eastAsia="ja-JP"/>
          </w:rPr>
          <w:delText>f</w:delText>
        </w:r>
      </w:del>
      <w:del w:id="1658" w:author="AshleyC__" w:date="2023-12-11T15:33:25Z">
        <w:r>
          <w:rPr>
            <w:rFonts w:eastAsia="Yu Mincho"/>
            <w:lang w:eastAsia="ja-JP"/>
          </w:rPr>
          <w:delText>f</w:delText>
        </w:r>
      </w:del>
      <w:ins w:id="1659" w:author="AshleyC__" w:date="2023-12-11T15:33:25Z">
        <w:r>
          <w:rPr>
            <w:rFonts w:eastAsia="Yu Mincho"/>
            <w:lang w:eastAsia="ja-JP"/>
            <w:woUserID w:val="7"/>
          </w:rPr>
          <w:t xml:space="preserve"> </w:t>
        </w:r>
      </w:ins>
      <w:del w:id="1660" w:author="AshleyC__" w:date="2023-12-11T15:33:25Z">
        <w:r>
          <w:rPr>
            <w:rFonts w:eastAsia="Yu Mincho"/>
            <w:lang w:eastAsia="ja-JP"/>
          </w:rPr>
          <w:delText>?</w:delText>
        </w:r>
      </w:del>
      <w:ins w:id="1661" w:author="AshleyC__" w:date="2023-12-11T15:33:21Z">
        <w:r>
          <w:rPr>
            <w:rFonts w:eastAsia="Yu Mincho"/>
            <w:lang w:eastAsia="ja-JP"/>
            <w:woUserID w:val="7"/>
          </w:rPr>
          <w:t xml:space="preserve"> </w:t>
        </w:r>
      </w:ins>
      <w:ins w:id="1662" w:author="AshleyC__" w:date="2023-12-11T15:27:56Z">
        <w:del w:id="1663" w:author="AshleyC__" w:date="2023-12-11T15:33:21Z">
          <w:r>
            <w:rPr>
              <w:rFonts w:eastAsia="Yu Mincho"/>
              <w:lang w:eastAsia="ja-JP"/>
              <w:woUserID w:val="7"/>
            </w:rPr>
            <w:delText>？</w:delText>
          </w:r>
        </w:del>
      </w:ins>
      <w:ins w:id="1664" w:author="ShadowNightHeart" w:date="2023-12-11T15:27:49Z">
        <w:del w:id="1665" w:author="AshleyC__" w:date="2023-12-11T15:33:48Z">
          <w:r>
            <w:rPr>
              <w:rFonts w:eastAsia="Yu Mincho"/>
              <w:lang w:eastAsia="ja-JP"/>
              <w:woUserID w:val="6"/>
            </w:rPr>
            <w:delText>？</w:delText>
          </w:r>
        </w:del>
      </w:ins>
      <w:ins w:id="1666" w:author="AshleyC__" w:date="2023-12-11T15:33:29Z">
        <w:r>
          <w:rPr>
            <w:rFonts w:eastAsia="Yu Mincho"/>
            <w:lang w:eastAsia="ja-JP"/>
            <w:woUserID w:val="7"/>
          </w:rPr>
          <w:t>?</w:t>
        </w:r>
      </w:ins>
      <w:ins w:id="1667" w:author="ShadowNightHeart" w:date="2023-12-11T15:28:09Z">
        <w:del w:id="1668" w:author="AshleyC__" w:date="2023-12-11T15:34:20Z">
          <w:r>
            <w:rPr>
              <w:rFonts w:eastAsia="Yu Mincho"/>
              <w:lang w:eastAsia="ja-JP"/>
              <w:woUserID w:val="6"/>
            </w:rPr>
            <w:delText>?</w:delText>
          </w:r>
        </w:del>
      </w:ins>
    </w:p>
    <w:p>
      <w:pPr>
        <w:rPr>
          <w:ins w:id="1669" w:author="AshleyC__" w:date="2023-12-11T15:33:57Z"/>
          <w:rFonts w:eastAsia="Yu Mincho"/>
          <w:lang w:eastAsia="ja-JP"/>
        </w:rPr>
      </w:pP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</w:t>
      </w:r>
      <w:ins w:id="1670" w:author="AshleyC__" w:date="2023-12-11T15:27:51Z">
        <w:r>
          <w:rPr>
            <w:rFonts w:eastAsia="Yu Mincho"/>
            <w:lang w:eastAsia="ja-JP"/>
            <w:woUserID w:val="7"/>
          </w:rPr>
          <w:t xml:space="preserve">  </w:t>
        </w:r>
      </w:ins>
      <w:del w:id="1671" w:author="AshleyC__" w:date="2023-12-11T15:27:51Z">
        <w:r>
          <w:rPr>
            <w:rFonts w:eastAsia="Yu Mincho"/>
            <w:lang w:eastAsia="ja-JP"/>
          </w:rPr>
          <w:delText xml:space="preserve">  </w:delText>
        </w:r>
      </w:del>
      <w:ins w:id="1672" w:author="AshleyC__" w:date="2023-12-11T15:13:32Z">
        <w:r>
          <w:rPr>
            <w:rFonts w:eastAsia="Yu Mincho"/>
            <w:lang w:eastAsia="ja-JP"/>
            <w:woUserID w:val="7"/>
          </w:rPr>
          <w:t>这</w:t>
        </w:r>
      </w:ins>
      <w:ins w:id="1673" w:author="AshleyC__" w:date="2023-12-11T15:13:37Z">
        <w:r>
          <w:rPr>
            <w:rFonts w:eastAsia="Yu Mincho"/>
            <w:lang w:eastAsia="ja-JP"/>
            <w:woUserID w:val="7"/>
          </w:rPr>
          <w:t xml:space="preserve"> 不 合 理 。</w:t>
        </w:r>
      </w:ins>
      <w:del w:id="1674" w:author="AshleyC__" w:date="2023-12-11T15:13:29Z">
        <w:r>
          <w:rPr>
            <w:rFonts w:eastAsia="Yu Mincho"/>
            <w:lang w:eastAsia="ja-JP"/>
          </w:rPr>
          <w:delText>It certainly isn't#     natural.</w:delText>
        </w:r>
      </w:del>
    </w:p>
    <w:p>
      <w:pPr>
        <w:rPr>
          <w:ins w:id="1675" w:author="AshleyC__" w:date="2023-12-11T15:14:04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676" w:author="AshleyC__" w:date="2023-12-11T15:14:04Z">
        <w:r>
          <w:rPr>
            <w:rFonts w:eastAsia="Yu Mincho"/>
            <w:lang w:eastAsia="ja-JP"/>
            <w:woUserID w:val="7"/>
          </w:rPr>
          <w:t>我 的 意</w:t>
        </w:r>
      </w:ins>
      <w:ins w:id="1677" w:author="AshleyC__" w:date="2023-12-11T15:14:05Z">
        <w:r>
          <w:rPr>
            <w:rFonts w:eastAsia="Yu Mincho"/>
            <w:lang w:eastAsia="ja-JP"/>
            <w:woUserID w:val="7"/>
          </w:rPr>
          <w:t xml:space="preserve"> </w:t>
        </w:r>
      </w:ins>
      <w:ins w:id="1678" w:author="AshleyC__" w:date="2023-12-11T15:14:04Z">
        <w:r>
          <w:rPr>
            <w:rFonts w:eastAsia="Yu Mincho"/>
            <w:lang w:eastAsia="ja-JP"/>
            <w:woUserID w:val="7"/>
          </w:rPr>
          <w:t xml:space="preserve">思 是 </w:t>
        </w:r>
      </w:ins>
      <w:ins w:id="1679" w:author="AshleyC__" w:date="2023-12-11T15:14:16Z">
        <w:r>
          <w:rPr>
            <w:rFonts w:eastAsia="Yu Mincho"/>
            <w:lang w:eastAsia="ja-JP"/>
            <w:woUserID w:val="7"/>
          </w:rPr>
          <w:t>，如 果 有 人</w:t>
        </w:r>
      </w:ins>
      <w:ins w:id="1680" w:author="AshleyC__" w:date="2023-12-11T15:24:34Z">
        <w:r>
          <w:rPr>
            <w:rFonts w:eastAsia="Yu Mincho"/>
            <w:lang w:eastAsia="ja-JP"/>
            <w:woUserID w:val="7"/>
          </w:rPr>
          <w:t xml:space="preserve"> </w:t>
        </w:r>
      </w:ins>
      <w:ins w:id="1681" w:author="AshleyC__" w:date="2023-12-11T15:14:16Z">
        <w:r>
          <w:rPr>
            <w:rFonts w:eastAsia="Yu Mincho"/>
            <w:lang w:eastAsia="ja-JP"/>
            <w:woUserID w:val="7"/>
          </w:rPr>
          <w:t>了 解</w:t>
        </w:r>
      </w:ins>
      <w:ins w:id="1682" w:author="AshleyC__" w:date="2023-12-11T15:14:23Z">
        <w:r>
          <w:rPr>
            <w:rFonts w:eastAsia="Yu Mincho"/>
            <w:lang w:eastAsia="ja-JP"/>
            <w:woUserID w:val="7"/>
          </w:rPr>
          <w:t xml:space="preserve"> </w:t>
        </w:r>
      </w:ins>
      <w:ins w:id="1683" w:author="AshleyC__" w:date="2023-12-11T15:14:16Z">
        <w:r>
          <w:rPr>
            <w:rFonts w:eastAsia="Yu Mincho"/>
            <w:lang w:eastAsia="ja-JP"/>
            <w:woUserID w:val="7"/>
          </w:rPr>
          <w:t>花</w:t>
        </w:r>
      </w:ins>
      <w:ins w:id="1684" w:author="AshleyC__" w:date="2023-12-11T15:14:23Z">
        <w:r>
          <w:rPr>
            <w:rFonts w:eastAsia="Yu Mincho"/>
            <w:lang w:eastAsia="ja-JP"/>
            <w:woUserID w:val="7"/>
          </w:rPr>
          <w:t xml:space="preserve"> ，#     </w:t>
        </w:r>
      </w:ins>
      <w:ins w:id="1685" w:author="AshleyC__" w:date="2023-12-11T15:14:27Z">
        <w:r>
          <w:rPr>
            <w:rFonts w:eastAsia="Yu Mincho"/>
            <w:lang w:eastAsia="ja-JP"/>
            <w:woUserID w:val="7"/>
          </w:rPr>
          <w:t>那 就 是 我</w:t>
        </w:r>
      </w:ins>
      <w:ins w:id="1686" w:author="AshleyC__" w:date="2023-12-11T15:14:33Z">
        <w:r>
          <w:rPr>
            <w:rFonts w:eastAsia="Yu Mincho"/>
            <w:lang w:eastAsia="ja-JP"/>
            <w:woUserID w:val="7"/>
          </w:rPr>
          <w:t xml:space="preserve"> 。</w:t>
        </w:r>
      </w:ins>
    </w:p>
    <w:p>
      <w:pPr>
        <w:rPr>
          <w:del w:id="1687" w:author="AshleyC__" w:date="2023-12-11T15:13:53Z"/>
          <w:rFonts w:eastAsia="Yu Mincho"/>
          <w:lang w:eastAsia="ja-JP"/>
        </w:rPr>
      </w:pPr>
      <w:del w:id="1688" w:author="AshleyC__" w:date="2023-12-11T15:13:53Z">
        <w:r>
          <w:rPr>
            <w:rFonts w:eastAsia="Yu Mincho"/>
            <w:lang w:eastAsia="ja-JP"/>
          </w:rPr>
          <w:delText>I mean, if anyone knows#     flowers, it's me.</w:delText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689" w:author="AshleyC__" w:date="2023-12-11T15:22:03Z">
        <w:r>
          <w:rPr>
            <w:rFonts w:eastAsia="Yu Mincho"/>
            <w:lang w:eastAsia="ja-JP"/>
            <w:woUserID w:val="7"/>
          </w:rPr>
          <w:t>(</w:t>
        </w:r>
      </w:ins>
      <w:ins w:id="1690" w:author="AshleyC__" w:date="2023-12-11T15:22:05Z">
        <w:r>
          <w:rPr>
            <w:rFonts w:eastAsia="Yu Mincho"/>
            <w:lang w:eastAsia="ja-JP"/>
            <w:woUserID w:val="7"/>
          </w:rPr>
          <w:t xml:space="preserve"> 吐 舌</w:t>
        </w:r>
      </w:ins>
      <w:del w:id="1691" w:author="AshleyC__" w:date="2023-12-11T15:22:03Z">
        <w:r>
          <w:rPr>
            <w:rFonts w:eastAsia="Yu Mincho"/>
            <w:lang w:eastAsia="ja-JP"/>
          </w:rPr>
          <w:delText>Bleh!</w:delText>
        </w:r>
      </w:del>
      <w:ins w:id="1692" w:author="AshleyC__" w:date="2023-12-11T15:22:52Z">
        <w:r>
          <w:rPr>
            <w:rFonts w:eastAsia="Yu Mincho"/>
            <w:lang w:eastAsia="ja-JP"/>
            <w:woUserID w:val="7"/>
          </w:rPr>
          <w:t xml:space="preserve"> )</w:t>
        </w:r>
      </w:ins>
    </w:p>
    <w:p>
      <w:pPr>
        <w:rPr>
          <w:del w:id="1693" w:author="AshleyC__" w:date="2023-12-11T15:22:22Z"/>
          <w:rFonts w:eastAsia="Yu Mincho"/>
          <w:lang w:eastAsia="ja-JP"/>
        </w:rPr>
      </w:pPr>
      <w:r>
        <w:rPr>
          <w:rFonts w:eastAsia="Yu Mincho"/>
          <w:lang w:eastAsia="ja-JP"/>
        </w:rPr>
        <w:t>*</w:t>
      </w:r>
      <w:ins w:id="1694" w:author="AshleyC__" w:date="2023-12-11T15:22:22Z">
        <w:r>
          <w:rPr>
            <w:rFonts w:eastAsia="Yu Mincho"/>
            <w:lang w:eastAsia="ja-JP"/>
            <w:woUserID w:val="7"/>
          </w:rPr>
          <w:t xml:space="preserve">  </w:t>
        </w:r>
      </w:ins>
      <w:del w:id="1695" w:author="AshleyC__" w:date="2023-12-11T15:22:36Z">
        <w:r>
          <w:rPr>
            <w:rFonts w:eastAsia="Yu Mincho"/>
            <w:lang w:eastAsia="ja-JP"/>
          </w:rPr>
          <w:delText xml:space="preserve">  </w:delText>
        </w:r>
      </w:del>
      <w:del w:id="1696" w:author="AshleyC__" w:date="2023-12-11T15:22:22Z">
        <w:r>
          <w:rPr>
            <w:rFonts w:eastAsia="Yu Mincho"/>
            <w:lang w:eastAsia="ja-JP"/>
          </w:rPr>
          <w:delText>This can't be good for#     my roots.</w:delText>
        </w:r>
      </w:del>
    </w:p>
    <w:p>
      <w:pPr>
        <w:widowControl/>
        <w:jc w:val="left"/>
        <w:rPr>
          <w:ins w:id="1698" w:author="AshleyC__" w:date="2023-12-11T15:24:04Z"/>
          <w:rFonts w:eastAsia="Yu Mincho"/>
          <w:lang w:eastAsia="ja-JP"/>
          <w:woUserID w:val="7"/>
        </w:rPr>
        <w:pPrChange w:id="1697" w:author="AshleyC__" w:date="2023-12-11T15:23:40Z">
          <w:pPr/>
        </w:pPrChange>
      </w:pPr>
      <w:ins w:id="1699" w:author="AshleyC__" w:date="2023-12-11T15:22:43Z">
        <w:r>
          <w:rPr>
            <w:rFonts w:eastAsia="Yu Mincho"/>
            <w:lang w:eastAsia="ja-JP"/>
            <w:woUserID w:val="7"/>
          </w:rPr>
          <w:t>这</w:t>
        </w:r>
      </w:ins>
      <w:ins w:id="1700" w:author="AshleyC__" w:date="2023-12-11T15:22:49Z">
        <w:r>
          <w:rPr>
            <w:rFonts w:eastAsia="Yu Mincho"/>
            <w:lang w:eastAsia="ja-JP"/>
            <w:woUserID w:val="7"/>
          </w:rPr>
          <w:t xml:space="preserve"> </w:t>
        </w:r>
      </w:ins>
      <w:ins w:id="1701" w:author="AshleyC__" w:date="2023-12-11T15:22:43Z">
        <w:r>
          <w:rPr>
            <w:rFonts w:eastAsia="Yu Mincho"/>
            <w:lang w:eastAsia="ja-JP"/>
            <w:woUserID w:val="7"/>
          </w:rPr>
          <w:t>对</w:t>
        </w:r>
      </w:ins>
      <w:ins w:id="1702" w:author="AshleyC__" w:date="2023-12-11T15:22:49Z">
        <w:r>
          <w:rPr>
            <w:rFonts w:eastAsia="Yu Mincho"/>
            <w:lang w:eastAsia="ja-JP"/>
            <w:woUserID w:val="7"/>
          </w:rPr>
          <w:t xml:space="preserve"> </w:t>
        </w:r>
      </w:ins>
      <w:ins w:id="1703" w:author="AshleyC__" w:date="2023-12-11T15:22:43Z">
        <w:r>
          <w:rPr>
            <w:rFonts w:eastAsia="Yu Mincho"/>
            <w:lang w:eastAsia="ja-JP"/>
            <w:woUserID w:val="7"/>
          </w:rPr>
          <w:t>我</w:t>
        </w:r>
      </w:ins>
      <w:ins w:id="1704" w:author="AshleyC__" w:date="2023-12-11T15:22:49Z">
        <w:r>
          <w:rPr>
            <w:rFonts w:eastAsia="Yu Mincho"/>
            <w:lang w:eastAsia="ja-JP"/>
            <w:woUserID w:val="7"/>
          </w:rPr>
          <w:t xml:space="preserve"> </w:t>
        </w:r>
      </w:ins>
      <w:ins w:id="1705" w:author="AshleyC__" w:date="2023-12-11T15:22:43Z">
        <w:r>
          <w:rPr>
            <w:rFonts w:eastAsia="Yu Mincho"/>
            <w:lang w:eastAsia="ja-JP"/>
            <w:woUserID w:val="7"/>
          </w:rPr>
          <w:t>的</w:t>
        </w:r>
      </w:ins>
      <w:ins w:id="1706" w:author="AshleyC__" w:date="2023-12-11T15:22:49Z">
        <w:r>
          <w:rPr>
            <w:rFonts w:eastAsia="Yu Mincho"/>
            <w:lang w:eastAsia="ja-JP"/>
            <w:woUserID w:val="7"/>
          </w:rPr>
          <w:t xml:space="preserve"> </w:t>
        </w:r>
      </w:ins>
      <w:ins w:id="1707" w:author="AshleyC__" w:date="2023-12-11T15:22:43Z">
        <w:r>
          <w:rPr>
            <w:rFonts w:eastAsia="Yu Mincho"/>
            <w:lang w:eastAsia="ja-JP"/>
            <w:woUserID w:val="7"/>
          </w:rPr>
          <w:t>根</w:t>
        </w:r>
      </w:ins>
      <w:ins w:id="1708" w:author="AshleyC__" w:date="2023-12-11T15:22:49Z">
        <w:r>
          <w:rPr>
            <w:rFonts w:eastAsia="Yu Mincho"/>
            <w:lang w:eastAsia="ja-JP"/>
            <w:woUserID w:val="7"/>
          </w:rPr>
          <w:t xml:space="preserve"> </w:t>
        </w:r>
      </w:ins>
      <w:ins w:id="1709" w:author="AshleyC__" w:date="2023-12-11T15:23:47Z">
        <w:r>
          <w:rPr>
            <w:rFonts w:eastAsia="Yu Mincho"/>
            <w:lang w:eastAsia="ja-JP"/>
            <w:woUserID w:val="7"/>
          </w:rPr>
          <w:t xml:space="preserve">可 不 </w:t>
        </w:r>
      </w:ins>
      <w:del w:id="1710" w:author="AshleyC__" w:date="2023-12-11T15:23:47Z">
        <w:r>
          <w:rPr>
            <w:rFonts w:eastAsia="Yu Mincho"/>
            <w:lang w:eastAsia="ja-JP"/>
          </w:rPr>
          <w:delText>*</w:delText>
        </w:r>
      </w:del>
      <w:ins w:id="1711" w:author="AshleyC__" w:date="2023-12-11T15:23:51Z">
        <w:r>
          <w:rPr>
            <w:rFonts w:eastAsia="Yu Mincho"/>
            <w:lang w:eastAsia="ja-JP"/>
            <w:woUserID w:val="7"/>
          </w:rPr>
          <w:t>好 。</w:t>
        </w:r>
      </w:ins>
    </w:p>
    <w:p>
      <w:pPr>
        <w:widowControl/>
        <w:jc w:val="left"/>
        <w:rPr>
          <w:ins w:id="1713" w:author="AshleyC__" w:date="2023-12-11T15:18:19Z"/>
          <w:rFonts w:hint="default" w:eastAsia="Yu Mincho"/>
          <w:lang w:eastAsia="ja-JP"/>
          <w:woUserID w:val="7"/>
        </w:rPr>
        <w:pPrChange w:id="1712" w:author="AshleyC__" w:date="2023-12-11T15:23:40Z">
          <w:pPr/>
        </w:pPrChange>
      </w:pPr>
      <w:ins w:id="1714" w:author="AshleyC__" w:date="2023-12-11T15:24:01Z">
        <w:r>
          <w:rPr>
            <w:rFonts w:eastAsia="Yu Mincho"/>
            <w:lang w:eastAsia="ja-JP"/>
            <w:woUserID w:val="7"/>
          </w:rPr>
          <w:t>*</w:t>
        </w:r>
      </w:ins>
      <w:ins w:id="1715" w:author="AshleyC__" w:date="2023-12-11T15:24:24Z">
        <w:r>
          <w:rPr>
            <w:rFonts w:eastAsia="Yu Mincho"/>
            <w:lang w:eastAsia="ja-JP"/>
            <w:woUserID w:val="7"/>
          </w:rPr>
          <w:t xml:space="preserve">  我 </w:t>
        </w:r>
      </w:ins>
      <w:ins w:id="1716" w:author="AshleyC__" w:date="2023-12-11T15:18:33Z">
        <w:r>
          <w:rPr>
            <w:rFonts w:eastAsia="Yu Mincho"/>
            <w:lang w:eastAsia="ja-JP"/>
            <w:woUserID w:val="7"/>
          </w:rPr>
          <w:t>们</w:t>
        </w:r>
      </w:ins>
      <w:ins w:id="1717" w:author="AshleyC__" w:date="2023-12-11T15:24:15Z">
        <w:r>
          <w:rPr>
            <w:rFonts w:eastAsia="Yu Mincho"/>
            <w:lang w:eastAsia="ja-JP"/>
            <w:woUserID w:val="7"/>
          </w:rPr>
          <w:t xml:space="preserve"> </w:t>
        </w:r>
      </w:ins>
      <w:ins w:id="1718" w:author="AshleyC__" w:date="2023-12-11T15:22:36Z">
        <w:r>
          <w:rPr>
            <w:rFonts w:eastAsia="Yu Mincho"/>
            <w:lang w:eastAsia="ja-JP"/>
            <w:woUserID w:val="7"/>
          </w:rPr>
          <w:t>在</w:t>
        </w:r>
      </w:ins>
      <w:ins w:id="1719" w:author="AshleyC__" w:date="2023-12-11T15:24:15Z">
        <w:r>
          <w:rPr>
            <w:rFonts w:eastAsia="Yu Mincho"/>
            <w:lang w:eastAsia="ja-JP"/>
            <w:woUserID w:val="7"/>
          </w:rPr>
          <w:t xml:space="preserve"> </w:t>
        </w:r>
      </w:ins>
      <w:ins w:id="1720" w:author="AshleyC__" w:date="2023-12-11T15:18:33Z">
        <w:r>
          <w:rPr>
            <w:rFonts w:eastAsia="Yu Mincho"/>
            <w:lang w:eastAsia="ja-JP"/>
            <w:woUserID w:val="7"/>
          </w:rPr>
          <w:t>这 坐 的 越 久</w:t>
        </w:r>
      </w:ins>
      <w:del w:id="1721" w:author="AshleyC__" w:date="2023-12-11T15:18:19Z">
        <w:r>
          <w:rPr>
            <w:rFonts w:eastAsia="Yu Mincho"/>
            <w:lang w:eastAsia="ja-JP"/>
          </w:rPr>
          <w:delText xml:space="preserve"> </w:delText>
        </w:r>
      </w:del>
      <w:ins w:id="1722" w:author="AshleyC__" w:date="2023-12-11T15:18:33Z">
        <w:r>
          <w:rPr>
            <w:rFonts w:eastAsia="Yu Mincho"/>
            <w:lang w:eastAsia="ja-JP"/>
            <w:woUserID w:val="7"/>
          </w:rPr>
          <w:t xml:space="preserve"> ，# </w:t>
        </w:r>
      </w:ins>
      <w:ins w:id="1723" w:author="AshleyC__" w:date="2023-12-11T15:18:36Z">
        <w:r>
          <w:rPr>
            <w:rFonts w:eastAsia="Yu Mincho"/>
            <w:lang w:eastAsia="ja-JP"/>
            <w:woUserID w:val="7"/>
          </w:rPr>
          <w:t xml:space="preserve">    </w:t>
        </w:r>
      </w:ins>
      <w:ins w:id="1724" w:author="AshleyC__" w:date="2023-12-11T15:18:41Z">
        <w:r>
          <w:rPr>
            <w:rFonts w:eastAsia="Yu Mincho"/>
            <w:lang w:eastAsia="ja-JP"/>
            <w:woUserID w:val="7"/>
          </w:rPr>
          <w:t>我 越 感 觉</w:t>
        </w:r>
      </w:ins>
      <w:ins w:id="1725" w:author="AshleyC__" w:date="2023-12-11T15:18:45Z">
        <w:r>
          <w:rPr>
            <w:rFonts w:eastAsia="Yu Mincho"/>
            <w:lang w:eastAsia="ja-JP"/>
            <w:woUserID w:val="7"/>
          </w:rPr>
          <w:t xml:space="preserve"> 自 己 </w:t>
        </w:r>
      </w:ins>
      <w:ins w:id="1726" w:author="AshleyC__" w:date="2023-12-11T15:18:49Z">
        <w:r>
          <w:rPr>
            <w:rFonts w:eastAsia="Yu Mincho"/>
            <w:lang w:eastAsia="ja-JP"/>
            <w:woUserID w:val="7"/>
          </w:rPr>
          <w:t>中 毒 了 。</w:t>
        </w:r>
      </w:ins>
      <w:ins w:id="1727" w:author="AshleyC__" w:date="2023-12-11T15:18:45Z">
        <w:r>
          <w:rPr>
            <w:rFonts w:eastAsia="Yu Mincho"/>
            <w:lang w:eastAsia="ja-JP"/>
            <w:woUserID w:val="7"/>
          </w:rPr>
          <w:t xml:space="preserve"> </w:t>
        </w:r>
      </w:ins>
    </w:p>
    <w:p>
      <w:pPr>
        <w:rPr>
          <w:del w:id="1728" w:author="AshleyC__" w:date="2023-12-11T15:18:07Z"/>
          <w:rFonts w:eastAsia="Yu Mincho"/>
          <w:lang w:eastAsia="ja-JP"/>
        </w:rPr>
      </w:pPr>
      <w:del w:id="1729" w:author="AshleyC__" w:date="2023-12-11T15:18:07Z">
        <w:r>
          <w:rPr>
            <w:rFonts w:eastAsia="Yu Mincho"/>
            <w:lang w:eastAsia="ja-JP"/>
          </w:rPr>
          <w:delText xml:space="preserve"> Feel like I'm being#     poisoned the longer we#     sit here.</w:delText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del w:id="1730" w:author="AshleyC__" w:date="2023-12-11T15:19:28Z">
        <w:r>
          <w:rPr>
            <w:rFonts w:eastAsia="Yu Mincho"/>
            <w:lang w:eastAsia="ja-JP"/>
          </w:rPr>
          <w:delText>Could you hurry it up?</w:delText>
        </w:r>
      </w:del>
      <w:ins w:id="1731" w:author="AshleyC__" w:date="2023-12-11T15:24:44Z">
        <w:r>
          <w:rPr>
            <w:rFonts w:eastAsia="Yu Mincho"/>
            <w:lang w:eastAsia="ja-JP"/>
            <w:woUserID w:val="7"/>
          </w:rPr>
          <w:t>你</w:t>
        </w:r>
      </w:ins>
      <w:ins w:id="1732" w:author="AshleyC__" w:date="2023-12-11T15:24:52Z">
        <w:r>
          <w:rPr>
            <w:rFonts w:eastAsia="Yu Mincho"/>
            <w:lang w:eastAsia="ja-JP"/>
            <w:woUserID w:val="7"/>
          </w:rPr>
          <w:t xml:space="preserve"> </w:t>
        </w:r>
      </w:ins>
      <w:ins w:id="1733" w:author="AshleyC__" w:date="2023-12-11T15:24:44Z">
        <w:r>
          <w:rPr>
            <w:rFonts w:eastAsia="Yu Mincho"/>
            <w:lang w:eastAsia="ja-JP"/>
            <w:woUserID w:val="7"/>
          </w:rPr>
          <w:t>能</w:t>
        </w:r>
      </w:ins>
      <w:ins w:id="1734" w:author="AshleyC__" w:date="2023-12-11T15:24:52Z">
        <w:r>
          <w:rPr>
            <w:rFonts w:eastAsia="Yu Mincho"/>
            <w:lang w:eastAsia="ja-JP"/>
            <w:woUserID w:val="7"/>
          </w:rPr>
          <w:t xml:space="preserve"> </w:t>
        </w:r>
      </w:ins>
      <w:ins w:id="1735" w:author="AshleyC__" w:date="2023-12-11T15:25:58Z">
        <w:r>
          <w:rPr>
            <w:rFonts w:eastAsia="Yu Mincho"/>
            <w:lang w:eastAsia="ja-JP"/>
            <w:woUserID w:val="7"/>
          </w:rPr>
          <w:t>快 点 吗 ?</w:t>
        </w:r>
      </w:ins>
    </w:p>
    <w:p>
      <w:pPr>
        <w:rPr>
          <w:del w:id="1736" w:author="AshleyC__" w:date="2023-12-11T15:28:50Z"/>
          <w:rFonts w:eastAsia="Yu Mincho"/>
          <w:lang w:eastAsia="ja-JP"/>
        </w:rPr>
      </w:pPr>
      <w:r>
        <w:rPr>
          <w:rFonts w:eastAsia="Yu Mincho"/>
          <w:lang w:eastAsia="ja-JP"/>
        </w:rPr>
        <w:t>*</w:t>
      </w:r>
      <w:ins w:id="1737" w:author="AshleyC__" w:date="2023-12-11T15:25:54Z">
        <w:r>
          <w:rPr>
            <w:rFonts w:eastAsia="Yu Mincho"/>
            <w:lang w:eastAsia="ja-JP"/>
            <w:woUserID w:val="7"/>
          </w:rPr>
          <w:t xml:space="preserve">  </w:t>
        </w:r>
      </w:ins>
      <w:ins w:id="1738" w:author="AshleyC__" w:date="2023-12-11T15:26:30Z">
        <w:r>
          <w:rPr>
            <w:rFonts w:eastAsia="Yu Mincho"/>
            <w:lang w:eastAsia="ja-JP"/>
            <w:woUserID w:val="7"/>
          </w:rPr>
          <w:t xml:space="preserve">让 </w:t>
        </w:r>
      </w:ins>
      <w:ins w:id="1739" w:author="AshleyC__" w:date="2023-12-11T15:26:39Z">
        <w:r>
          <w:rPr>
            <w:rFonts w:eastAsia="Yu Mincho"/>
            <w:lang w:eastAsia="ja-JP"/>
            <w:woUserID w:val="7"/>
          </w:rPr>
          <w:t>咱 出 去</w:t>
        </w:r>
      </w:ins>
      <w:ins w:id="1740" w:author="AshleyC__" w:date="2023-12-11T15:28:45Z">
        <w:r>
          <w:rPr>
            <w:rFonts w:eastAsia="Yu Mincho"/>
            <w:lang w:eastAsia="ja-JP"/>
            <w:woUserID w:val="7"/>
          </w:rPr>
          <w:t xml:space="preserve"> ，</w:t>
        </w:r>
      </w:ins>
      <w:ins w:id="1741" w:author="AshleyC__" w:date="2023-12-11T15:28:50Z">
        <w:r>
          <w:rPr>
            <w:rFonts w:eastAsia="Yu Mincho"/>
            <w:lang w:eastAsia="ja-JP"/>
            <w:woUserID w:val="7"/>
          </w:rPr>
          <w:t xml:space="preserve">朋友 </w:t>
        </w:r>
      </w:ins>
      <w:del w:id="1742" w:author="AshleyC__" w:date="2023-12-11T15:26:30Z">
        <w:r>
          <w:rPr>
            <w:rFonts w:eastAsia="Yu Mincho"/>
            <w:lang w:eastAsia="ja-JP"/>
          </w:rPr>
          <w:delText xml:space="preserve">  Let's get outta here,#     pal</w:delText>
        </w:r>
      </w:del>
      <w:ins w:id="1743" w:author="AshleyC__" w:date="2023-12-11T15:28:50Z">
        <w:r>
          <w:rPr>
            <w:rFonts w:eastAsia="Yu Mincho"/>
            <w:lang w:eastAsia="ja-JP"/>
            <w:woUserID w:val="7"/>
          </w:rPr>
          <w:t>!</w:t>
        </w:r>
      </w:ins>
      <w:del w:id="1744" w:author="AshleyC__" w:date="2023-12-11T15:28:50Z">
        <w:r>
          <w:rPr>
            <w:rFonts w:eastAsia="Yu Mincho"/>
            <w:lang w:eastAsia="ja-JP"/>
          </w:rPr>
          <w:delText>!</w:delText>
        </w:r>
      </w:del>
    </w:p>
    <w:p>
      <w:pPr>
        <w:rPr>
          <w:ins w:id="1745" w:author="AshleyC__" w:date="2023-12-11T15:29:10Z"/>
          <w:rFonts w:eastAsia="Yu Mincho"/>
          <w:lang w:eastAsia="ja-JP"/>
        </w:rPr>
      </w:pPr>
    </w:p>
    <w:p>
      <w:pPr>
        <w:rPr>
          <w:ins w:id="1746" w:author="AshleyC__" w:date="2023-12-11T15:29:38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747" w:author="AshleyC__" w:date="2023-12-11T15:29:38Z">
        <w:r>
          <w:rPr>
            <w:rFonts w:eastAsia="Yu Mincho"/>
            <w:lang w:eastAsia="ja-JP"/>
            <w:woUserID w:val="7"/>
          </w:rPr>
          <w:t>天 哪 ，那</w:t>
        </w:r>
      </w:ins>
      <w:ins w:id="1748" w:author="AshleyC__" w:date="2023-12-11T15:29:56Z">
        <w:r>
          <w:rPr>
            <w:rFonts w:eastAsia="Yu Mincho"/>
            <w:lang w:eastAsia="ja-JP"/>
            <w:woUserID w:val="7"/>
          </w:rPr>
          <w:t xml:space="preserve"> </w:t>
        </w:r>
      </w:ins>
      <w:ins w:id="1749" w:author="AshleyC__" w:date="2023-12-11T15:29:38Z">
        <w:r>
          <w:rPr>
            <w:rFonts w:eastAsia="Yu Mincho"/>
            <w:lang w:eastAsia="ja-JP"/>
            <w:woUserID w:val="7"/>
          </w:rPr>
          <w:t>机</w:t>
        </w:r>
      </w:ins>
      <w:ins w:id="1750" w:author="AshleyC__" w:date="2023-12-11T15:29:57Z">
        <w:r>
          <w:rPr>
            <w:rFonts w:eastAsia="Yu Mincho"/>
            <w:lang w:eastAsia="ja-JP"/>
            <w:woUserID w:val="7"/>
          </w:rPr>
          <w:t xml:space="preserve"> </w:t>
        </w:r>
      </w:ins>
      <w:ins w:id="1751" w:author="AshleyC__" w:date="2023-12-11T15:29:38Z">
        <w:r>
          <w:rPr>
            <w:rFonts w:eastAsia="Yu Mincho"/>
            <w:lang w:eastAsia="ja-JP"/>
            <w:woUserID w:val="7"/>
          </w:rPr>
          <w:t>器</w:t>
        </w:r>
      </w:ins>
      <w:ins w:id="1752" w:author="AshleyC__" w:date="2023-12-11T15:29:56Z">
        <w:r>
          <w:rPr>
            <w:rFonts w:eastAsia="Yu Mincho"/>
            <w:lang w:eastAsia="ja-JP"/>
            <w:woUserID w:val="7"/>
          </w:rPr>
          <w:t xml:space="preserve"> </w:t>
        </w:r>
      </w:ins>
      <w:ins w:id="1753" w:author="AshleyC__" w:date="2023-12-11T15:29:38Z">
        <w:r>
          <w:rPr>
            <w:rFonts w:eastAsia="Yu Mincho"/>
            <w:lang w:eastAsia="ja-JP"/>
            <w:woUserID w:val="7"/>
          </w:rPr>
          <w:t>人</w:t>
        </w:r>
      </w:ins>
      <w:ins w:id="1754" w:author="AshleyC__" w:date="2023-12-11T15:29:56Z">
        <w:r>
          <w:rPr>
            <w:rFonts w:eastAsia="Yu Mincho"/>
            <w:lang w:eastAsia="ja-JP"/>
            <w:woUserID w:val="7"/>
          </w:rPr>
          <w:t xml:space="preserve"> </w:t>
        </w:r>
      </w:ins>
      <w:ins w:id="1755" w:author="AshleyC__" w:date="2023-12-11T15:29:48Z">
        <w:r>
          <w:rPr>
            <w:rFonts w:eastAsia="Yu Mincho"/>
            <w:lang w:eastAsia="ja-JP"/>
            <w:woUserID w:val="7"/>
          </w:rPr>
          <w:t>真</w:t>
        </w:r>
      </w:ins>
      <w:ins w:id="1756" w:author="AshleyC__" w:date="2023-12-11T15:29:56Z">
        <w:r>
          <w:rPr>
            <w:rFonts w:eastAsia="Yu Mincho"/>
            <w:lang w:eastAsia="ja-JP"/>
            <w:woUserID w:val="7"/>
          </w:rPr>
          <w:t xml:space="preserve"> </w:t>
        </w:r>
      </w:ins>
      <w:ins w:id="1757" w:author="AshleyC__" w:date="2023-12-11T15:29:48Z">
        <w:r>
          <w:rPr>
            <w:rFonts w:eastAsia="Yu Mincho"/>
            <w:lang w:eastAsia="ja-JP"/>
            <w:woUserID w:val="7"/>
          </w:rPr>
          <w:t>难</w:t>
        </w:r>
      </w:ins>
      <w:ins w:id="1758" w:author="AshleyC__" w:date="2023-12-11T15:29:56Z">
        <w:r>
          <w:rPr>
            <w:rFonts w:eastAsia="Yu Mincho"/>
            <w:lang w:eastAsia="ja-JP"/>
            <w:woUserID w:val="7"/>
          </w:rPr>
          <w:t xml:space="preserve"> </w:t>
        </w:r>
      </w:ins>
      <w:ins w:id="1759" w:author="AshleyC__" w:date="2023-12-11T15:29:48Z">
        <w:r>
          <w:rPr>
            <w:rFonts w:eastAsia="Yu Mincho"/>
            <w:lang w:eastAsia="ja-JP"/>
            <w:woUserID w:val="7"/>
          </w:rPr>
          <w:t>缠！</w:t>
        </w:r>
      </w:ins>
    </w:p>
    <w:p>
      <w:pPr>
        <w:rPr>
          <w:del w:id="1760" w:author="AshleyC__" w:date="2023-12-11T15:29:38Z"/>
          <w:rFonts w:eastAsia="Yu Mincho"/>
          <w:lang w:eastAsia="ja-JP"/>
        </w:rPr>
      </w:pPr>
      <w:del w:id="1761" w:author="AshleyC__" w:date="2023-12-11T15:29:52Z">
        <w:r>
          <w:rPr>
            <w:rFonts w:eastAsia="Yu Mincho"/>
            <w:lang w:eastAsia="ja-JP"/>
          </w:rPr>
          <w:delText>G</w:delText>
        </w:r>
      </w:del>
      <w:del w:id="1762" w:author="AshleyC__" w:date="2023-12-11T15:29:38Z">
        <w:r>
          <w:rPr>
            <w:rFonts w:eastAsia="Yu Mincho"/>
            <w:lang w:eastAsia="ja-JP"/>
          </w:rPr>
          <w:delText>olly, that bot sure was#     a handful!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1763" w:author="AshleyC__" w:date="2023-12-11T18:41:12Z">
        <w:r>
          <w:rPr>
            <w:rFonts w:eastAsia="Yu Mincho"/>
            <w:lang w:eastAsia="ja-JP"/>
            <w:woUserID w:val="7"/>
          </w:rPr>
          <w:t>更</w:t>
        </w:r>
      </w:ins>
      <w:ins w:id="1764" w:author="AshleyC__" w:date="2023-12-11T18:41:22Z">
        <w:r>
          <w:rPr>
            <w:rFonts w:eastAsia="Yu Mincho"/>
            <w:lang w:eastAsia="ja-JP"/>
            <w:woUserID w:val="7"/>
          </w:rPr>
          <w:t xml:space="preserve"> </w:t>
        </w:r>
      </w:ins>
      <w:ins w:id="1765" w:author="AshleyC__" w:date="2023-12-11T18:41:12Z">
        <w:r>
          <w:rPr>
            <w:rFonts w:eastAsia="Yu Mincho"/>
            <w:lang w:eastAsia="ja-JP"/>
            <w:woUserID w:val="7"/>
          </w:rPr>
          <w:t>不</w:t>
        </w:r>
      </w:ins>
      <w:ins w:id="1766" w:author="AshleyC__" w:date="2023-12-11T18:41:22Z">
        <w:r>
          <w:rPr>
            <w:rFonts w:eastAsia="Yu Mincho"/>
            <w:lang w:eastAsia="ja-JP"/>
            <w:woUserID w:val="7"/>
          </w:rPr>
          <w:t xml:space="preserve"> </w:t>
        </w:r>
      </w:ins>
      <w:ins w:id="1767" w:author="AshleyC__" w:date="2023-12-11T18:41:12Z">
        <w:r>
          <w:rPr>
            <w:rFonts w:eastAsia="Yu Mincho"/>
            <w:lang w:eastAsia="ja-JP"/>
            <w:woUserID w:val="7"/>
          </w:rPr>
          <w:t>用</w:t>
        </w:r>
      </w:ins>
      <w:ins w:id="1768" w:author="AshleyC__" w:date="2023-12-11T18:41:21Z">
        <w:r>
          <w:rPr>
            <w:rFonts w:eastAsia="Yu Mincho"/>
            <w:lang w:eastAsia="ja-JP"/>
            <w:woUserID w:val="7"/>
          </w:rPr>
          <w:t xml:space="preserve"> </w:t>
        </w:r>
      </w:ins>
      <w:ins w:id="1769" w:author="AshleyC__" w:date="2023-12-11T18:41:12Z">
        <w:r>
          <w:rPr>
            <w:rFonts w:eastAsia="Yu Mincho"/>
            <w:lang w:eastAsia="ja-JP"/>
            <w:woUserID w:val="7"/>
          </w:rPr>
          <w:t>说</w:t>
        </w:r>
      </w:ins>
      <w:ins w:id="1770" w:author="AshleyC__" w:date="2023-12-11T18:41:21Z">
        <w:r>
          <w:rPr>
            <w:rFonts w:eastAsia="Yu Mincho"/>
            <w:lang w:eastAsia="ja-JP"/>
            <w:woUserID w:val="7"/>
          </w:rPr>
          <w:t xml:space="preserve"> </w:t>
        </w:r>
      </w:ins>
      <w:ins w:id="1771" w:author="AshleyC__" w:date="2023-12-11T18:41:13Z">
        <w:r>
          <w:rPr>
            <w:rFonts w:eastAsia="Yu Mincho"/>
            <w:lang w:eastAsia="ja-JP"/>
            <w:woUserID w:val="7"/>
          </w:rPr>
          <w:t>完</w:t>
        </w:r>
      </w:ins>
      <w:ins w:id="1772" w:author="AshleyC__" w:date="2023-12-11T18:41:20Z">
        <w:r>
          <w:rPr>
            <w:rFonts w:eastAsia="Yu Mincho"/>
            <w:lang w:eastAsia="ja-JP"/>
            <w:woUserID w:val="7"/>
          </w:rPr>
          <w:t xml:space="preserve"> </w:t>
        </w:r>
      </w:ins>
      <w:ins w:id="1773" w:author="AshleyC__" w:date="2023-12-11T18:41:13Z">
        <w:r>
          <w:rPr>
            <w:rFonts w:eastAsia="Yu Mincho"/>
            <w:lang w:eastAsia="ja-JP"/>
            <w:woUserID w:val="7"/>
          </w:rPr>
          <w:t>全</w:t>
        </w:r>
      </w:ins>
      <w:ins w:id="1774" w:author="AshleyC__" w:date="2023-12-11T18:41:20Z">
        <w:r>
          <w:rPr>
            <w:rFonts w:eastAsia="Yu Mincho"/>
            <w:lang w:eastAsia="ja-JP"/>
            <w:woUserID w:val="7"/>
          </w:rPr>
          <w:t xml:space="preserve"> </w:t>
        </w:r>
      </w:ins>
      <w:ins w:id="1775" w:author="AshleyC__" w:date="2023-12-11T18:41:16Z">
        <w:r>
          <w:rPr>
            <w:rFonts w:eastAsia="Yu Mincho"/>
            <w:lang w:eastAsia="ja-JP"/>
            <w:woUserID w:val="7"/>
          </w:rPr>
          <w:t>敲</w:t>
        </w:r>
      </w:ins>
      <w:ins w:id="1776" w:author="AshleyC__" w:date="2023-12-11T18:41:19Z">
        <w:r>
          <w:rPr>
            <w:rFonts w:eastAsia="Yu Mincho"/>
            <w:lang w:eastAsia="ja-JP"/>
            <w:woUserID w:val="7"/>
          </w:rPr>
          <w:t xml:space="preserve"> </w:t>
        </w:r>
      </w:ins>
      <w:ins w:id="1777" w:author="AshleyC__" w:date="2023-12-11T18:41:16Z">
        <w:r>
          <w:rPr>
            <w:rFonts w:eastAsia="Yu Mincho"/>
            <w:lang w:eastAsia="ja-JP"/>
            <w:woUserID w:val="7"/>
          </w:rPr>
          <w:t>竹</w:t>
        </w:r>
      </w:ins>
      <w:ins w:id="1778" w:author="AshleyC__" w:date="2023-12-11T18:41:19Z">
        <w:r>
          <w:rPr>
            <w:rFonts w:eastAsia="Yu Mincho"/>
            <w:lang w:eastAsia="ja-JP"/>
            <w:woUserID w:val="7"/>
          </w:rPr>
          <w:t xml:space="preserve"> </w:t>
        </w:r>
      </w:ins>
      <w:ins w:id="1779" w:author="AshleyC__" w:date="2023-12-11T18:41:16Z">
        <w:r>
          <w:rPr>
            <w:rFonts w:eastAsia="Yu Mincho"/>
            <w:lang w:eastAsia="ja-JP"/>
            <w:woUserID w:val="7"/>
          </w:rPr>
          <w:t>杠</w:t>
        </w:r>
      </w:ins>
      <w:ins w:id="1780" w:author="AshleyC__" w:date="2023-12-11T18:41:18Z">
        <w:r>
          <w:rPr>
            <w:rFonts w:eastAsia="Yu Mincho"/>
            <w:lang w:eastAsia="ja-JP"/>
            <w:woUserID w:val="7"/>
          </w:rPr>
          <w:t xml:space="preserve"> </w:t>
        </w:r>
      </w:ins>
      <w:ins w:id="1781" w:author="AshleyC__" w:date="2023-12-11T18:41:16Z">
        <w:r>
          <w:rPr>
            <w:rFonts w:eastAsia="Yu Mincho"/>
            <w:lang w:eastAsia="ja-JP"/>
            <w:woUserID w:val="7"/>
          </w:rPr>
          <w:t>了</w:t>
        </w:r>
      </w:ins>
      <w:ins w:id="1782" w:author="AshleyC__" w:date="2023-12-11T18:41:18Z">
        <w:r>
          <w:rPr>
            <w:rFonts w:eastAsia="Yu Mincho"/>
            <w:lang w:eastAsia="ja-JP"/>
            <w:woUserID w:val="7"/>
          </w:rPr>
          <w:t xml:space="preserve"> </w:t>
        </w:r>
      </w:ins>
      <w:ins w:id="1783" w:author="AshleyC__" w:date="2023-12-11T18:41:17Z">
        <w:r>
          <w:rPr>
            <w:rFonts w:eastAsia="Yu Mincho"/>
            <w:lang w:eastAsia="ja-JP"/>
            <w:woUserID w:val="7"/>
          </w:rPr>
          <w:t>。</w:t>
        </w:r>
      </w:ins>
      <w:del w:id="1784" w:author="AshleyC__" w:date="2023-12-11T18:41:09Z">
        <w:r>
          <w:rPr>
            <w:rFonts w:eastAsia="Yu Mincho"/>
            <w:lang w:eastAsia="ja-JP"/>
          </w:rPr>
          <w:delText>Not to mention a total#     rip-off.</w:delText>
        </w:r>
      </w:del>
      <w:del w:id="1785" w:author="AshleyC__" w:date="2023-12-11T18:41:09Z">
        <w:r>
          <w:rPr>
            <w:rFonts w:eastAsia="Yu Mincho"/>
            <w:lang w:eastAsia="ja-JP"/>
          </w:rPr>
          <w:tab/>
        </w:r>
      </w:del>
    </w:p>
    <w:p>
      <w:pPr>
        <w:rPr>
          <w:ins w:id="1786" w:author="AshleyC__" w:date="2023-12-11T18:42:48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787" w:author="AshleyC__" w:date="2023-12-11T18:42:43Z">
        <w:r>
          <w:rPr>
            <w:rFonts w:eastAsia="Yu Mincho"/>
            <w:lang w:eastAsia="ja-JP"/>
            <w:woUserID w:val="7"/>
          </w:rPr>
          <w:t>花</w:t>
        </w:r>
      </w:ins>
      <w:ins w:id="1788" w:author="AshleyC__" w:date="2023-12-11T18:42:53Z">
        <w:r>
          <w:rPr>
            <w:rFonts w:eastAsia="Yu Mincho"/>
            <w:lang w:eastAsia="ja-JP"/>
            <w:woUserID w:val="7"/>
          </w:rPr>
          <w:t xml:space="preserve"> </w:t>
        </w:r>
      </w:ins>
      <w:ins w:id="1789" w:author="AshleyC__" w:date="2023-12-11T18:42:44Z">
        <w:r>
          <w:rPr>
            <w:rFonts w:eastAsia="Yu Mincho"/>
            <w:lang w:eastAsia="ja-JP"/>
            <w:woUserID w:val="7"/>
          </w:rPr>
          <w:t>和</w:t>
        </w:r>
      </w:ins>
      <w:ins w:id="1790" w:author="AshleyC__" w:date="2023-12-11T18:42:52Z">
        <w:r>
          <w:rPr>
            <w:rFonts w:eastAsia="Yu Mincho"/>
            <w:lang w:eastAsia="ja-JP"/>
            <w:woUserID w:val="7"/>
          </w:rPr>
          <w:t xml:space="preserve"> </w:t>
        </w:r>
      </w:ins>
      <w:ins w:id="1791" w:author="AshleyC__" w:date="2023-12-11T18:42:44Z">
        <w:r>
          <w:rPr>
            <w:rFonts w:eastAsia="Yu Mincho"/>
            <w:lang w:eastAsia="ja-JP"/>
            <w:woUserID w:val="7"/>
          </w:rPr>
          <w:t>藤</w:t>
        </w:r>
      </w:ins>
      <w:ins w:id="1792" w:author="AshleyC__" w:date="2023-12-11T18:42:52Z">
        <w:r>
          <w:rPr>
            <w:rFonts w:eastAsia="Yu Mincho"/>
            <w:lang w:eastAsia="ja-JP"/>
            <w:woUserID w:val="7"/>
          </w:rPr>
          <w:t xml:space="preserve"> </w:t>
        </w:r>
      </w:ins>
      <w:ins w:id="1793" w:author="AshleyC__" w:date="2023-12-11T18:42:44Z">
        <w:r>
          <w:rPr>
            <w:rFonts w:eastAsia="Yu Mincho"/>
            <w:lang w:eastAsia="ja-JP"/>
            <w:woUserID w:val="7"/>
          </w:rPr>
          <w:t>蔓</w:t>
        </w:r>
      </w:ins>
      <w:ins w:id="1794" w:author="AshleyC__" w:date="2023-12-11T18:42:51Z">
        <w:r>
          <w:rPr>
            <w:rFonts w:eastAsia="Yu Mincho"/>
            <w:lang w:eastAsia="ja-JP"/>
            <w:woUserID w:val="7"/>
          </w:rPr>
          <w:t xml:space="preserve"> </w:t>
        </w:r>
      </w:ins>
      <w:ins w:id="1795" w:author="AshleyC__" w:date="2023-12-11T18:42:45Z">
        <w:r>
          <w:rPr>
            <w:rFonts w:eastAsia="Yu Mincho"/>
            <w:lang w:eastAsia="ja-JP"/>
            <w:woUserID w:val="7"/>
          </w:rPr>
          <w:t>是</w:t>
        </w:r>
      </w:ins>
      <w:ins w:id="1796" w:author="AshleyC__" w:date="2023-12-11T18:42:51Z">
        <w:r>
          <w:rPr>
            <w:rFonts w:eastAsia="Yu Mincho"/>
            <w:lang w:eastAsia="ja-JP"/>
            <w:woUserID w:val="7"/>
          </w:rPr>
          <w:t xml:space="preserve"> </w:t>
        </w:r>
      </w:ins>
      <w:ins w:id="1797" w:author="AshleyC__" w:date="2023-12-11T18:42:45Z">
        <w:r>
          <w:rPr>
            <w:rFonts w:eastAsia="Yu Mincho"/>
            <w:lang w:eastAsia="ja-JP"/>
            <w:woUserID w:val="7"/>
          </w:rPr>
          <w:t>我</w:t>
        </w:r>
      </w:ins>
      <w:ins w:id="1798" w:author="AshleyC__" w:date="2023-12-11T18:42:50Z">
        <w:r>
          <w:rPr>
            <w:rFonts w:eastAsia="Yu Mincho"/>
            <w:lang w:eastAsia="ja-JP"/>
            <w:woUserID w:val="7"/>
          </w:rPr>
          <w:t xml:space="preserve"> </w:t>
        </w:r>
      </w:ins>
      <w:ins w:id="1799" w:author="AshleyC__" w:date="2023-12-11T18:42:45Z">
        <w:r>
          <w:rPr>
            <w:rFonts w:eastAsia="Yu Mincho"/>
            <w:lang w:eastAsia="ja-JP"/>
            <w:woUserID w:val="7"/>
          </w:rPr>
          <w:t>的</w:t>
        </w:r>
      </w:ins>
      <w:ins w:id="1800" w:author="AshleyC__" w:date="2023-12-11T18:42:50Z">
        <w:r>
          <w:rPr>
            <w:rFonts w:eastAsia="Yu Mincho"/>
            <w:lang w:eastAsia="ja-JP"/>
            <w:woUserID w:val="7"/>
          </w:rPr>
          <w:t xml:space="preserve"> </w:t>
        </w:r>
      </w:ins>
      <w:ins w:id="1801" w:author="AshleyC__" w:date="2023-12-11T18:42:46Z">
        <w:r>
          <w:rPr>
            <w:rFonts w:eastAsia="Yu Mincho"/>
            <w:lang w:eastAsia="ja-JP"/>
            <w:woUserID w:val="7"/>
          </w:rPr>
          <w:t>特</w:t>
        </w:r>
      </w:ins>
      <w:ins w:id="1802" w:author="AshleyC__" w:date="2023-12-11T18:42:50Z">
        <w:r>
          <w:rPr>
            <w:rFonts w:eastAsia="Yu Mincho"/>
            <w:lang w:eastAsia="ja-JP"/>
            <w:woUserID w:val="7"/>
          </w:rPr>
          <w:t xml:space="preserve"> </w:t>
        </w:r>
      </w:ins>
      <w:ins w:id="1803" w:author="AshleyC__" w:date="2023-12-11T18:42:46Z">
        <w:r>
          <w:rPr>
            <w:rFonts w:eastAsia="Yu Mincho"/>
            <w:lang w:eastAsia="ja-JP"/>
            <w:woUserID w:val="7"/>
          </w:rPr>
          <w:t>色</w:t>
        </w:r>
      </w:ins>
      <w:ins w:id="1804" w:author="AshleyC__" w:date="2023-12-11T18:42:47Z">
        <w:r>
          <w:rPr>
            <w:rFonts w:eastAsia="Yu Mincho"/>
            <w:lang w:eastAsia="ja-JP"/>
            <w:woUserID w:val="7"/>
          </w:rPr>
          <w:t xml:space="preserve"> </w:t>
        </w:r>
      </w:ins>
      <w:ins w:id="1805" w:author="AshleyC__" w:date="2023-12-11T18:42:48Z">
        <w:r>
          <w:rPr>
            <w:rFonts w:eastAsia="Yu Mincho"/>
            <w:lang w:eastAsia="ja-JP"/>
            <w:woUserID w:val="7"/>
          </w:rPr>
          <w:t>!</w:t>
        </w:r>
      </w:ins>
    </w:p>
    <w:p>
      <w:pPr>
        <w:rPr>
          <w:del w:id="1806" w:author="AshleyC__" w:date="2023-12-11T18:42:41Z"/>
          <w:rFonts w:eastAsia="Yu Mincho"/>
          <w:lang w:eastAsia="ja-JP"/>
        </w:rPr>
      </w:pPr>
      <w:del w:id="1807" w:author="AshleyC__" w:date="2023-12-11T18:42:41Z">
        <w:r>
          <w:rPr>
            <w:rFonts w:eastAsia="Yu Mincho"/>
            <w:lang w:eastAsia="ja-JP"/>
          </w:rPr>
          <w:delText>Flowers and vines are my#     shtick!</w:delText>
        </w:r>
      </w:del>
    </w:p>
    <w:p>
      <w:pPr>
        <w:rPr>
          <w:ins w:id="1808" w:author="AshleyC__" w:date="2023-12-11T18:43:13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809" w:author="AshleyC__" w:date="2023-12-11T18:43:55Z">
        <w:r>
          <w:rPr>
            <w:rFonts w:eastAsia="Yu Mincho"/>
            <w:lang w:eastAsia="ja-JP"/>
            <w:woUserID w:val="7"/>
          </w:rPr>
          <w:t>呃</w:t>
        </w:r>
      </w:ins>
      <w:ins w:id="1810" w:author="AshleyC__" w:date="2023-12-11T18:43:57Z">
        <w:r>
          <w:rPr>
            <w:rFonts w:eastAsia="Yu Mincho"/>
            <w:lang w:eastAsia="ja-JP"/>
            <w:woUserID w:val="7"/>
          </w:rPr>
          <w:t xml:space="preserve"> </w:t>
        </w:r>
      </w:ins>
      <w:ins w:id="1811" w:author="AshleyC__" w:date="2023-12-11T18:43:58Z">
        <w:r>
          <w:rPr>
            <w:rFonts w:eastAsia="Yu Mincho"/>
            <w:lang w:eastAsia="ja-JP"/>
            <w:woUserID w:val="7"/>
          </w:rPr>
          <w:t>，</w:t>
        </w:r>
      </w:ins>
      <w:ins w:id="1812" w:author="AshleyC__" w:date="2023-12-11T18:44:02Z">
        <w:r>
          <w:rPr>
            <w:rFonts w:eastAsia="Yu Mincho"/>
            <w:lang w:eastAsia="ja-JP"/>
            <w:woUserID w:val="7"/>
          </w:rPr>
          <w:t>我</w:t>
        </w:r>
      </w:ins>
      <w:ins w:id="1813" w:author="AshleyC__" w:date="2023-12-11T18:44:04Z">
        <w:r>
          <w:rPr>
            <w:rFonts w:eastAsia="Yu Mincho"/>
            <w:lang w:eastAsia="ja-JP"/>
            <w:woUserID w:val="7"/>
          </w:rPr>
          <w:t xml:space="preserve"> </w:t>
        </w:r>
      </w:ins>
      <w:ins w:id="1814" w:author="AshleyC__" w:date="2023-12-11T18:44:02Z">
        <w:r>
          <w:rPr>
            <w:rFonts w:eastAsia="Yu Mincho"/>
            <w:lang w:eastAsia="ja-JP"/>
            <w:woUserID w:val="7"/>
          </w:rPr>
          <w:t>想</w:t>
        </w:r>
      </w:ins>
      <w:ins w:id="1815" w:author="AshleyC__" w:date="2023-12-11T18:44:04Z">
        <w:r>
          <w:rPr>
            <w:rFonts w:eastAsia="Yu Mincho"/>
            <w:lang w:eastAsia="ja-JP"/>
            <w:woUserID w:val="7"/>
          </w:rPr>
          <w:t xml:space="preserve"> </w:t>
        </w:r>
      </w:ins>
      <w:ins w:id="1816" w:author="AshleyC__" w:date="2023-12-11T18:44:02Z">
        <w:r>
          <w:rPr>
            <w:rFonts w:eastAsia="Yu Mincho"/>
            <w:lang w:eastAsia="ja-JP"/>
            <w:woUserID w:val="7"/>
          </w:rPr>
          <w:t>这</w:t>
        </w:r>
      </w:ins>
      <w:ins w:id="1817" w:author="AshleyC__" w:date="2023-12-11T18:44:04Z">
        <w:r>
          <w:rPr>
            <w:rFonts w:eastAsia="Yu Mincho"/>
            <w:lang w:eastAsia="ja-JP"/>
            <w:woUserID w:val="7"/>
          </w:rPr>
          <w:t xml:space="preserve"> </w:t>
        </w:r>
      </w:ins>
      <w:ins w:id="1818" w:author="AshleyC__" w:date="2023-12-11T18:44:02Z">
        <w:r>
          <w:rPr>
            <w:rFonts w:eastAsia="Yu Mincho"/>
            <w:lang w:eastAsia="ja-JP"/>
            <w:woUserID w:val="7"/>
          </w:rPr>
          <w:t>说</w:t>
        </w:r>
      </w:ins>
      <w:ins w:id="1819" w:author="AshleyC__" w:date="2023-12-11T18:44:03Z">
        <w:r>
          <w:rPr>
            <w:rFonts w:eastAsia="Yu Mincho"/>
            <w:lang w:eastAsia="ja-JP"/>
            <w:woUserID w:val="7"/>
          </w:rPr>
          <w:t xml:space="preserve"> </w:t>
        </w:r>
      </w:ins>
      <w:ins w:id="1820" w:author="AshleyC__" w:date="2023-12-11T18:44:02Z">
        <w:r>
          <w:rPr>
            <w:rFonts w:eastAsia="Yu Mincho"/>
            <w:lang w:eastAsia="ja-JP"/>
            <w:woUserID w:val="7"/>
          </w:rPr>
          <w:t>明</w:t>
        </w:r>
      </w:ins>
      <w:ins w:id="1821" w:author="AshleyC__" w:date="2023-12-11T18:44:03Z">
        <w:r>
          <w:rPr>
            <w:rFonts w:eastAsia="Yu Mincho"/>
            <w:lang w:eastAsia="ja-JP"/>
            <w:woUserID w:val="7"/>
          </w:rPr>
          <w:t xml:space="preserve"> </w:t>
        </w:r>
      </w:ins>
      <w:ins w:id="1822" w:author="AshleyC__" w:date="2023-12-11T18:44:02Z">
        <w:r>
          <w:rPr>
            <w:rFonts w:eastAsia="Yu Mincho"/>
            <w:lang w:eastAsia="ja-JP"/>
            <w:woUserID w:val="7"/>
          </w:rPr>
          <w:t>了</w:t>
        </w:r>
      </w:ins>
      <w:ins w:id="1823" w:author="AshleyC__" w:date="2023-12-11T18:44:07Z">
        <w:r>
          <w:rPr>
            <w:rFonts w:eastAsia="Yu Mincho"/>
            <w:lang w:eastAsia="ja-JP"/>
            <w:woUserID w:val="7"/>
          </w:rPr>
          <w:t xml:space="preserve"> </w:t>
        </w:r>
      </w:ins>
      <w:ins w:id="1824" w:author="AshleyC__" w:date="2023-12-11T18:44:08Z">
        <w:r>
          <w:rPr>
            <w:rFonts w:eastAsia="Yu Mincho"/>
            <w:lang w:eastAsia="ja-JP"/>
            <w:woUserID w:val="7"/>
          </w:rPr>
          <w:t>...</w:t>
        </w:r>
      </w:ins>
    </w:p>
    <w:p>
      <w:pPr>
        <w:rPr>
          <w:del w:id="1825" w:author="AshleyC__" w:date="2023-12-11T18:43:11Z"/>
          <w:rFonts w:eastAsia="Yu Mincho"/>
          <w:lang w:eastAsia="ja-JP"/>
        </w:rPr>
      </w:pPr>
      <w:del w:id="1826" w:author="AshleyC__" w:date="2023-12-11T18:43:11Z">
        <w:r>
          <w:rPr>
            <w:rFonts w:eastAsia="Yu Mincho"/>
            <w:lang w:eastAsia="ja-JP"/>
          </w:rPr>
          <w:delText>Well, I suppose it goes#     to show...</w:delText>
        </w:r>
      </w:del>
    </w:p>
    <w:p>
      <w:pPr>
        <w:rPr>
          <w:ins w:id="1827" w:author="AshleyC__" w:date="2023-12-11T18:44:47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>*  ...</w:t>
      </w:r>
      <w:ins w:id="1828" w:author="AshleyC__" w:date="2023-12-11T18:44:48Z">
        <w:r>
          <w:rPr>
            <w:rFonts w:eastAsia="Yu Mincho"/>
            <w:lang w:eastAsia="ja-JP"/>
            <w:woUserID w:val="7"/>
          </w:rPr>
          <w:t xml:space="preserve"> </w:t>
        </w:r>
      </w:ins>
      <w:ins w:id="1829" w:author="AshleyC__" w:date="2023-12-11T18:44:50Z">
        <w:r>
          <w:rPr>
            <w:rFonts w:eastAsia="Yu Mincho"/>
            <w:lang w:eastAsia="ja-JP"/>
            <w:woUserID w:val="7"/>
          </w:rPr>
          <w:t>机</w:t>
        </w:r>
      </w:ins>
      <w:ins w:id="1830" w:author="AshleyC__" w:date="2023-12-11T18:45:09Z">
        <w:r>
          <w:rPr>
            <w:rFonts w:eastAsia="Yu Mincho"/>
            <w:lang w:eastAsia="ja-JP"/>
            <w:woUserID w:val="7"/>
          </w:rPr>
          <w:t xml:space="preserve"> </w:t>
        </w:r>
      </w:ins>
      <w:ins w:id="1831" w:author="AshleyC__" w:date="2023-12-11T18:44:50Z">
        <w:r>
          <w:rPr>
            <w:rFonts w:eastAsia="Yu Mincho"/>
            <w:lang w:eastAsia="ja-JP"/>
            <w:woUserID w:val="7"/>
          </w:rPr>
          <w:t>械</w:t>
        </w:r>
      </w:ins>
      <w:ins w:id="1832" w:author="AshleyC__" w:date="2023-12-11T18:45:08Z">
        <w:r>
          <w:rPr>
            <w:rFonts w:eastAsia="Yu Mincho"/>
            <w:lang w:eastAsia="ja-JP"/>
            <w:woUserID w:val="7"/>
          </w:rPr>
          <w:t xml:space="preserve"> </w:t>
        </w:r>
      </w:ins>
      <w:ins w:id="1833" w:author="AshleyC__" w:date="2023-12-11T18:44:50Z">
        <w:r>
          <w:rPr>
            <w:rFonts w:eastAsia="Yu Mincho"/>
            <w:lang w:eastAsia="ja-JP"/>
            <w:woUserID w:val="7"/>
          </w:rPr>
          <w:t>的</w:t>
        </w:r>
      </w:ins>
      <w:ins w:id="1834" w:author="AshleyC__" w:date="2023-12-11T18:45:07Z">
        <w:r>
          <w:rPr>
            <w:rFonts w:eastAsia="Yu Mincho"/>
            <w:lang w:eastAsia="ja-JP"/>
            <w:woUserID w:val="7"/>
          </w:rPr>
          <w:t xml:space="preserve"> </w:t>
        </w:r>
      </w:ins>
      <w:ins w:id="1835" w:author="AshleyC__" w:date="2023-12-11T18:44:56Z">
        <w:r>
          <w:rPr>
            <w:rFonts w:eastAsia="Yu Mincho"/>
            <w:lang w:eastAsia="ja-JP"/>
            <w:woUserID w:val="7"/>
          </w:rPr>
          <w:t>仿</w:t>
        </w:r>
      </w:ins>
      <w:ins w:id="1836" w:author="AshleyC__" w:date="2023-12-11T18:45:07Z">
        <w:r>
          <w:rPr>
            <w:rFonts w:eastAsia="Yu Mincho"/>
            <w:lang w:eastAsia="ja-JP"/>
            <w:woUserID w:val="7"/>
          </w:rPr>
          <w:t xml:space="preserve"> </w:t>
        </w:r>
      </w:ins>
      <w:ins w:id="1837" w:author="AshleyC__" w:date="2023-12-11T18:44:56Z">
        <w:r>
          <w:rPr>
            <w:rFonts w:eastAsia="Yu Mincho"/>
            <w:lang w:eastAsia="ja-JP"/>
            <w:woUserID w:val="7"/>
          </w:rPr>
          <w:t>制</w:t>
        </w:r>
      </w:ins>
      <w:ins w:id="1838" w:author="AshleyC__" w:date="2023-12-11T18:45:06Z">
        <w:r>
          <w:rPr>
            <w:rFonts w:eastAsia="Yu Mincho"/>
            <w:lang w:eastAsia="ja-JP"/>
            <w:woUserID w:val="7"/>
          </w:rPr>
          <w:t xml:space="preserve"> </w:t>
        </w:r>
      </w:ins>
      <w:ins w:id="1839" w:author="AshleyC__" w:date="2023-12-11T18:44:57Z">
        <w:r>
          <w:rPr>
            <w:rFonts w:eastAsia="Yu Mincho"/>
            <w:lang w:eastAsia="ja-JP"/>
            <w:woUserID w:val="7"/>
          </w:rPr>
          <w:t>品</w:t>
        </w:r>
      </w:ins>
      <w:ins w:id="1840" w:author="AshleyC__" w:date="2023-12-11T18:45:06Z">
        <w:r>
          <w:rPr>
            <w:rFonts w:eastAsia="Yu Mincho"/>
            <w:lang w:eastAsia="ja-JP"/>
            <w:woUserID w:val="7"/>
          </w:rPr>
          <w:t xml:space="preserve"> </w:t>
        </w:r>
      </w:ins>
      <w:ins w:id="1841" w:author="AshleyC__" w:date="2023-12-11T18:44:58Z">
        <w:r>
          <w:rPr>
            <w:rFonts w:eastAsia="Yu Mincho"/>
            <w:lang w:eastAsia="ja-JP"/>
            <w:woUserID w:val="7"/>
          </w:rPr>
          <w:t>比</w:t>
        </w:r>
      </w:ins>
      <w:ins w:id="1842" w:author="AshleyC__" w:date="2023-12-11T18:45:06Z">
        <w:r>
          <w:rPr>
            <w:rFonts w:eastAsia="Yu Mincho"/>
            <w:lang w:eastAsia="ja-JP"/>
            <w:woUserID w:val="7"/>
          </w:rPr>
          <w:t xml:space="preserve"> </w:t>
        </w:r>
      </w:ins>
      <w:ins w:id="1843" w:author="AshleyC__" w:date="2023-12-11T18:44:58Z">
        <w:r>
          <w:rPr>
            <w:rFonts w:eastAsia="Yu Mincho"/>
            <w:lang w:eastAsia="ja-JP"/>
            <w:woUserID w:val="7"/>
          </w:rPr>
          <w:t>不</w:t>
        </w:r>
      </w:ins>
      <w:ins w:id="1844" w:author="AshleyC__" w:date="2023-12-11T18:45:05Z">
        <w:r>
          <w:rPr>
            <w:rFonts w:eastAsia="Yu Mincho"/>
            <w:lang w:eastAsia="ja-JP"/>
            <w:woUserID w:val="7"/>
          </w:rPr>
          <w:t xml:space="preserve"> </w:t>
        </w:r>
      </w:ins>
      <w:ins w:id="1845" w:author="AshleyC__" w:date="2023-12-11T18:44:58Z">
        <w:r>
          <w:rPr>
            <w:rFonts w:eastAsia="Yu Mincho"/>
            <w:lang w:eastAsia="ja-JP"/>
            <w:woUserID w:val="7"/>
          </w:rPr>
          <w:t>过</w:t>
        </w:r>
      </w:ins>
      <w:ins w:id="1846" w:author="AshleyC__" w:date="2023-12-11T18:45:05Z">
        <w:r>
          <w:rPr>
            <w:rFonts w:eastAsia="Yu Mincho"/>
            <w:lang w:eastAsia="ja-JP"/>
            <w:woUserID w:val="7"/>
          </w:rPr>
          <w:t xml:space="preserve"> </w:t>
        </w:r>
      </w:ins>
      <w:ins w:id="1847" w:author="AshleyC__" w:date="2023-12-11T18:44:59Z">
        <w:r>
          <w:rPr>
            <w:rFonts w:eastAsia="Yu Mincho"/>
            <w:lang w:eastAsia="ja-JP"/>
            <w:woUserID w:val="7"/>
          </w:rPr>
          <w:t>真</w:t>
        </w:r>
      </w:ins>
      <w:ins w:id="1848" w:author="AshleyC__" w:date="2023-12-11T18:45:05Z">
        <w:r>
          <w:rPr>
            <w:rFonts w:eastAsia="Yu Mincho"/>
            <w:lang w:eastAsia="ja-JP"/>
            <w:woUserID w:val="7"/>
          </w:rPr>
          <w:t xml:space="preserve"> </w:t>
        </w:r>
      </w:ins>
      <w:ins w:id="1849" w:author="AshleyC__" w:date="2023-12-11T18:44:59Z">
        <w:r>
          <w:rPr>
            <w:rFonts w:eastAsia="Yu Mincho"/>
            <w:lang w:eastAsia="ja-JP"/>
            <w:woUserID w:val="7"/>
          </w:rPr>
          <w:t>货</w:t>
        </w:r>
      </w:ins>
      <w:ins w:id="1850" w:author="AshleyC__" w:date="2023-12-11T18:45:01Z">
        <w:r>
          <w:rPr>
            <w:rFonts w:eastAsia="Yu Mincho"/>
            <w:lang w:eastAsia="ja-JP"/>
            <w:woUserID w:val="7"/>
          </w:rPr>
          <w:t xml:space="preserve"> </w:t>
        </w:r>
      </w:ins>
      <w:ins w:id="1851" w:author="AshleyC__" w:date="2023-12-11T18:45:03Z">
        <w:r>
          <w:rPr>
            <w:rFonts w:eastAsia="Yu Mincho"/>
            <w:lang w:eastAsia="ja-JP"/>
            <w:woUserID w:val="7"/>
          </w:rPr>
          <w:t>!</w:t>
        </w:r>
      </w:ins>
      <w:ins w:id="1852" w:author="AshleyC__" w:date="2023-12-11T18:44:47Z">
        <w:r>
          <w:rPr>
            <w:rFonts w:eastAsia="Yu Mincho"/>
            <w:lang w:eastAsia="ja-JP"/>
            <w:woUserID w:val="7"/>
          </w:rPr>
          <w:t xml:space="preserve"> </w:t>
        </w:r>
      </w:ins>
    </w:p>
    <w:p>
      <w:pPr>
        <w:rPr>
          <w:del w:id="1853" w:author="AshleyC__" w:date="2023-12-11T18:44:45Z"/>
          <w:rFonts w:eastAsia="Yu Mincho"/>
          <w:lang w:eastAsia="ja-JP"/>
        </w:rPr>
      </w:pPr>
      <w:del w:id="1854" w:author="AshleyC__" w:date="2023-12-11T18:44:45Z">
        <w:r>
          <w:rPr>
            <w:rFonts w:eastAsia="Yu Mincho"/>
            <w:lang w:eastAsia="ja-JP"/>
          </w:rPr>
          <w:delText>that mechanical#     imitations can't beat#     the real deal!</w:delText>
        </w:r>
      </w:del>
      <w:del w:id="1855" w:author="AshleyC__" w:date="2023-12-11T18:44:45Z">
        <w:r>
          <w:rPr>
            <w:rFonts w:eastAsia="Yu Mincho"/>
            <w:lang w:eastAsia="ja-JP"/>
          </w:rPr>
          <w:tab/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856" w:author="AshleyC__" w:date="2023-12-11T18:45:28Z">
        <w:r>
          <w:rPr>
            <w:rFonts w:eastAsia="Yu Mincho"/>
            <w:lang w:eastAsia="ja-JP"/>
            <w:woUserID w:val="7"/>
          </w:rPr>
          <w:t>我 得</w:t>
        </w:r>
      </w:ins>
      <w:ins w:id="1857" w:author="AshleyC__" w:date="2023-12-11T18:45:30Z">
        <w:r>
          <w:rPr>
            <w:rFonts w:eastAsia="Yu Mincho"/>
            <w:lang w:eastAsia="ja-JP"/>
            <w:woUserID w:val="7"/>
          </w:rPr>
          <w:t xml:space="preserve"> </w:t>
        </w:r>
      </w:ins>
      <w:ins w:id="1858" w:author="AshleyC__" w:date="2023-12-11T18:45:28Z">
        <w:r>
          <w:rPr>
            <w:rFonts w:eastAsia="Yu Mincho"/>
            <w:lang w:eastAsia="ja-JP"/>
            <w:woUserID w:val="7"/>
          </w:rPr>
          <w:t>说</w:t>
        </w:r>
      </w:ins>
      <w:del w:id="1859" w:author="AshleyC__" w:date="2023-12-11T18:45:26Z">
        <w:r>
          <w:rPr>
            <w:rFonts w:eastAsia="Yu Mincho"/>
            <w:lang w:eastAsia="ja-JP"/>
          </w:rPr>
          <w:delText>I will say, that thing#     honestly felt more#     threatening than Axis.</w:delText>
        </w:r>
      </w:del>
      <w:ins w:id="1860" w:author="AshleyC__" w:date="2023-12-11T18:45:31Z">
        <w:r>
          <w:rPr>
            <w:rFonts w:eastAsia="Yu Mincho"/>
            <w:lang w:eastAsia="ja-JP"/>
            <w:woUserID w:val="7"/>
          </w:rPr>
          <w:t xml:space="preserve"> </w:t>
        </w:r>
      </w:ins>
      <w:ins w:id="1861" w:author="AshleyC__" w:date="2023-12-11T18:45:32Z">
        <w:r>
          <w:rPr>
            <w:rFonts w:eastAsia="Yu Mincho"/>
            <w:lang w:eastAsia="ja-JP"/>
            <w:woUserID w:val="7"/>
          </w:rPr>
          <w:t>，</w:t>
        </w:r>
      </w:ins>
      <w:ins w:id="1862" w:author="AshleyC__" w:date="2023-12-11T18:45:42Z">
        <w:r>
          <w:rPr>
            <w:rFonts w:eastAsia="Yu Mincho"/>
            <w:lang w:eastAsia="ja-JP"/>
            <w:woUserID w:val="7"/>
          </w:rPr>
          <w:t>那</w:t>
        </w:r>
      </w:ins>
      <w:ins w:id="1863" w:author="AshleyC__" w:date="2023-12-11T18:45:53Z">
        <w:r>
          <w:rPr>
            <w:rFonts w:eastAsia="Yu Mincho"/>
            <w:lang w:eastAsia="ja-JP"/>
            <w:woUserID w:val="7"/>
          </w:rPr>
          <w:t xml:space="preserve"> </w:t>
        </w:r>
      </w:ins>
      <w:ins w:id="1864" w:author="AshleyC__" w:date="2023-12-11T18:45:43Z">
        <w:r>
          <w:rPr>
            <w:rFonts w:eastAsia="Yu Mincho"/>
            <w:lang w:eastAsia="ja-JP"/>
            <w:woUserID w:val="7"/>
          </w:rPr>
          <w:t>东</w:t>
        </w:r>
      </w:ins>
      <w:ins w:id="1865" w:author="AshleyC__" w:date="2023-12-11T18:45:54Z">
        <w:r>
          <w:rPr>
            <w:rFonts w:eastAsia="Yu Mincho"/>
            <w:lang w:eastAsia="ja-JP"/>
            <w:woUserID w:val="7"/>
          </w:rPr>
          <w:t xml:space="preserve"> </w:t>
        </w:r>
      </w:ins>
      <w:ins w:id="1866" w:author="AshleyC__" w:date="2023-12-11T18:45:43Z">
        <w:r>
          <w:rPr>
            <w:rFonts w:eastAsia="Yu Mincho"/>
            <w:lang w:eastAsia="ja-JP"/>
            <w:woUserID w:val="7"/>
          </w:rPr>
          <w:t>西</w:t>
        </w:r>
      </w:ins>
      <w:ins w:id="1867" w:author="AshleyC__" w:date="2023-12-11T18:45:54Z">
        <w:r>
          <w:rPr>
            <w:rFonts w:eastAsia="Yu Mincho"/>
            <w:lang w:eastAsia="ja-JP"/>
            <w:woUserID w:val="7"/>
          </w:rPr>
          <w:t xml:space="preserve"> </w:t>
        </w:r>
      </w:ins>
      <w:ins w:id="1868" w:author="AshleyC__" w:date="2023-12-11T18:45:44Z">
        <w:r>
          <w:rPr>
            <w:rFonts w:eastAsia="Yu Mincho"/>
            <w:lang w:eastAsia="ja-JP"/>
            <w:woUserID w:val="7"/>
          </w:rPr>
          <w:t>真</w:t>
        </w:r>
      </w:ins>
      <w:ins w:id="1869" w:author="AshleyC__" w:date="2023-12-11T18:45:54Z">
        <w:r>
          <w:rPr>
            <w:rFonts w:eastAsia="Yu Mincho"/>
            <w:lang w:eastAsia="ja-JP"/>
            <w:woUserID w:val="7"/>
          </w:rPr>
          <w:t xml:space="preserve"> </w:t>
        </w:r>
      </w:ins>
      <w:ins w:id="1870" w:author="AshleyC__" w:date="2023-12-11T18:45:44Z">
        <w:r>
          <w:rPr>
            <w:rFonts w:eastAsia="Yu Mincho"/>
            <w:lang w:eastAsia="ja-JP"/>
            <w:woUserID w:val="7"/>
          </w:rPr>
          <w:t>的</w:t>
        </w:r>
      </w:ins>
      <w:ins w:id="1871" w:author="AshleyC__" w:date="2023-12-11T18:45:55Z">
        <w:r>
          <w:rPr>
            <w:rFonts w:eastAsia="Yu Mincho"/>
            <w:lang w:eastAsia="ja-JP"/>
            <w:woUserID w:val="7"/>
          </w:rPr>
          <w:t xml:space="preserve"> </w:t>
        </w:r>
      </w:ins>
      <w:ins w:id="1872" w:author="AshleyC__" w:date="2023-12-11T18:45:46Z">
        <w:r>
          <w:rPr>
            <w:rFonts w:eastAsia="Yu Mincho"/>
            <w:lang w:eastAsia="ja-JP"/>
            <w:woUserID w:val="7"/>
          </w:rPr>
          <w:t>比</w:t>
        </w:r>
      </w:ins>
      <w:ins w:id="1873" w:author="AshleyC__" w:date="2023-12-11T18:45:56Z">
        <w:r>
          <w:rPr>
            <w:rFonts w:eastAsia="Yu Mincho"/>
            <w:lang w:eastAsia="ja-JP"/>
            <w:woUserID w:val="7"/>
          </w:rPr>
          <w:t xml:space="preserve"> </w:t>
        </w:r>
      </w:ins>
      <w:ins w:id="1874" w:author="AshleyC__" w:date="2023-12-11T18:45:46Z">
        <w:r>
          <w:rPr>
            <w:rFonts w:eastAsia="Yu Mincho"/>
            <w:lang w:eastAsia="ja-JP"/>
            <w:woUserID w:val="7"/>
          </w:rPr>
          <w:t>A</w:t>
        </w:r>
      </w:ins>
      <w:ins w:id="1875" w:author="AshleyC__" w:date="2023-12-11T18:45:47Z">
        <w:r>
          <w:rPr>
            <w:rFonts w:eastAsia="Yu Mincho"/>
            <w:lang w:eastAsia="ja-JP"/>
            <w:woUserID w:val="7"/>
          </w:rPr>
          <w:t>xis</w:t>
        </w:r>
      </w:ins>
      <w:ins w:id="1876" w:author="AshleyC__" w:date="2023-12-11T18:45:57Z">
        <w:r>
          <w:rPr>
            <w:rFonts w:eastAsia="Yu Mincho"/>
            <w:lang w:eastAsia="ja-JP"/>
            <w:woUserID w:val="7"/>
          </w:rPr>
          <w:t xml:space="preserve"> </w:t>
        </w:r>
      </w:ins>
      <w:ins w:id="1877" w:author="AshleyC__" w:date="2023-12-11T18:45:48Z">
        <w:r>
          <w:rPr>
            <w:rFonts w:eastAsia="Yu Mincho"/>
            <w:lang w:eastAsia="ja-JP"/>
            <w:woUserID w:val="7"/>
          </w:rPr>
          <w:t>有</w:t>
        </w:r>
      </w:ins>
      <w:ins w:id="1878" w:author="AshleyC__" w:date="2023-12-11T18:45:58Z">
        <w:r>
          <w:rPr>
            <w:rFonts w:eastAsia="Yu Mincho"/>
            <w:lang w:eastAsia="ja-JP"/>
            <w:woUserID w:val="7"/>
          </w:rPr>
          <w:t xml:space="preserve"> </w:t>
        </w:r>
      </w:ins>
      <w:ins w:id="1879" w:author="AshleyC__" w:date="2023-12-11T18:45:48Z">
        <w:r>
          <w:rPr>
            <w:rFonts w:eastAsia="Yu Mincho"/>
            <w:lang w:eastAsia="ja-JP"/>
            <w:woUserID w:val="7"/>
          </w:rPr>
          <w:t>威</w:t>
        </w:r>
      </w:ins>
      <w:ins w:id="1880" w:author="AshleyC__" w:date="2023-12-11T18:45:58Z">
        <w:r>
          <w:rPr>
            <w:rFonts w:eastAsia="Yu Mincho"/>
            <w:lang w:eastAsia="ja-JP"/>
            <w:woUserID w:val="7"/>
          </w:rPr>
          <w:t xml:space="preserve"> </w:t>
        </w:r>
      </w:ins>
      <w:ins w:id="1881" w:author="AshleyC__" w:date="2023-12-11T18:45:48Z">
        <w:r>
          <w:rPr>
            <w:rFonts w:eastAsia="Yu Mincho"/>
            <w:lang w:eastAsia="ja-JP"/>
            <w:woUserID w:val="7"/>
          </w:rPr>
          <w:t>胁</w:t>
        </w:r>
      </w:ins>
      <w:ins w:id="1882" w:author="AshleyC__" w:date="2023-12-11T18:45:49Z">
        <w:r>
          <w:rPr>
            <w:rFonts w:eastAsia="Yu Mincho"/>
            <w:lang w:eastAsia="ja-JP"/>
            <w:woUserID w:val="7"/>
          </w:rPr>
          <w:t>。</w:t>
        </w:r>
      </w:ins>
    </w:p>
    <w:p>
      <w:pPr>
        <w:rPr>
          <w:rFonts w:hint="default" w:eastAsia="Yu Mincho"/>
          <w:lang w:eastAsia="ja-JP"/>
          <w:woUserID w:val="7"/>
        </w:rPr>
      </w:pPr>
      <w:del w:id="1883" w:author="AshleyC__" w:date="2023-12-11T18:48:30Z">
        <w:r>
          <w:rPr>
            <w:rFonts w:eastAsia="Yu Mincho"/>
            <w:lang w:eastAsia="ja-JP"/>
          </w:rPr>
          <w:delText>*  I'm not trying to tell#     you what to do but just#     for consideration...</w:delText>
        </w:r>
      </w:del>
      <w:ins w:id="1884" w:author="AshleyC__" w:date="2023-12-11T18:48:31Z">
        <w:r>
          <w:rPr>
            <w:rFonts w:eastAsia="Yu Mincho"/>
            <w:lang w:eastAsia="ja-JP"/>
            <w:woUserID w:val="7"/>
          </w:rPr>
          <w:t>*</w:t>
        </w:r>
      </w:ins>
      <w:ins w:id="1885" w:author="AshleyC__" w:date="2023-12-11T18:48:00Z">
        <w:r>
          <w:rPr>
            <w:rFonts w:eastAsia="Yu Mincho"/>
            <w:lang w:eastAsia="ja-JP"/>
            <w:woUserID w:val="7"/>
          </w:rPr>
          <w:t xml:space="preserve">  </w:t>
        </w:r>
      </w:ins>
      <w:ins w:id="1886" w:author="AshleyC__" w:date="2023-12-11T18:48:05Z">
        <w:r>
          <w:rPr>
            <w:rFonts w:eastAsia="Yu Mincho"/>
            <w:lang w:eastAsia="ja-JP"/>
            <w:woUserID w:val="7"/>
          </w:rPr>
          <w:t>我</w:t>
        </w:r>
      </w:ins>
      <w:ins w:id="1887" w:author="AshleyC__" w:date="2023-12-11T18:48:38Z">
        <w:r>
          <w:rPr>
            <w:rFonts w:eastAsia="Yu Mincho"/>
            <w:lang w:eastAsia="ja-JP"/>
            <w:woUserID w:val="7"/>
          </w:rPr>
          <w:t xml:space="preserve"> </w:t>
        </w:r>
      </w:ins>
      <w:ins w:id="1888" w:author="AshleyC__" w:date="2023-12-11T18:48:05Z">
        <w:r>
          <w:rPr>
            <w:rFonts w:eastAsia="Yu Mincho"/>
            <w:lang w:eastAsia="ja-JP"/>
            <w:woUserID w:val="7"/>
          </w:rPr>
          <w:t>不</w:t>
        </w:r>
      </w:ins>
      <w:ins w:id="1889" w:author="AshleyC__" w:date="2023-12-11T18:48:38Z">
        <w:r>
          <w:rPr>
            <w:rFonts w:eastAsia="Yu Mincho"/>
            <w:lang w:eastAsia="ja-JP"/>
            <w:woUserID w:val="7"/>
          </w:rPr>
          <w:t xml:space="preserve"> </w:t>
        </w:r>
      </w:ins>
      <w:ins w:id="1890" w:author="AshleyC__" w:date="2023-12-11T18:48:05Z">
        <w:r>
          <w:rPr>
            <w:rFonts w:eastAsia="Yu Mincho"/>
            <w:lang w:eastAsia="ja-JP"/>
            <w:woUserID w:val="7"/>
          </w:rPr>
          <w:t>是</w:t>
        </w:r>
      </w:ins>
      <w:ins w:id="1891" w:author="AshleyC__" w:date="2023-12-11T18:48:38Z">
        <w:r>
          <w:rPr>
            <w:rFonts w:eastAsia="Yu Mincho"/>
            <w:lang w:eastAsia="ja-JP"/>
            <w:woUserID w:val="7"/>
          </w:rPr>
          <w:t xml:space="preserve"> </w:t>
        </w:r>
      </w:ins>
      <w:ins w:id="1892" w:author="AshleyC__" w:date="2023-12-11T18:48:05Z">
        <w:r>
          <w:rPr>
            <w:rFonts w:eastAsia="Yu Mincho"/>
            <w:lang w:eastAsia="ja-JP"/>
            <w:woUserID w:val="7"/>
          </w:rPr>
          <w:t>想</w:t>
        </w:r>
      </w:ins>
      <w:ins w:id="1893" w:author="AshleyC__" w:date="2023-12-11T18:48:40Z">
        <w:r>
          <w:rPr>
            <w:rFonts w:eastAsia="Yu Mincho"/>
            <w:lang w:eastAsia="ja-JP"/>
            <w:woUserID w:val="7"/>
          </w:rPr>
          <w:t xml:space="preserve"> </w:t>
        </w:r>
      </w:ins>
      <w:ins w:id="1894" w:author="AshleyC__" w:date="2023-12-11T18:48:07Z">
        <w:r>
          <w:rPr>
            <w:rFonts w:eastAsia="Yu Mincho"/>
            <w:lang w:eastAsia="ja-JP"/>
            <w:woUserID w:val="7"/>
          </w:rPr>
          <w:t>告</w:t>
        </w:r>
      </w:ins>
      <w:ins w:id="1895" w:author="AshleyC__" w:date="2023-12-11T18:48:40Z">
        <w:r>
          <w:rPr>
            <w:rFonts w:eastAsia="Yu Mincho"/>
            <w:lang w:eastAsia="ja-JP"/>
            <w:woUserID w:val="7"/>
          </w:rPr>
          <w:t xml:space="preserve"> </w:t>
        </w:r>
      </w:ins>
      <w:ins w:id="1896" w:author="AshleyC__" w:date="2023-12-11T18:48:07Z">
        <w:r>
          <w:rPr>
            <w:rFonts w:eastAsia="Yu Mincho"/>
            <w:lang w:eastAsia="ja-JP"/>
            <w:woUserID w:val="7"/>
          </w:rPr>
          <w:t>诉</w:t>
        </w:r>
      </w:ins>
      <w:ins w:id="1897" w:author="AshleyC__" w:date="2023-12-11T18:48:40Z">
        <w:r>
          <w:rPr>
            <w:rFonts w:eastAsia="Yu Mincho"/>
            <w:lang w:eastAsia="ja-JP"/>
            <w:woUserID w:val="7"/>
          </w:rPr>
          <w:t xml:space="preserve"> </w:t>
        </w:r>
      </w:ins>
      <w:ins w:id="1898" w:author="AshleyC__" w:date="2023-12-11T18:48:07Z">
        <w:r>
          <w:rPr>
            <w:rFonts w:eastAsia="Yu Mincho"/>
            <w:lang w:eastAsia="ja-JP"/>
            <w:woUserID w:val="7"/>
          </w:rPr>
          <w:t>你</w:t>
        </w:r>
      </w:ins>
      <w:ins w:id="1899" w:author="AshleyC__" w:date="2023-12-11T18:48:40Z">
        <w:r>
          <w:rPr>
            <w:rFonts w:eastAsia="Yu Mincho"/>
            <w:lang w:eastAsia="ja-JP"/>
            <w:woUserID w:val="7"/>
          </w:rPr>
          <w:t xml:space="preserve"> </w:t>
        </w:r>
      </w:ins>
      <w:ins w:id="1900" w:author="AshleyC__" w:date="2023-12-11T18:48:36Z">
        <w:r>
          <w:rPr>
            <w:rFonts w:eastAsia="Yu Mincho"/>
            <w:lang w:eastAsia="ja-JP"/>
            <w:woUserID w:val="7"/>
          </w:rPr>
          <w:t>该</w:t>
        </w:r>
      </w:ins>
      <w:ins w:id="1901" w:author="AshleyC__" w:date="2023-12-11T18:48:40Z">
        <w:r>
          <w:rPr>
            <w:rFonts w:eastAsia="Yu Mincho"/>
            <w:lang w:eastAsia="ja-JP"/>
            <w:woUserID w:val="7"/>
          </w:rPr>
          <w:t xml:space="preserve"> </w:t>
        </w:r>
      </w:ins>
      <w:ins w:id="1902" w:author="AshleyC__" w:date="2023-12-11T18:48:08Z">
        <w:r>
          <w:rPr>
            <w:rFonts w:eastAsia="Yu Mincho"/>
            <w:lang w:eastAsia="ja-JP"/>
            <w:woUserID w:val="7"/>
          </w:rPr>
          <w:t>怎</w:t>
        </w:r>
      </w:ins>
      <w:ins w:id="1903" w:author="AshleyC__" w:date="2023-12-11T18:48:41Z">
        <w:r>
          <w:rPr>
            <w:rFonts w:eastAsia="Yu Mincho"/>
            <w:lang w:eastAsia="ja-JP"/>
            <w:woUserID w:val="7"/>
          </w:rPr>
          <w:t xml:space="preserve"> </w:t>
        </w:r>
      </w:ins>
      <w:ins w:id="1904" w:author="AshleyC__" w:date="2023-12-11T18:48:08Z">
        <w:r>
          <w:rPr>
            <w:rFonts w:eastAsia="Yu Mincho"/>
            <w:lang w:eastAsia="ja-JP"/>
            <w:woUserID w:val="7"/>
          </w:rPr>
          <w:t>么</w:t>
        </w:r>
      </w:ins>
      <w:ins w:id="1905" w:author="AshleyC__" w:date="2023-12-11T18:48:41Z">
        <w:r>
          <w:rPr>
            <w:rFonts w:eastAsia="Yu Mincho"/>
            <w:lang w:eastAsia="ja-JP"/>
            <w:woUserID w:val="7"/>
          </w:rPr>
          <w:t xml:space="preserve"> </w:t>
        </w:r>
      </w:ins>
      <w:ins w:id="1906" w:author="AshleyC__" w:date="2023-12-11T18:48:08Z">
        <w:r>
          <w:rPr>
            <w:rFonts w:eastAsia="Yu Mincho"/>
            <w:lang w:eastAsia="ja-JP"/>
            <w:woUserID w:val="7"/>
          </w:rPr>
          <w:t>做</w:t>
        </w:r>
      </w:ins>
      <w:ins w:id="1907" w:author="AshleyC__" w:date="2023-12-11T18:49:03Z">
        <w:r>
          <w:rPr>
            <w:rFonts w:eastAsia="Yu Mincho"/>
            <w:lang w:eastAsia="ja-JP"/>
            <w:woUserID w:val="7"/>
          </w:rPr>
          <w:t>，</w:t>
        </w:r>
      </w:ins>
      <w:ins w:id="1908" w:author="AshleyC__" w:date="2023-12-11T18:49:06Z">
        <w:r>
          <w:rPr>
            <w:rFonts w:eastAsia="Yu Mincho"/>
            <w:lang w:eastAsia="ja-JP"/>
            <w:woUserID w:val="7"/>
          </w:rPr>
          <w:t xml:space="preserve">#    </w:t>
        </w:r>
      </w:ins>
      <w:ins w:id="1909" w:author="AshleyC__" w:date="2023-12-11T18:49:07Z">
        <w:r>
          <w:rPr>
            <w:rFonts w:eastAsia="Yu Mincho"/>
            <w:lang w:eastAsia="ja-JP"/>
            <w:woUserID w:val="7"/>
          </w:rPr>
          <w:t xml:space="preserve"> </w:t>
        </w:r>
      </w:ins>
      <w:ins w:id="1910" w:author="AshleyC__" w:date="2023-12-11T18:48:26Z">
        <w:r>
          <w:rPr>
            <w:rFonts w:eastAsia="Yu Mincho"/>
            <w:lang w:eastAsia="ja-JP"/>
            <w:woUserID w:val="7"/>
          </w:rPr>
          <w:t>只</w:t>
        </w:r>
      </w:ins>
      <w:ins w:id="1911" w:author="AshleyC__" w:date="2023-12-11T18:48:42Z">
        <w:r>
          <w:rPr>
            <w:rFonts w:eastAsia="Yu Mincho"/>
            <w:lang w:eastAsia="ja-JP"/>
            <w:woUserID w:val="7"/>
          </w:rPr>
          <w:t xml:space="preserve"> </w:t>
        </w:r>
      </w:ins>
      <w:ins w:id="1912" w:author="AshleyC__" w:date="2023-12-11T18:48:26Z">
        <w:r>
          <w:rPr>
            <w:rFonts w:eastAsia="Yu Mincho"/>
            <w:lang w:eastAsia="ja-JP"/>
            <w:woUserID w:val="7"/>
          </w:rPr>
          <w:t>是</w:t>
        </w:r>
      </w:ins>
      <w:ins w:id="1913" w:author="AshleyC__" w:date="2023-12-11T18:48:42Z">
        <w:r>
          <w:rPr>
            <w:rFonts w:eastAsia="Yu Mincho"/>
            <w:lang w:eastAsia="ja-JP"/>
            <w:woUserID w:val="7"/>
          </w:rPr>
          <w:t xml:space="preserve"> </w:t>
        </w:r>
      </w:ins>
      <w:ins w:id="1914" w:author="AshleyC__" w:date="2023-12-11T18:48:22Z">
        <w:r>
          <w:rPr>
            <w:rFonts w:eastAsia="Yu Mincho"/>
            <w:lang w:eastAsia="ja-JP"/>
            <w:woUserID w:val="7"/>
          </w:rPr>
          <w:t>考</w:t>
        </w:r>
      </w:ins>
      <w:ins w:id="1915" w:author="AshleyC__" w:date="2023-12-11T18:48:42Z">
        <w:r>
          <w:rPr>
            <w:rFonts w:eastAsia="Yu Mincho"/>
            <w:lang w:eastAsia="ja-JP"/>
            <w:woUserID w:val="7"/>
          </w:rPr>
          <w:t xml:space="preserve"> </w:t>
        </w:r>
      </w:ins>
      <w:ins w:id="1916" w:author="AshleyC__" w:date="2023-12-11T18:48:22Z">
        <w:r>
          <w:rPr>
            <w:rFonts w:eastAsia="Yu Mincho"/>
            <w:lang w:eastAsia="ja-JP"/>
            <w:woUserID w:val="7"/>
          </w:rPr>
          <w:t>虑</w:t>
        </w:r>
      </w:ins>
      <w:ins w:id="1917" w:author="AshleyC__" w:date="2023-12-11T18:48:42Z">
        <w:r>
          <w:rPr>
            <w:rFonts w:eastAsia="Yu Mincho"/>
            <w:lang w:eastAsia="ja-JP"/>
            <w:woUserID w:val="7"/>
          </w:rPr>
          <w:t xml:space="preserve"> </w:t>
        </w:r>
      </w:ins>
      <w:ins w:id="1918" w:author="AshleyC__" w:date="2023-12-11T18:48:22Z">
        <w:r>
          <w:rPr>
            <w:rFonts w:eastAsia="Yu Mincho"/>
            <w:lang w:eastAsia="ja-JP"/>
            <w:woUserID w:val="7"/>
          </w:rPr>
          <w:t>一</w:t>
        </w:r>
      </w:ins>
      <w:ins w:id="1919" w:author="AshleyC__" w:date="2023-12-11T18:48:43Z">
        <w:r>
          <w:rPr>
            <w:rFonts w:eastAsia="Yu Mincho"/>
            <w:lang w:eastAsia="ja-JP"/>
            <w:woUserID w:val="7"/>
          </w:rPr>
          <w:t xml:space="preserve"> </w:t>
        </w:r>
      </w:ins>
      <w:ins w:id="1920" w:author="AshleyC__" w:date="2023-12-11T18:48:22Z">
        <w:r>
          <w:rPr>
            <w:rFonts w:eastAsia="Yu Mincho"/>
            <w:lang w:eastAsia="ja-JP"/>
            <w:woUserID w:val="7"/>
          </w:rPr>
          <w:t>下</w:t>
        </w:r>
      </w:ins>
      <w:ins w:id="1921" w:author="AshleyC__" w:date="2023-12-11T18:48:43Z">
        <w:r>
          <w:rPr>
            <w:rFonts w:eastAsia="Yu Mincho"/>
            <w:lang w:eastAsia="ja-JP"/>
            <w:woUserID w:val="7"/>
          </w:rPr>
          <w:t xml:space="preserve"> </w:t>
        </w:r>
      </w:ins>
      <w:ins w:id="1922" w:author="AshleyC__" w:date="2023-12-11T18:48:24Z">
        <w:r>
          <w:rPr>
            <w:rFonts w:eastAsia="Yu Mincho"/>
            <w:lang w:eastAsia="ja-JP"/>
            <w:woUserID w:val="7"/>
          </w:rPr>
          <w:t>...</w:t>
        </w:r>
      </w:ins>
    </w:p>
    <w:p>
      <w:pPr>
        <w:rPr>
          <w:del w:id="1923" w:author="AshleyC__" w:date="2023-12-11T18:50:45Z"/>
          <w:rFonts w:eastAsia="Yu Mincho"/>
          <w:lang w:eastAsia="ja-JP"/>
          <w:woUserID w:val="7"/>
        </w:rPr>
      </w:pPr>
      <w:del w:id="1924" w:author="AshleyC__" w:date="2023-12-11T18:50:45Z">
        <w:r>
          <w:rPr>
            <w:rFonts w:eastAsia="Yu Mincho"/>
            <w:lang w:eastAsia="ja-JP"/>
            <w:woUserID w:val="7"/>
          </w:rPr>
          <w:delText>*  ...Why don't you... ya#     know, "deal with" Axis#     next time you meet?</w:delText>
        </w:r>
      </w:del>
    </w:p>
    <w:p>
      <w:pPr>
        <w:rPr>
          <w:ins w:id="1925" w:author="AshleyC__" w:date="2023-12-11T18:50:47Z"/>
          <w:rFonts w:eastAsia="Yu Mincho"/>
          <w:lang w:eastAsia="ja-JP"/>
          <w:woUserID w:val="7"/>
        </w:rPr>
      </w:pPr>
      <w:ins w:id="1926" w:author="AshleyC__" w:date="2023-12-11T18:50:45Z">
        <w:r>
          <w:rPr>
            <w:rFonts w:eastAsia="Yu Mincho"/>
            <w:lang w:eastAsia="ja-JP"/>
            <w:woUserID w:val="7"/>
          </w:rPr>
          <w:t>*  你 为 什 么 不 ... 你 知 道 的 ，下 次 见 面 和 Axis " 交 易 " ?</w:t>
        </w:r>
      </w:ins>
    </w:p>
    <w:p>
      <w:pPr>
        <w:rPr>
          <w:ins w:id="1927" w:author="AshleyC__" w:date="2023-12-11T18:52:19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928" w:author="AshleyC__" w:date="2023-12-11T18:52:18Z">
        <w:r>
          <w:rPr>
            <w:rFonts w:eastAsia="Yu Mincho"/>
            <w:lang w:eastAsia="ja-JP"/>
            <w:woUserID w:val="7"/>
          </w:rPr>
          <w:t>我</w:t>
        </w:r>
      </w:ins>
      <w:ins w:id="1929" w:author="AshleyC__" w:date="2023-12-11T18:52:21Z">
        <w:r>
          <w:rPr>
            <w:rFonts w:eastAsia="Yu Mincho"/>
            <w:lang w:eastAsia="ja-JP"/>
            <w:woUserID w:val="7"/>
          </w:rPr>
          <w:t xml:space="preserve"> </w:t>
        </w:r>
      </w:ins>
      <w:ins w:id="1930" w:author="AshleyC__" w:date="2023-12-11T18:52:28Z">
        <w:r>
          <w:rPr>
            <w:rFonts w:eastAsia="Yu Mincho"/>
            <w:lang w:eastAsia="ja-JP"/>
            <w:woUserID w:val="7"/>
          </w:rPr>
          <w:t>肯</w:t>
        </w:r>
      </w:ins>
      <w:ins w:id="1931" w:author="AshleyC__" w:date="2023-12-11T18:52:29Z">
        <w:r>
          <w:rPr>
            <w:rFonts w:eastAsia="Yu Mincho"/>
            <w:lang w:eastAsia="ja-JP"/>
            <w:woUserID w:val="7"/>
          </w:rPr>
          <w:t xml:space="preserve"> </w:t>
        </w:r>
      </w:ins>
      <w:ins w:id="1932" w:author="AshleyC__" w:date="2023-12-11T18:52:28Z">
        <w:r>
          <w:rPr>
            <w:rFonts w:eastAsia="Yu Mincho"/>
            <w:lang w:eastAsia="ja-JP"/>
            <w:woUserID w:val="7"/>
          </w:rPr>
          <w:t>定</w:t>
        </w:r>
      </w:ins>
      <w:ins w:id="1933" w:author="AshleyC__" w:date="2023-12-11T18:52:29Z">
        <w:r>
          <w:rPr>
            <w:rFonts w:eastAsia="Yu Mincho"/>
            <w:lang w:eastAsia="ja-JP"/>
            <w:woUserID w:val="7"/>
          </w:rPr>
          <w:t xml:space="preserve"> </w:t>
        </w:r>
      </w:ins>
      <w:ins w:id="1934" w:author="AshleyC__" w:date="2023-12-11T18:52:30Z">
        <w:r>
          <w:rPr>
            <w:rFonts w:eastAsia="Yu Mincho"/>
            <w:lang w:eastAsia="ja-JP"/>
            <w:woUserID w:val="7"/>
          </w:rPr>
          <w:t>这</w:t>
        </w:r>
      </w:ins>
      <w:ins w:id="1935" w:author="AshleyC__" w:date="2023-12-11T18:52:31Z">
        <w:r>
          <w:rPr>
            <w:rFonts w:eastAsia="Yu Mincho"/>
            <w:lang w:eastAsia="ja-JP"/>
            <w:woUserID w:val="7"/>
          </w:rPr>
          <w:t xml:space="preserve"> 很 </w:t>
        </w:r>
      </w:ins>
      <w:ins w:id="1936" w:author="AshleyC__" w:date="2023-12-11T18:52:32Z">
        <w:r>
          <w:rPr>
            <w:rFonts w:eastAsia="Yu Mincho"/>
            <w:lang w:eastAsia="ja-JP"/>
            <w:woUserID w:val="7"/>
          </w:rPr>
          <w:t xml:space="preserve">容 </w:t>
        </w:r>
      </w:ins>
      <w:ins w:id="1937" w:author="AshleyC__" w:date="2023-12-11T18:52:35Z">
        <w:r>
          <w:rPr>
            <w:rFonts w:eastAsia="Yu Mincho"/>
            <w:lang w:eastAsia="ja-JP"/>
            <w:woUserID w:val="7"/>
          </w:rPr>
          <w:t>易</w:t>
        </w:r>
      </w:ins>
      <w:ins w:id="1938" w:author="AshleyC__" w:date="2023-12-11T18:52:37Z">
        <w:r>
          <w:rPr>
            <w:rFonts w:eastAsia="Yu Mincho"/>
            <w:lang w:eastAsia="ja-JP"/>
            <w:woUserID w:val="7"/>
          </w:rPr>
          <w:t xml:space="preserve"> </w:t>
        </w:r>
      </w:ins>
      <w:ins w:id="1939" w:author="AshleyC__" w:date="2023-12-11T18:52:36Z">
        <w:r>
          <w:rPr>
            <w:rFonts w:eastAsia="Yu Mincho"/>
            <w:lang w:eastAsia="ja-JP"/>
            <w:woUserID w:val="7"/>
          </w:rPr>
          <w:t>。</w:t>
        </w:r>
      </w:ins>
      <w:ins w:id="1940" w:author="AshleyC__" w:date="2023-12-11T18:52:48Z">
        <w:r>
          <w:rPr>
            <w:rFonts w:eastAsia="Yu Mincho"/>
            <w:lang w:eastAsia="ja-JP"/>
            <w:woUserID w:val="7"/>
          </w:rPr>
          <w:t xml:space="preserve">#    </w:t>
        </w:r>
      </w:ins>
      <w:ins w:id="1941" w:author="AshleyC__" w:date="2023-12-11T18:52:49Z">
        <w:r>
          <w:rPr>
            <w:rFonts w:eastAsia="Yu Mincho"/>
            <w:lang w:eastAsia="ja-JP"/>
            <w:woUserID w:val="7"/>
          </w:rPr>
          <w:t xml:space="preserve"> </w:t>
        </w:r>
      </w:ins>
      <w:ins w:id="1942" w:author="AshleyC__" w:date="2023-12-11T18:52:50Z">
        <w:r>
          <w:rPr>
            <w:rFonts w:eastAsia="Yu Mincho"/>
            <w:lang w:eastAsia="ja-JP"/>
            <w:woUserID w:val="7"/>
          </w:rPr>
          <w:t>只</w:t>
        </w:r>
      </w:ins>
      <w:ins w:id="1943" w:author="AshleyC__" w:date="2023-12-11T18:53:02Z">
        <w:r>
          <w:rPr>
            <w:rFonts w:eastAsia="Yu Mincho"/>
            <w:lang w:eastAsia="ja-JP"/>
            <w:woUserID w:val="7"/>
          </w:rPr>
          <w:t xml:space="preserve"> </w:t>
        </w:r>
      </w:ins>
      <w:ins w:id="1944" w:author="AshleyC__" w:date="2023-12-11T18:52:50Z">
        <w:r>
          <w:rPr>
            <w:rFonts w:eastAsia="Yu Mincho"/>
            <w:lang w:eastAsia="ja-JP"/>
            <w:woUserID w:val="7"/>
          </w:rPr>
          <w:t>是</w:t>
        </w:r>
      </w:ins>
      <w:ins w:id="1945" w:author="AshleyC__" w:date="2023-12-11T18:53:01Z">
        <w:r>
          <w:rPr>
            <w:rFonts w:eastAsia="Yu Mincho"/>
            <w:lang w:eastAsia="ja-JP"/>
            <w:woUserID w:val="7"/>
          </w:rPr>
          <w:t xml:space="preserve"> </w:t>
        </w:r>
      </w:ins>
      <w:ins w:id="1946" w:author="AshleyC__" w:date="2023-12-11T18:52:52Z">
        <w:r>
          <w:rPr>
            <w:rFonts w:eastAsia="Yu Mincho"/>
            <w:lang w:eastAsia="ja-JP"/>
            <w:woUserID w:val="7"/>
          </w:rPr>
          <w:t>个</w:t>
        </w:r>
      </w:ins>
      <w:ins w:id="1947" w:author="AshleyC__" w:date="2023-12-11T18:53:01Z">
        <w:r>
          <w:rPr>
            <w:rFonts w:eastAsia="Yu Mincho"/>
            <w:lang w:eastAsia="ja-JP"/>
            <w:woUserID w:val="7"/>
          </w:rPr>
          <w:t xml:space="preserve"> </w:t>
        </w:r>
      </w:ins>
      <w:ins w:id="1948" w:author="AshleyC__" w:date="2023-12-11T18:52:56Z">
        <w:r>
          <w:rPr>
            <w:rFonts w:eastAsia="Yu Mincho"/>
            <w:lang w:eastAsia="ja-JP"/>
            <w:woUserID w:val="7"/>
          </w:rPr>
          <w:t>想</w:t>
        </w:r>
      </w:ins>
      <w:ins w:id="1949" w:author="AshleyC__" w:date="2023-12-11T18:52:57Z">
        <w:r>
          <w:rPr>
            <w:rFonts w:eastAsia="Yu Mincho"/>
            <w:lang w:eastAsia="ja-JP"/>
            <w:woUserID w:val="7"/>
          </w:rPr>
          <w:t xml:space="preserve"> </w:t>
        </w:r>
      </w:ins>
      <w:ins w:id="1950" w:author="AshleyC__" w:date="2023-12-11T18:52:56Z">
        <w:r>
          <w:rPr>
            <w:rFonts w:eastAsia="Yu Mincho"/>
            <w:lang w:eastAsia="ja-JP"/>
            <w:woUserID w:val="7"/>
          </w:rPr>
          <w:t>法</w:t>
        </w:r>
      </w:ins>
      <w:ins w:id="1951" w:author="AshleyC__" w:date="2023-12-11T18:52:57Z">
        <w:r>
          <w:rPr>
            <w:rFonts w:eastAsia="Yu Mincho"/>
            <w:lang w:eastAsia="ja-JP"/>
            <w:woUserID w:val="7"/>
          </w:rPr>
          <w:t xml:space="preserve"> </w:t>
        </w:r>
      </w:ins>
      <w:ins w:id="1952" w:author="AshleyC__" w:date="2023-12-11T18:53:00Z">
        <w:r>
          <w:rPr>
            <w:rFonts w:eastAsia="Yu Mincho"/>
            <w:lang w:eastAsia="ja-JP"/>
            <w:woUserID w:val="7"/>
          </w:rPr>
          <w:t>!</w:t>
        </w:r>
      </w:ins>
    </w:p>
    <w:p>
      <w:pPr>
        <w:rPr>
          <w:del w:id="1953" w:author="AshleyC__" w:date="2023-12-11T18:52:16Z"/>
          <w:rFonts w:eastAsia="Yu Mincho"/>
          <w:lang w:eastAsia="ja-JP"/>
        </w:rPr>
      </w:pPr>
      <w:del w:id="1954" w:author="AshleyC__" w:date="2023-12-11T18:52:16Z">
        <w:r>
          <w:rPr>
            <w:rFonts w:eastAsia="Yu Mincho"/>
            <w:lang w:eastAsia="ja-JP"/>
          </w:rPr>
          <w:delText>I'm sure it would be#     easy. Just a thought!</w:delText>
        </w:r>
      </w:del>
    </w:p>
    <w:p>
      <w:pPr>
        <w:rPr>
          <w:ins w:id="1955" w:author="AshleyC__" w:date="2023-12-11T18:53:22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>*</w:t>
      </w:r>
      <w:ins w:id="1956" w:author="AshleyC__" w:date="2023-12-11T18:53:24Z">
        <w:r>
          <w:rPr>
            <w:rFonts w:eastAsia="Yu Mincho"/>
            <w:lang w:eastAsia="ja-JP"/>
            <w:woUserID w:val="7"/>
          </w:rPr>
          <w:t xml:space="preserve">  我</w:t>
        </w:r>
      </w:ins>
      <w:ins w:id="1957" w:author="AshleyC__" w:date="2023-12-11T18:53:25Z">
        <w:r>
          <w:rPr>
            <w:rFonts w:eastAsia="Yu Mincho"/>
            <w:lang w:eastAsia="ja-JP"/>
            <w:woUserID w:val="7"/>
          </w:rPr>
          <w:t xml:space="preserve"> </w:t>
        </w:r>
      </w:ins>
      <w:ins w:id="1958" w:author="AshleyC__" w:date="2023-12-11T18:53:24Z">
        <w:r>
          <w:rPr>
            <w:rFonts w:eastAsia="Yu Mincho"/>
            <w:lang w:eastAsia="ja-JP"/>
            <w:woUserID w:val="7"/>
          </w:rPr>
          <w:t>想</w:t>
        </w:r>
      </w:ins>
      <w:del w:id="1959" w:author="AshleyC__" w:date="2023-12-11T18:53:24Z">
        <w:r>
          <w:rPr>
            <w:rFonts w:eastAsia="Yu Mincho"/>
            <w:lang w:eastAsia="ja-JP"/>
          </w:rPr>
          <w:delText xml:space="preserve"> </w:delText>
        </w:r>
      </w:del>
      <w:del w:id="1960" w:author="AshleyC__" w:date="2023-12-11T18:53:22Z">
        <w:r>
          <w:rPr>
            <w:rFonts w:eastAsia="Yu Mincho"/>
            <w:lang w:eastAsia="ja-JP"/>
          </w:rPr>
          <w:delText xml:space="preserve"> I</w:delText>
        </w:r>
      </w:del>
      <w:ins w:id="1961" w:author="AshleyC__" w:date="2023-12-11T18:53:25Z">
        <w:r>
          <w:rPr>
            <w:rFonts w:eastAsia="Yu Mincho"/>
            <w:lang w:eastAsia="ja-JP"/>
            <w:woUserID w:val="7"/>
          </w:rPr>
          <w:t xml:space="preserve"> </w:t>
        </w:r>
      </w:ins>
      <w:ins w:id="1962" w:author="AshleyC__" w:date="2023-12-11T18:53:28Z">
        <w:r>
          <w:rPr>
            <w:rFonts w:eastAsia="Yu Mincho"/>
            <w:lang w:eastAsia="ja-JP"/>
            <w:woUserID w:val="7"/>
          </w:rPr>
          <w:t>是</w:t>
        </w:r>
      </w:ins>
      <w:ins w:id="1963" w:author="AshleyC__" w:date="2023-12-11T18:53:34Z">
        <w:r>
          <w:rPr>
            <w:rFonts w:eastAsia="Yu Mincho"/>
            <w:lang w:eastAsia="ja-JP"/>
            <w:woUserID w:val="7"/>
          </w:rPr>
          <w:t xml:space="preserve"> </w:t>
        </w:r>
      </w:ins>
      <w:ins w:id="1964" w:author="AshleyC__" w:date="2023-12-11T18:53:28Z">
        <w:r>
          <w:rPr>
            <w:rFonts w:eastAsia="Yu Mincho"/>
            <w:lang w:eastAsia="ja-JP"/>
            <w:woUserID w:val="7"/>
          </w:rPr>
          <w:t>时</w:t>
        </w:r>
      </w:ins>
      <w:ins w:id="1965" w:author="AshleyC__" w:date="2023-12-11T18:53:34Z">
        <w:r>
          <w:rPr>
            <w:rFonts w:eastAsia="Yu Mincho"/>
            <w:lang w:eastAsia="ja-JP"/>
            <w:woUserID w:val="7"/>
          </w:rPr>
          <w:t xml:space="preserve"> </w:t>
        </w:r>
      </w:ins>
      <w:ins w:id="1966" w:author="AshleyC__" w:date="2023-12-11T18:53:28Z">
        <w:r>
          <w:rPr>
            <w:rFonts w:eastAsia="Yu Mincho"/>
            <w:lang w:eastAsia="ja-JP"/>
            <w:woUserID w:val="7"/>
          </w:rPr>
          <w:t>候</w:t>
        </w:r>
      </w:ins>
      <w:ins w:id="1967" w:author="AshleyC__" w:date="2023-12-11T18:53:35Z">
        <w:r>
          <w:rPr>
            <w:rFonts w:eastAsia="Yu Mincho"/>
            <w:lang w:eastAsia="ja-JP"/>
            <w:woUserID w:val="7"/>
          </w:rPr>
          <w:t xml:space="preserve"> </w:t>
        </w:r>
      </w:ins>
      <w:ins w:id="1968" w:author="AshleyC__" w:date="2023-12-11T18:53:30Z">
        <w:r>
          <w:rPr>
            <w:rFonts w:eastAsia="Yu Mincho"/>
            <w:lang w:eastAsia="ja-JP"/>
            <w:woUserID w:val="7"/>
          </w:rPr>
          <w:t>行</w:t>
        </w:r>
      </w:ins>
      <w:ins w:id="1969" w:author="AshleyC__" w:date="2023-12-11T18:53:35Z">
        <w:r>
          <w:rPr>
            <w:rFonts w:eastAsia="Yu Mincho"/>
            <w:lang w:eastAsia="ja-JP"/>
            <w:woUserID w:val="7"/>
          </w:rPr>
          <w:t xml:space="preserve"> </w:t>
        </w:r>
      </w:ins>
      <w:ins w:id="1970" w:author="AshleyC__" w:date="2023-12-11T18:53:30Z">
        <w:r>
          <w:rPr>
            <w:rFonts w:eastAsia="Yu Mincho"/>
            <w:lang w:eastAsia="ja-JP"/>
            <w:woUserID w:val="7"/>
          </w:rPr>
          <w:t>动</w:t>
        </w:r>
      </w:ins>
      <w:ins w:id="1971" w:author="AshleyC__" w:date="2023-12-11T18:53:35Z">
        <w:r>
          <w:rPr>
            <w:rFonts w:eastAsia="Yu Mincho"/>
            <w:lang w:eastAsia="ja-JP"/>
            <w:woUserID w:val="7"/>
          </w:rPr>
          <w:t xml:space="preserve"> </w:t>
        </w:r>
      </w:ins>
      <w:ins w:id="1972" w:author="AshleyC__" w:date="2023-12-11T18:53:30Z">
        <w:r>
          <w:rPr>
            <w:rFonts w:eastAsia="Yu Mincho"/>
            <w:lang w:eastAsia="ja-JP"/>
            <w:woUserID w:val="7"/>
          </w:rPr>
          <w:t>起</w:t>
        </w:r>
      </w:ins>
      <w:ins w:id="1973" w:author="AshleyC__" w:date="2023-12-11T18:53:35Z">
        <w:r>
          <w:rPr>
            <w:rFonts w:eastAsia="Yu Mincho"/>
            <w:lang w:eastAsia="ja-JP"/>
            <w:woUserID w:val="7"/>
          </w:rPr>
          <w:t xml:space="preserve"> </w:t>
        </w:r>
      </w:ins>
      <w:ins w:id="1974" w:author="AshleyC__" w:date="2023-12-11T18:53:30Z">
        <w:r>
          <w:rPr>
            <w:rFonts w:eastAsia="Yu Mincho"/>
            <w:lang w:eastAsia="ja-JP"/>
            <w:woUserID w:val="7"/>
          </w:rPr>
          <w:t>来</w:t>
        </w:r>
      </w:ins>
      <w:ins w:id="1975" w:author="AshleyC__" w:date="2023-12-11T18:53:36Z">
        <w:r>
          <w:rPr>
            <w:rFonts w:eastAsia="Yu Mincho"/>
            <w:lang w:eastAsia="ja-JP"/>
            <w:woUserID w:val="7"/>
          </w:rPr>
          <w:t xml:space="preserve"> </w:t>
        </w:r>
      </w:ins>
      <w:ins w:id="1976" w:author="AshleyC__" w:date="2023-12-11T18:53:30Z">
        <w:r>
          <w:rPr>
            <w:rFonts w:eastAsia="Yu Mincho"/>
            <w:lang w:eastAsia="ja-JP"/>
            <w:woUserID w:val="7"/>
          </w:rPr>
          <w:t>了</w:t>
        </w:r>
      </w:ins>
      <w:ins w:id="1977" w:author="AshleyC__" w:date="2023-12-11T18:53:32Z">
        <w:r>
          <w:rPr>
            <w:rFonts w:eastAsia="Yu Mincho"/>
            <w:lang w:eastAsia="ja-JP"/>
            <w:woUserID w:val="7"/>
          </w:rPr>
          <w:t xml:space="preserve"> !</w:t>
        </w:r>
      </w:ins>
    </w:p>
    <w:p>
      <w:pPr>
        <w:rPr>
          <w:del w:id="1978" w:author="AshleyC__" w:date="2023-12-11T18:53:20Z"/>
          <w:rFonts w:eastAsia="Yu Mincho"/>
          <w:lang w:eastAsia="ja-JP"/>
        </w:rPr>
      </w:pPr>
      <w:del w:id="1979" w:author="AshleyC__" w:date="2023-12-11T18:53:20Z">
        <w:r>
          <w:rPr>
            <w:rFonts w:eastAsia="Yu Mincho"/>
            <w:lang w:eastAsia="ja-JP"/>
          </w:rPr>
          <w:delText xml:space="preserve"> suppose it's time to#     get a move on!</w:delText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980" w:author="AshleyC__" w:date="2023-12-11T18:54:39Z">
        <w:r>
          <w:rPr>
            <w:rFonts w:eastAsia="Yu Mincho"/>
            <w:lang w:eastAsia="ja-JP"/>
            <w:woUserID w:val="7"/>
          </w:rPr>
          <w:t>谁 知</w:t>
        </w:r>
      </w:ins>
      <w:ins w:id="1981" w:author="AshleyC__" w:date="2023-12-11T18:54:40Z">
        <w:r>
          <w:rPr>
            <w:rFonts w:eastAsia="Yu Mincho"/>
            <w:lang w:eastAsia="ja-JP"/>
            <w:woUserID w:val="7"/>
          </w:rPr>
          <w:t xml:space="preserve"> </w:t>
        </w:r>
      </w:ins>
      <w:ins w:id="1982" w:author="AshleyC__" w:date="2023-12-11T18:54:39Z">
        <w:r>
          <w:rPr>
            <w:rFonts w:eastAsia="Yu Mincho"/>
            <w:lang w:eastAsia="ja-JP"/>
            <w:woUserID w:val="7"/>
          </w:rPr>
          <w:t>道</w:t>
        </w:r>
      </w:ins>
      <w:del w:id="1983" w:author="AshleyC__" w:date="2023-12-11T18:54:37Z">
        <w:r>
          <w:rPr>
            <w:rFonts w:eastAsia="Yu Mincho"/>
            <w:lang w:eastAsia="ja-JP"/>
          </w:rPr>
          <w:delText>Who knew the Steamworks#     were so dense!</w:delText>
        </w:r>
      </w:del>
      <w:del w:id="1984" w:author="AshleyC__" w:date="2023-12-11T18:54:37Z">
        <w:r>
          <w:rPr>
            <w:rFonts w:eastAsia="Yu Mincho"/>
            <w:lang w:eastAsia="ja-JP"/>
          </w:rPr>
          <w:tab/>
        </w:r>
      </w:del>
      <w:ins w:id="1985" w:author="AshleyC__" w:date="2023-12-11T18:54:46Z">
        <w:r>
          <w:rPr>
            <w:rFonts w:eastAsia="Yu Mincho"/>
            <w:lang w:eastAsia="ja-JP"/>
            <w:woUserID w:val="7"/>
          </w:rPr>
          <w:t xml:space="preserve"> </w:t>
        </w:r>
      </w:ins>
      <w:ins w:id="1986" w:author="AshleyC__" w:date="2023-12-11T18:54:41Z">
        <w:r>
          <w:rPr>
            <w:rFonts w:eastAsia="Yu Mincho"/>
            <w:lang w:eastAsia="ja-JP"/>
            <w:woUserID w:val="7"/>
          </w:rPr>
          <w:t>S</w:t>
        </w:r>
      </w:ins>
      <w:ins w:id="1987" w:author="AshleyC__" w:date="2023-12-11T18:54:42Z">
        <w:r>
          <w:rPr>
            <w:rFonts w:eastAsia="Yu Mincho"/>
            <w:lang w:eastAsia="ja-JP"/>
            <w:woUserID w:val="7"/>
          </w:rPr>
          <w:t>team</w:t>
        </w:r>
      </w:ins>
      <w:ins w:id="1988" w:author="AshleyC__" w:date="2023-12-11T18:54:43Z">
        <w:r>
          <w:rPr>
            <w:rFonts w:eastAsia="Yu Mincho"/>
            <w:lang w:eastAsia="ja-JP"/>
            <w:woUserID w:val="7"/>
          </w:rPr>
          <w:t>works</w:t>
        </w:r>
      </w:ins>
      <w:ins w:id="1989" w:author="AshleyC__" w:date="2023-12-11T18:54:48Z">
        <w:r>
          <w:rPr>
            <w:rFonts w:eastAsia="Yu Mincho"/>
            <w:lang w:eastAsia="ja-JP"/>
            <w:woUserID w:val="7"/>
          </w:rPr>
          <w:t xml:space="preserve"> </w:t>
        </w:r>
      </w:ins>
      <w:ins w:id="1990" w:author="AshleyC__" w:date="2023-12-11T18:54:50Z">
        <w:r>
          <w:rPr>
            <w:rFonts w:eastAsia="Yu Mincho"/>
            <w:lang w:eastAsia="ja-JP"/>
            <w:woUserID w:val="7"/>
          </w:rPr>
          <w:t>这</w:t>
        </w:r>
      </w:ins>
      <w:ins w:id="1991" w:author="AshleyC__" w:date="2023-12-11T18:54:56Z">
        <w:r>
          <w:rPr>
            <w:rFonts w:eastAsia="Yu Mincho"/>
            <w:lang w:eastAsia="ja-JP"/>
            <w:woUserID w:val="7"/>
          </w:rPr>
          <w:t xml:space="preserve"> </w:t>
        </w:r>
      </w:ins>
      <w:ins w:id="1992" w:author="AshleyC__" w:date="2023-12-11T18:54:50Z">
        <w:r>
          <w:rPr>
            <w:rFonts w:eastAsia="Yu Mincho"/>
            <w:lang w:eastAsia="ja-JP"/>
            <w:woUserID w:val="7"/>
          </w:rPr>
          <w:t>么</w:t>
        </w:r>
      </w:ins>
      <w:ins w:id="1993" w:author="AshleyC__" w:date="2023-12-11T18:54:55Z">
        <w:r>
          <w:rPr>
            <w:rFonts w:eastAsia="Yu Mincho"/>
            <w:lang w:eastAsia="ja-JP"/>
            <w:woUserID w:val="7"/>
          </w:rPr>
          <w:t xml:space="preserve"> </w:t>
        </w:r>
      </w:ins>
      <w:ins w:id="1994" w:author="AshleyC__" w:date="2023-12-11T18:54:53Z">
        <w:r>
          <w:rPr>
            <w:rFonts w:eastAsia="Yu Mincho"/>
            <w:lang w:eastAsia="ja-JP"/>
            <w:woUserID w:val="7"/>
          </w:rPr>
          <w:t>密</w:t>
        </w:r>
      </w:ins>
      <w:ins w:id="1995" w:author="AshleyC__" w:date="2023-12-11T18:54:55Z">
        <w:r>
          <w:rPr>
            <w:rFonts w:eastAsia="Yu Mincho"/>
            <w:lang w:eastAsia="ja-JP"/>
            <w:woUserID w:val="7"/>
          </w:rPr>
          <w:t xml:space="preserve"> </w:t>
        </w:r>
      </w:ins>
      <w:ins w:id="1996" w:author="AshleyC__" w:date="2023-12-11T18:54:53Z">
        <w:r>
          <w:rPr>
            <w:rFonts w:eastAsia="Yu Mincho"/>
            <w:lang w:eastAsia="ja-JP"/>
            <w:woUserID w:val="7"/>
          </w:rPr>
          <w:t>集</w:t>
        </w:r>
      </w:ins>
      <w:ins w:id="1997" w:author="AshleyC__" w:date="2023-12-11T18:54:54Z">
        <w:r>
          <w:rPr>
            <w:rFonts w:eastAsia="Yu Mincho"/>
            <w:lang w:eastAsia="ja-JP"/>
            <w:woUserID w:val="7"/>
          </w:rPr>
          <w:t xml:space="preserve"> !</w:t>
        </w:r>
      </w:ins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1998" w:author="AshleyC__" w:date="2023-12-11T18:55:11Z">
        <w:r>
          <w:rPr>
            <w:rFonts w:eastAsia="Yu Mincho"/>
            <w:lang w:eastAsia="ja-JP"/>
            <w:woUserID w:val="7"/>
          </w:rPr>
          <w:t>比</w:t>
        </w:r>
      </w:ins>
      <w:ins w:id="1999" w:author="AshleyC__" w:date="2023-12-11T18:55:13Z">
        <w:r>
          <w:rPr>
            <w:rFonts w:eastAsia="Yu Mincho"/>
            <w:lang w:eastAsia="ja-JP"/>
            <w:woUserID w:val="7"/>
          </w:rPr>
          <w:t xml:space="preserve"> </w:t>
        </w:r>
      </w:ins>
      <w:ins w:id="2000" w:author="AshleyC__" w:date="2023-12-11T18:55:11Z">
        <w:r>
          <w:rPr>
            <w:rFonts w:eastAsia="Yu Mincho"/>
            <w:lang w:eastAsia="ja-JP"/>
            <w:woUserID w:val="7"/>
          </w:rPr>
          <w:t>如</w:t>
        </w:r>
      </w:ins>
      <w:del w:id="2001" w:author="AshleyC__" w:date="2023-12-11T18:55:11Z">
        <w:r>
          <w:rPr>
            <w:rFonts w:eastAsia="Yu Mincho"/>
            <w:lang w:eastAsia="ja-JP"/>
          </w:rPr>
          <w:delText>Like, where are we now?</w:delText>
        </w:r>
      </w:del>
      <w:del w:id="2002" w:author="AshleyC__" w:date="2023-12-11T18:55:11Z">
        <w:r>
          <w:rPr>
            <w:rFonts w:eastAsia="Yu Mincho"/>
            <w:lang w:eastAsia="ja-JP"/>
          </w:rPr>
          <w:tab/>
        </w:r>
      </w:del>
      <w:ins w:id="2003" w:author="AshleyC__" w:date="2023-12-11T18:55:26Z">
        <w:r>
          <w:rPr>
            <w:rFonts w:eastAsia="Yu Mincho"/>
            <w:lang w:eastAsia="ja-JP"/>
            <w:woUserID w:val="7"/>
          </w:rPr>
          <w:t xml:space="preserve"> </w:t>
        </w:r>
      </w:ins>
      <w:ins w:id="2004" w:author="AshleyC__" w:date="2023-12-11T18:55:15Z">
        <w:r>
          <w:rPr>
            <w:rFonts w:eastAsia="Yu Mincho"/>
            <w:lang w:eastAsia="ja-JP"/>
            <w:woUserID w:val="7"/>
          </w:rPr>
          <w:t>，</w:t>
        </w:r>
      </w:ins>
      <w:ins w:id="2005" w:author="AshleyC__" w:date="2023-12-11T18:55:16Z">
        <w:r>
          <w:rPr>
            <w:rFonts w:eastAsia="Yu Mincho"/>
            <w:lang w:eastAsia="ja-JP"/>
            <w:woUserID w:val="7"/>
          </w:rPr>
          <w:t>我</w:t>
        </w:r>
      </w:ins>
      <w:ins w:id="2006" w:author="AshleyC__" w:date="2023-12-11T18:55:27Z">
        <w:r>
          <w:rPr>
            <w:rFonts w:eastAsia="Yu Mincho"/>
            <w:lang w:eastAsia="ja-JP"/>
            <w:woUserID w:val="7"/>
          </w:rPr>
          <w:t xml:space="preserve"> </w:t>
        </w:r>
      </w:ins>
      <w:ins w:id="2007" w:author="AshleyC__" w:date="2023-12-11T18:55:16Z">
        <w:r>
          <w:rPr>
            <w:rFonts w:eastAsia="Yu Mincho"/>
            <w:lang w:eastAsia="ja-JP"/>
            <w:woUserID w:val="7"/>
          </w:rPr>
          <w:t>们</w:t>
        </w:r>
      </w:ins>
      <w:ins w:id="2008" w:author="AshleyC__" w:date="2023-12-11T18:55:27Z">
        <w:r>
          <w:rPr>
            <w:rFonts w:eastAsia="Yu Mincho"/>
            <w:lang w:eastAsia="ja-JP"/>
            <w:woUserID w:val="7"/>
          </w:rPr>
          <w:t xml:space="preserve"> </w:t>
        </w:r>
      </w:ins>
      <w:ins w:id="2009" w:author="AshleyC__" w:date="2023-12-11T18:55:18Z">
        <w:r>
          <w:rPr>
            <w:rFonts w:eastAsia="Yu Mincho"/>
            <w:lang w:eastAsia="ja-JP"/>
            <w:woUserID w:val="7"/>
          </w:rPr>
          <w:t>现</w:t>
        </w:r>
      </w:ins>
      <w:ins w:id="2010" w:author="AshleyC__" w:date="2023-12-11T18:55:28Z">
        <w:r>
          <w:rPr>
            <w:rFonts w:eastAsia="Yu Mincho"/>
            <w:lang w:eastAsia="ja-JP"/>
            <w:woUserID w:val="7"/>
          </w:rPr>
          <w:t xml:space="preserve"> </w:t>
        </w:r>
      </w:ins>
      <w:ins w:id="2011" w:author="AshleyC__" w:date="2023-12-11T18:55:18Z">
        <w:r>
          <w:rPr>
            <w:rFonts w:eastAsia="Yu Mincho"/>
            <w:lang w:eastAsia="ja-JP"/>
            <w:woUserID w:val="7"/>
          </w:rPr>
          <w:t>在</w:t>
        </w:r>
      </w:ins>
      <w:ins w:id="2012" w:author="AshleyC__" w:date="2023-12-11T18:55:28Z">
        <w:r>
          <w:rPr>
            <w:rFonts w:eastAsia="Yu Mincho"/>
            <w:lang w:eastAsia="ja-JP"/>
            <w:woUserID w:val="7"/>
          </w:rPr>
          <w:t xml:space="preserve"> </w:t>
        </w:r>
      </w:ins>
      <w:ins w:id="2013" w:author="AshleyC__" w:date="2023-12-11T18:55:18Z">
        <w:r>
          <w:rPr>
            <w:rFonts w:eastAsia="Yu Mincho"/>
            <w:lang w:eastAsia="ja-JP"/>
            <w:woUserID w:val="7"/>
          </w:rPr>
          <w:t>在</w:t>
        </w:r>
      </w:ins>
      <w:ins w:id="2014" w:author="AshleyC__" w:date="2023-12-11T18:55:28Z">
        <w:r>
          <w:rPr>
            <w:rFonts w:eastAsia="Yu Mincho"/>
            <w:lang w:eastAsia="ja-JP"/>
            <w:woUserID w:val="7"/>
          </w:rPr>
          <w:t xml:space="preserve"> </w:t>
        </w:r>
      </w:ins>
      <w:ins w:id="2015" w:author="AshleyC__" w:date="2023-12-11T18:55:18Z">
        <w:r>
          <w:rPr>
            <w:rFonts w:eastAsia="Yu Mincho"/>
            <w:lang w:eastAsia="ja-JP"/>
            <w:woUserID w:val="7"/>
          </w:rPr>
          <w:t>哪</w:t>
        </w:r>
      </w:ins>
      <w:ins w:id="2016" w:author="AshleyC__" w:date="2023-12-11T18:55:29Z">
        <w:r>
          <w:rPr>
            <w:rFonts w:eastAsia="Yu Mincho"/>
            <w:lang w:eastAsia="ja-JP"/>
            <w:woUserID w:val="7"/>
          </w:rPr>
          <w:t xml:space="preserve"> </w:t>
        </w:r>
      </w:ins>
      <w:ins w:id="2017" w:author="AshleyC__" w:date="2023-12-11T18:55:18Z">
        <w:r>
          <w:rPr>
            <w:rFonts w:eastAsia="Yu Mincho"/>
            <w:lang w:eastAsia="ja-JP"/>
            <w:woUserID w:val="7"/>
          </w:rPr>
          <w:t>里</w:t>
        </w:r>
      </w:ins>
      <w:ins w:id="2018" w:author="AshleyC__" w:date="2023-12-11T18:55:20Z">
        <w:r>
          <w:rPr>
            <w:rFonts w:eastAsia="Yu Mincho"/>
            <w:lang w:eastAsia="ja-JP"/>
            <w:woUserID w:val="7"/>
          </w:rPr>
          <w:t xml:space="preserve"> ?</w:t>
        </w:r>
      </w:ins>
      <w:ins w:id="2019" w:author="AshleyC__" w:date="2023-12-11T18:55:12Z">
        <w:r>
          <w:rPr>
            <w:rFonts w:eastAsia="Yu Mincho"/>
            <w:lang w:eastAsia="ja-JP"/>
            <w:woUserID w:val="7"/>
          </w:rPr>
          <w:t xml:space="preserve"> </w:t>
        </w:r>
      </w:ins>
    </w:p>
    <w:p>
      <w:pPr>
        <w:rPr>
          <w:ins w:id="2020" w:author="AshleyC__" w:date="2023-12-11T18:56:20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2021" w:author="AshleyC__" w:date="2023-12-11T18:56:20Z">
        <w:r>
          <w:rPr>
            <w:rFonts w:eastAsia="Yu Mincho"/>
            <w:lang w:eastAsia="ja-JP"/>
            <w:woUserID w:val="7"/>
          </w:rPr>
          <w:t>我</w:t>
        </w:r>
      </w:ins>
      <w:ins w:id="2022" w:author="AshleyC__" w:date="2023-12-11T18:56:22Z">
        <w:r>
          <w:rPr>
            <w:rFonts w:eastAsia="Yu Mincho"/>
            <w:lang w:eastAsia="ja-JP"/>
            <w:woUserID w:val="7"/>
          </w:rPr>
          <w:t xml:space="preserve"> </w:t>
        </w:r>
      </w:ins>
      <w:ins w:id="2023" w:author="AshleyC__" w:date="2023-12-11T18:56:20Z">
        <w:r>
          <w:rPr>
            <w:rFonts w:eastAsia="Yu Mincho"/>
            <w:lang w:eastAsia="ja-JP"/>
            <w:woUserID w:val="7"/>
          </w:rPr>
          <w:t>看</w:t>
        </w:r>
      </w:ins>
      <w:ins w:id="2024" w:author="AshleyC__" w:date="2023-12-11T18:56:23Z">
        <w:r>
          <w:rPr>
            <w:rFonts w:eastAsia="Yu Mincho"/>
            <w:lang w:eastAsia="ja-JP"/>
            <w:woUserID w:val="7"/>
          </w:rPr>
          <w:t xml:space="preserve"> </w:t>
        </w:r>
      </w:ins>
      <w:ins w:id="2025" w:author="AshleyC__" w:date="2023-12-11T18:56:20Z">
        <w:r>
          <w:rPr>
            <w:rFonts w:eastAsia="Yu Mincho"/>
            <w:lang w:eastAsia="ja-JP"/>
            <w:woUserID w:val="7"/>
          </w:rPr>
          <w:t>到</w:t>
        </w:r>
      </w:ins>
      <w:ins w:id="2026" w:author="AshleyC__" w:date="2023-12-11T18:56:23Z">
        <w:r>
          <w:rPr>
            <w:rFonts w:eastAsia="Yu Mincho"/>
            <w:lang w:eastAsia="ja-JP"/>
            <w:woUserID w:val="7"/>
          </w:rPr>
          <w:t xml:space="preserve"> </w:t>
        </w:r>
      </w:ins>
      <w:ins w:id="2027" w:author="AshleyC__" w:date="2023-12-11T18:56:20Z">
        <w:r>
          <w:rPr>
            <w:rFonts w:eastAsia="Yu Mincho"/>
            <w:lang w:eastAsia="ja-JP"/>
            <w:woUserID w:val="7"/>
          </w:rPr>
          <w:t>了</w:t>
        </w:r>
      </w:ins>
      <w:ins w:id="2028" w:author="AshleyC__" w:date="2023-12-11T18:56:23Z">
        <w:r>
          <w:rPr>
            <w:rFonts w:eastAsia="Yu Mincho"/>
            <w:lang w:eastAsia="ja-JP"/>
            <w:woUserID w:val="7"/>
          </w:rPr>
          <w:t xml:space="preserve"> </w:t>
        </w:r>
      </w:ins>
      <w:ins w:id="2029" w:author="AshleyC__" w:date="2023-12-11T18:56:26Z">
        <w:r>
          <w:rPr>
            <w:rFonts w:eastAsia="Yu Mincho"/>
            <w:lang w:eastAsia="ja-JP"/>
            <w:woUserID w:val="7"/>
          </w:rPr>
          <w:t>试</w:t>
        </w:r>
      </w:ins>
      <w:ins w:id="2030" w:author="AshleyC__" w:date="2023-12-11T18:56:27Z">
        <w:r>
          <w:rPr>
            <w:rFonts w:eastAsia="Yu Mincho"/>
            <w:lang w:eastAsia="ja-JP"/>
            <w:woUserID w:val="7"/>
          </w:rPr>
          <w:t xml:space="preserve"> </w:t>
        </w:r>
      </w:ins>
      <w:ins w:id="2031" w:author="AshleyC__" w:date="2023-12-11T18:56:26Z">
        <w:r>
          <w:rPr>
            <w:rFonts w:eastAsia="Yu Mincho"/>
            <w:lang w:eastAsia="ja-JP"/>
            <w:woUserID w:val="7"/>
          </w:rPr>
          <w:t>管</w:t>
        </w:r>
      </w:ins>
      <w:ins w:id="2032" w:author="AshleyC__" w:date="2023-12-11T18:56:27Z">
        <w:r>
          <w:rPr>
            <w:rFonts w:eastAsia="Yu Mincho"/>
            <w:lang w:eastAsia="ja-JP"/>
            <w:woUserID w:val="7"/>
          </w:rPr>
          <w:t xml:space="preserve"> .</w:t>
        </w:r>
      </w:ins>
      <w:ins w:id="2033" w:author="AshleyC__" w:date="2023-12-11T18:56:28Z">
        <w:r>
          <w:rPr>
            <w:rFonts w:eastAsia="Yu Mincho"/>
            <w:lang w:eastAsia="ja-JP"/>
            <w:woUserID w:val="7"/>
          </w:rPr>
          <w:t xml:space="preserve">.. </w:t>
        </w:r>
      </w:ins>
      <w:ins w:id="2034" w:author="AshleyC__" w:date="2023-12-11T18:57:28Z">
        <w:r>
          <w:rPr>
            <w:rFonts w:eastAsia="Yu Mincho"/>
            <w:lang w:eastAsia="ja-JP"/>
            <w:woUserID w:val="7"/>
          </w:rPr>
          <w:t xml:space="preserve">#   </w:t>
        </w:r>
      </w:ins>
      <w:ins w:id="2035" w:author="AshleyC__" w:date="2023-12-11T18:57:29Z">
        <w:r>
          <w:rPr>
            <w:rFonts w:eastAsia="Yu Mincho"/>
            <w:lang w:eastAsia="ja-JP"/>
            <w:woUserID w:val="7"/>
          </w:rPr>
          <w:t xml:space="preserve">  </w:t>
        </w:r>
      </w:ins>
      <w:ins w:id="2036" w:author="AshleyC__" w:date="2023-12-11T18:56:29Z">
        <w:r>
          <w:rPr>
            <w:rFonts w:eastAsia="Yu Mincho"/>
            <w:lang w:eastAsia="ja-JP"/>
            <w:woUserID w:val="7"/>
          </w:rPr>
          <w:t>显</w:t>
        </w:r>
      </w:ins>
      <w:ins w:id="2037" w:author="AshleyC__" w:date="2023-12-11T18:56:30Z">
        <w:r>
          <w:rPr>
            <w:rFonts w:eastAsia="Yu Mincho"/>
            <w:lang w:eastAsia="ja-JP"/>
            <w:woUserID w:val="7"/>
          </w:rPr>
          <w:t xml:space="preserve"> </w:t>
        </w:r>
      </w:ins>
      <w:ins w:id="2038" w:author="AshleyC__" w:date="2023-12-11T18:56:29Z">
        <w:r>
          <w:rPr>
            <w:rFonts w:eastAsia="Yu Mincho"/>
            <w:lang w:eastAsia="ja-JP"/>
            <w:woUserID w:val="7"/>
          </w:rPr>
          <w:t>微</w:t>
        </w:r>
      </w:ins>
      <w:ins w:id="2039" w:author="AshleyC__" w:date="2023-12-11T18:56:31Z">
        <w:r>
          <w:rPr>
            <w:rFonts w:eastAsia="Yu Mincho"/>
            <w:lang w:eastAsia="ja-JP"/>
            <w:woUserID w:val="7"/>
          </w:rPr>
          <w:t xml:space="preserve"> </w:t>
        </w:r>
      </w:ins>
      <w:ins w:id="2040" w:author="AshleyC__" w:date="2023-12-11T18:56:29Z">
        <w:r>
          <w:rPr>
            <w:rFonts w:eastAsia="Yu Mincho"/>
            <w:lang w:eastAsia="ja-JP"/>
            <w:woUserID w:val="7"/>
          </w:rPr>
          <w:t>镜</w:t>
        </w:r>
      </w:ins>
      <w:ins w:id="2041" w:author="AshleyC__" w:date="2023-12-11T18:56:32Z">
        <w:r>
          <w:rPr>
            <w:rFonts w:eastAsia="Yu Mincho"/>
            <w:lang w:eastAsia="ja-JP"/>
            <w:woUserID w:val="7"/>
          </w:rPr>
          <w:t xml:space="preserve"> ..</w:t>
        </w:r>
      </w:ins>
      <w:ins w:id="2042" w:author="AshleyC__" w:date="2023-12-11T18:56:34Z">
        <w:r>
          <w:rPr>
            <w:rFonts w:eastAsia="Yu Mincho"/>
            <w:lang w:eastAsia="ja-JP"/>
            <w:woUserID w:val="7"/>
          </w:rPr>
          <w:t>.</w:t>
        </w:r>
      </w:ins>
    </w:p>
    <w:p>
      <w:pPr>
        <w:rPr>
          <w:del w:id="2043" w:author="AshleyC__" w:date="2023-12-11T18:56:18Z"/>
          <w:rFonts w:eastAsia="Yu Mincho"/>
          <w:lang w:eastAsia="ja-JP"/>
        </w:rPr>
      </w:pPr>
      <w:del w:id="2044" w:author="AshleyC__" w:date="2023-12-11T18:56:18Z">
        <w:r>
          <w:rPr>
            <w:rFonts w:eastAsia="Yu Mincho"/>
            <w:lang w:eastAsia="ja-JP"/>
          </w:rPr>
          <w:delText>I see test tubes...#     microscopes...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</w:t>
      </w:r>
      <w:ins w:id="2045" w:author="AshleyC__" w:date="2023-12-11T18:57:57Z">
        <w:r>
          <w:rPr>
            <w:rFonts w:eastAsia="Yu Mincho"/>
            <w:lang w:eastAsia="ja-JP"/>
            <w:woUserID w:val="7"/>
          </w:rPr>
          <w:t xml:space="preserve"> </w:t>
        </w:r>
      </w:ins>
      <w:ins w:id="2046" w:author="AshleyC__" w:date="2023-12-11T18:58:00Z">
        <w:r>
          <w:rPr>
            <w:rFonts w:eastAsia="Yu Mincho"/>
            <w:lang w:eastAsia="ja-JP"/>
            <w:woUserID w:val="7"/>
          </w:rPr>
          <w:t>几</w:t>
        </w:r>
      </w:ins>
      <w:ins w:id="2047" w:author="AshleyC__" w:date="2023-12-11T18:58:06Z">
        <w:r>
          <w:rPr>
            <w:rFonts w:eastAsia="Yu Mincho"/>
            <w:lang w:eastAsia="ja-JP"/>
            <w:woUserID w:val="7"/>
          </w:rPr>
          <w:t xml:space="preserve"> </w:t>
        </w:r>
      </w:ins>
      <w:ins w:id="2048" w:author="AshleyC__" w:date="2023-12-11T18:58:00Z">
        <w:r>
          <w:rPr>
            <w:rFonts w:eastAsia="Yu Mincho"/>
            <w:lang w:eastAsia="ja-JP"/>
            <w:woUserID w:val="7"/>
          </w:rPr>
          <w:t>乎</w:t>
        </w:r>
      </w:ins>
      <w:ins w:id="2049" w:author="AshleyC__" w:date="2023-12-11T18:58:06Z">
        <w:r>
          <w:rPr>
            <w:rFonts w:eastAsia="Yu Mincho"/>
            <w:lang w:eastAsia="ja-JP"/>
            <w:woUserID w:val="7"/>
          </w:rPr>
          <w:t xml:space="preserve"> </w:t>
        </w:r>
      </w:ins>
      <w:ins w:id="2050" w:author="AshleyC__" w:date="2023-12-11T18:58:00Z">
        <w:r>
          <w:rPr>
            <w:rFonts w:eastAsia="Yu Mincho"/>
            <w:lang w:eastAsia="ja-JP"/>
            <w:woUserID w:val="7"/>
          </w:rPr>
          <w:t>让</w:t>
        </w:r>
      </w:ins>
      <w:ins w:id="2051" w:author="AshleyC__" w:date="2023-12-11T18:58:06Z">
        <w:r>
          <w:rPr>
            <w:rFonts w:eastAsia="Yu Mincho"/>
            <w:lang w:eastAsia="ja-JP"/>
            <w:woUserID w:val="7"/>
          </w:rPr>
          <w:t xml:space="preserve"> </w:t>
        </w:r>
      </w:ins>
      <w:ins w:id="2052" w:author="AshleyC__" w:date="2023-12-11T18:58:00Z">
        <w:r>
          <w:rPr>
            <w:rFonts w:eastAsia="Yu Mincho"/>
            <w:lang w:eastAsia="ja-JP"/>
            <w:woUserID w:val="7"/>
          </w:rPr>
          <w:t>我</w:t>
        </w:r>
      </w:ins>
      <w:ins w:id="2053" w:author="AshleyC__" w:date="2023-12-11T18:58:06Z">
        <w:r>
          <w:rPr>
            <w:rFonts w:eastAsia="Yu Mincho"/>
            <w:lang w:eastAsia="ja-JP"/>
            <w:woUserID w:val="7"/>
          </w:rPr>
          <w:t xml:space="preserve"> </w:t>
        </w:r>
      </w:ins>
      <w:ins w:id="2054" w:author="AshleyC__" w:date="2023-12-11T18:58:00Z">
        <w:r>
          <w:rPr>
            <w:rFonts w:eastAsia="Yu Mincho"/>
            <w:lang w:eastAsia="ja-JP"/>
            <w:woUserID w:val="7"/>
          </w:rPr>
          <w:t>想</w:t>
        </w:r>
      </w:ins>
      <w:ins w:id="2055" w:author="AshleyC__" w:date="2023-12-11T18:58:07Z">
        <w:r>
          <w:rPr>
            <w:rFonts w:eastAsia="Yu Mincho"/>
            <w:lang w:eastAsia="ja-JP"/>
            <w:woUserID w:val="7"/>
          </w:rPr>
          <w:t xml:space="preserve"> </w:t>
        </w:r>
      </w:ins>
      <w:ins w:id="2056" w:author="AshleyC__" w:date="2023-12-11T18:58:00Z">
        <w:r>
          <w:rPr>
            <w:rFonts w:eastAsia="Yu Mincho"/>
            <w:lang w:eastAsia="ja-JP"/>
            <w:woUserID w:val="7"/>
          </w:rPr>
          <w:t>起</w:t>
        </w:r>
      </w:ins>
      <w:ins w:id="2057" w:author="AshleyC__" w:date="2023-12-11T18:58:07Z">
        <w:r>
          <w:rPr>
            <w:rFonts w:eastAsia="Yu Mincho"/>
            <w:lang w:eastAsia="ja-JP"/>
            <w:woUserID w:val="7"/>
          </w:rPr>
          <w:t xml:space="preserve"> </w:t>
        </w:r>
      </w:ins>
      <w:ins w:id="2058" w:author="AshleyC__" w:date="2023-12-11T18:58:00Z">
        <w:r>
          <w:rPr>
            <w:rFonts w:eastAsia="Yu Mincho"/>
            <w:lang w:eastAsia="ja-JP"/>
            <w:woUserID w:val="7"/>
          </w:rPr>
          <w:t>了</w:t>
        </w:r>
      </w:ins>
      <w:ins w:id="2059" w:author="AshleyC__" w:date="2023-12-11T18:58:04Z">
        <w:r>
          <w:rPr>
            <w:rFonts w:eastAsia="Yu Mincho"/>
            <w:lang w:eastAsia="ja-JP"/>
            <w:woUserID w:val="7"/>
          </w:rPr>
          <w:t xml:space="preserve"> </w:t>
        </w:r>
      </w:ins>
      <w:ins w:id="2060" w:author="AshleyC__" w:date="2023-12-11T18:58:02Z">
        <w:r>
          <w:rPr>
            <w:rFonts w:eastAsia="Yu Mincho"/>
            <w:lang w:eastAsia="ja-JP"/>
            <w:woUserID w:val="7"/>
          </w:rPr>
          <w:t>...</w:t>
        </w:r>
      </w:ins>
      <w:del w:id="2061" w:author="AshleyC__" w:date="2023-12-11T18:57:56Z">
        <w:r>
          <w:rPr>
            <w:rFonts w:eastAsia="Yu Mincho"/>
            <w:lang w:eastAsia="ja-JP"/>
          </w:rPr>
          <w:delText xml:space="preserve"> Almost reminds me of...</w:delText>
        </w:r>
      </w:del>
      <w:del w:id="2062" w:author="AshleyC__" w:date="2023-12-11T18:57:56Z">
        <w:r>
          <w:rPr>
            <w:rFonts w:eastAsia="Yu Mincho"/>
            <w:lang w:eastAsia="ja-JP"/>
          </w:rPr>
          <w:tab/>
        </w:r>
      </w:del>
    </w:p>
    <w:p>
      <w:pPr>
        <w:rPr>
          <w:ins w:id="2063" w:author="AshleyC__" w:date="2023-12-11T18:58:41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2064" w:author="AshleyC__" w:date="2023-12-11T18:58:26Z">
        <w:r>
          <w:rPr>
            <w:rFonts w:eastAsia="Yu Mincho"/>
            <w:lang w:eastAsia="ja-JP"/>
            <w:woUserID w:val="7"/>
          </w:rPr>
          <w:t>呃</w:t>
        </w:r>
      </w:ins>
      <w:ins w:id="2065" w:author="AshleyC__" w:date="2023-12-11T18:58:28Z">
        <w:r>
          <w:rPr>
            <w:rFonts w:eastAsia="Yu Mincho"/>
            <w:lang w:eastAsia="ja-JP"/>
            <w:woUserID w:val="7"/>
          </w:rPr>
          <w:t xml:space="preserve"> </w:t>
        </w:r>
      </w:ins>
      <w:ins w:id="2066" w:author="AshleyC__" w:date="2023-12-11T18:58:27Z">
        <w:r>
          <w:rPr>
            <w:rFonts w:eastAsia="Yu Mincho"/>
            <w:lang w:eastAsia="ja-JP"/>
            <w:woUserID w:val="7"/>
          </w:rPr>
          <w:t>，</w:t>
        </w:r>
      </w:ins>
      <w:del w:id="2067" w:author="AshleyC__" w:date="2023-12-11T18:58:24Z">
        <w:r>
          <w:rPr>
            <w:rFonts w:eastAsia="Yu Mincho"/>
            <w:lang w:eastAsia="ja-JP"/>
          </w:rPr>
          <w:delText xml:space="preserve">Eh, I </w:delText>
        </w:r>
      </w:del>
      <w:del w:id="2068" w:author="AshleyC__" w:date="2023-12-11T18:58:23Z">
        <w:r>
          <w:rPr>
            <w:rFonts w:eastAsia="Yu Mincho"/>
            <w:lang w:eastAsia="ja-JP"/>
          </w:rPr>
          <w:delText>don't know.</w:delText>
        </w:r>
      </w:del>
      <w:ins w:id="2069" w:author="AshleyC__" w:date="2023-12-11T18:58:30Z">
        <w:r>
          <w:rPr>
            <w:rFonts w:eastAsia="Yu Mincho"/>
            <w:lang w:eastAsia="ja-JP"/>
            <w:woUserID w:val="7"/>
          </w:rPr>
          <w:t>我</w:t>
        </w:r>
      </w:ins>
      <w:ins w:id="2070" w:author="AshleyC__" w:date="2023-12-11T18:58:31Z">
        <w:r>
          <w:rPr>
            <w:rFonts w:eastAsia="Yu Mincho"/>
            <w:lang w:eastAsia="ja-JP"/>
            <w:woUserID w:val="7"/>
          </w:rPr>
          <w:t xml:space="preserve"> </w:t>
        </w:r>
      </w:ins>
      <w:ins w:id="2071" w:author="AshleyC__" w:date="2023-12-11T18:58:30Z">
        <w:r>
          <w:rPr>
            <w:rFonts w:eastAsia="Yu Mincho"/>
            <w:lang w:eastAsia="ja-JP"/>
            <w:woUserID w:val="7"/>
          </w:rPr>
          <w:t>不</w:t>
        </w:r>
      </w:ins>
      <w:ins w:id="2072" w:author="AshleyC__" w:date="2023-12-11T18:58:31Z">
        <w:r>
          <w:rPr>
            <w:rFonts w:eastAsia="Yu Mincho"/>
            <w:lang w:eastAsia="ja-JP"/>
            <w:woUserID w:val="7"/>
          </w:rPr>
          <w:t xml:space="preserve"> </w:t>
        </w:r>
      </w:ins>
      <w:ins w:id="2073" w:author="AshleyC__" w:date="2023-12-11T18:58:30Z">
        <w:r>
          <w:rPr>
            <w:rFonts w:eastAsia="Yu Mincho"/>
            <w:lang w:eastAsia="ja-JP"/>
            <w:woUserID w:val="7"/>
          </w:rPr>
          <w:t>知</w:t>
        </w:r>
      </w:ins>
      <w:ins w:id="2074" w:author="AshleyC__" w:date="2023-12-11T18:58:31Z">
        <w:r>
          <w:rPr>
            <w:rFonts w:eastAsia="Yu Mincho"/>
            <w:lang w:eastAsia="ja-JP"/>
            <w:woUserID w:val="7"/>
          </w:rPr>
          <w:t xml:space="preserve"> </w:t>
        </w:r>
      </w:ins>
      <w:ins w:id="2075" w:author="AshleyC__" w:date="2023-12-11T18:58:30Z">
        <w:r>
          <w:rPr>
            <w:rFonts w:eastAsia="Yu Mincho"/>
            <w:lang w:eastAsia="ja-JP"/>
            <w:woUserID w:val="7"/>
          </w:rPr>
          <w:t>道</w:t>
        </w:r>
      </w:ins>
      <w:ins w:id="2076" w:author="AshleyC__" w:date="2023-12-11T18:58:33Z">
        <w:r>
          <w:rPr>
            <w:rFonts w:eastAsia="Yu Mincho"/>
            <w:lang w:eastAsia="ja-JP"/>
            <w:woUserID w:val="7"/>
          </w:rPr>
          <w:t xml:space="preserve"> </w:t>
        </w:r>
      </w:ins>
      <w:ins w:id="2077" w:author="AshleyC__" w:date="2023-12-11T18:58:32Z">
        <w:r>
          <w:rPr>
            <w:rFonts w:eastAsia="Yu Mincho"/>
            <w:lang w:eastAsia="ja-JP"/>
            <w:woUserID w:val="7"/>
          </w:rPr>
          <w:t>。</w:t>
        </w:r>
      </w:ins>
      <w:r>
        <w:rPr>
          <w:rFonts w:eastAsia="Yu Mincho"/>
          <w:lang w:eastAsia="ja-JP"/>
        </w:rPr>
        <w:t xml:space="preserve">#     </w:t>
      </w:r>
      <w:ins w:id="2078" w:author="AshleyC__" w:date="2023-12-11T18:58:41Z">
        <w:r>
          <w:rPr>
            <w:rFonts w:eastAsia="Yu Mincho"/>
            <w:lang w:eastAsia="ja-JP"/>
            <w:woUserID w:val="7"/>
          </w:rPr>
          <w:t>科</w:t>
        </w:r>
      </w:ins>
      <w:ins w:id="2079" w:author="AshleyC__" w:date="2023-12-11T18:58:47Z">
        <w:r>
          <w:rPr>
            <w:rFonts w:eastAsia="Yu Mincho"/>
            <w:lang w:eastAsia="ja-JP"/>
            <w:woUserID w:val="7"/>
          </w:rPr>
          <w:t xml:space="preserve"> </w:t>
        </w:r>
      </w:ins>
      <w:ins w:id="2080" w:author="AshleyC__" w:date="2023-12-11T18:58:41Z">
        <w:r>
          <w:rPr>
            <w:rFonts w:eastAsia="Yu Mincho"/>
            <w:lang w:eastAsia="ja-JP"/>
            <w:woUserID w:val="7"/>
          </w:rPr>
          <w:t>学</w:t>
        </w:r>
      </w:ins>
      <w:ins w:id="2081" w:author="AshleyC__" w:date="2023-12-11T18:58:47Z">
        <w:r>
          <w:rPr>
            <w:rFonts w:eastAsia="Yu Mincho"/>
            <w:lang w:eastAsia="ja-JP"/>
            <w:woUserID w:val="7"/>
          </w:rPr>
          <w:t xml:space="preserve"> </w:t>
        </w:r>
      </w:ins>
      <w:ins w:id="2082" w:author="AshleyC__" w:date="2023-12-11T18:58:41Z">
        <w:r>
          <w:rPr>
            <w:rFonts w:eastAsia="Yu Mincho"/>
            <w:lang w:eastAsia="ja-JP"/>
            <w:woUserID w:val="7"/>
          </w:rPr>
          <w:t>不</w:t>
        </w:r>
      </w:ins>
      <w:ins w:id="2083" w:author="AshleyC__" w:date="2023-12-11T18:58:48Z">
        <w:r>
          <w:rPr>
            <w:rFonts w:eastAsia="Yu Mincho"/>
            <w:lang w:eastAsia="ja-JP"/>
            <w:woUserID w:val="7"/>
          </w:rPr>
          <w:t xml:space="preserve"> </w:t>
        </w:r>
      </w:ins>
      <w:ins w:id="2084" w:author="AshleyC__" w:date="2023-12-11T18:58:41Z">
        <w:r>
          <w:rPr>
            <w:rFonts w:eastAsia="Yu Mincho"/>
            <w:lang w:eastAsia="ja-JP"/>
            <w:woUserID w:val="7"/>
          </w:rPr>
          <w:t>是</w:t>
        </w:r>
      </w:ins>
      <w:ins w:id="2085" w:author="AshleyC__" w:date="2023-12-11T18:58:50Z">
        <w:r>
          <w:rPr>
            <w:rFonts w:eastAsia="Yu Mincho"/>
            <w:lang w:eastAsia="ja-JP"/>
            <w:woUserID w:val="7"/>
          </w:rPr>
          <w:t xml:space="preserve"> </w:t>
        </w:r>
      </w:ins>
      <w:ins w:id="2086" w:author="AshleyC__" w:date="2023-12-11T18:58:41Z">
        <w:r>
          <w:rPr>
            <w:rFonts w:eastAsia="Yu Mincho"/>
            <w:lang w:eastAsia="ja-JP"/>
            <w:woUserID w:val="7"/>
          </w:rPr>
          <w:t>我</w:t>
        </w:r>
      </w:ins>
      <w:ins w:id="2087" w:author="AshleyC__" w:date="2023-12-11T18:58:48Z">
        <w:r>
          <w:rPr>
            <w:rFonts w:eastAsia="Yu Mincho"/>
            <w:lang w:eastAsia="ja-JP"/>
            <w:woUserID w:val="7"/>
          </w:rPr>
          <w:t xml:space="preserve"> </w:t>
        </w:r>
      </w:ins>
      <w:ins w:id="2088" w:author="AshleyC__" w:date="2023-12-11T18:58:41Z">
        <w:r>
          <w:rPr>
            <w:rFonts w:eastAsia="Yu Mincho"/>
            <w:lang w:eastAsia="ja-JP"/>
            <w:woUserID w:val="7"/>
          </w:rPr>
          <w:t>的</w:t>
        </w:r>
      </w:ins>
      <w:ins w:id="2089" w:author="AshleyC__" w:date="2023-12-11T18:58:48Z">
        <w:r>
          <w:rPr>
            <w:rFonts w:eastAsia="Yu Mincho"/>
            <w:lang w:eastAsia="ja-JP"/>
            <w:woUserID w:val="7"/>
          </w:rPr>
          <w:t xml:space="preserve"> </w:t>
        </w:r>
      </w:ins>
      <w:ins w:id="2090" w:author="AshleyC__" w:date="2023-12-11T18:58:41Z">
        <w:r>
          <w:rPr>
            <w:rFonts w:eastAsia="Yu Mincho"/>
            <w:lang w:eastAsia="ja-JP"/>
            <w:woUserID w:val="7"/>
          </w:rPr>
          <w:t>强</w:t>
        </w:r>
      </w:ins>
      <w:ins w:id="2091" w:author="AshleyC__" w:date="2023-12-11T18:58:52Z">
        <w:r>
          <w:rPr>
            <w:rFonts w:eastAsia="Yu Mincho"/>
            <w:lang w:eastAsia="ja-JP"/>
            <w:woUserID w:val="7"/>
          </w:rPr>
          <w:t xml:space="preserve"> </w:t>
        </w:r>
      </w:ins>
      <w:ins w:id="2092" w:author="AshleyC__" w:date="2023-12-11T18:58:41Z">
        <w:r>
          <w:rPr>
            <w:rFonts w:eastAsia="Yu Mincho"/>
            <w:lang w:eastAsia="ja-JP"/>
            <w:woUserID w:val="7"/>
          </w:rPr>
          <w:t>项</w:t>
        </w:r>
      </w:ins>
      <w:ins w:id="2093" w:author="AshleyC__" w:date="2023-12-11T18:58:54Z">
        <w:r>
          <w:rPr>
            <w:rFonts w:eastAsia="Yu Mincho"/>
            <w:lang w:eastAsia="ja-JP"/>
            <w:woUserID w:val="7"/>
          </w:rPr>
          <w:t xml:space="preserve"> </w:t>
        </w:r>
      </w:ins>
      <w:ins w:id="2094" w:author="AshleyC__" w:date="2023-12-11T18:58:53Z">
        <w:r>
          <w:rPr>
            <w:rFonts w:eastAsia="Yu Mincho"/>
            <w:lang w:eastAsia="ja-JP"/>
            <w:woUserID w:val="7"/>
          </w:rPr>
          <w:t>。</w:t>
        </w:r>
      </w:ins>
      <w:ins w:id="2095" w:author="AshleyC__" w:date="2023-12-11T18:58:48Z">
        <w:r>
          <w:rPr>
            <w:rFonts w:eastAsia="Yu Mincho"/>
            <w:lang w:eastAsia="ja-JP"/>
            <w:woUserID w:val="7"/>
          </w:rPr>
          <w:t xml:space="preserve"> </w:t>
        </w:r>
      </w:ins>
    </w:p>
    <w:p>
      <w:pPr>
        <w:rPr>
          <w:del w:id="2096" w:author="AshleyC__" w:date="2023-12-11T18:58:36Z"/>
          <w:rFonts w:eastAsia="Yu Mincho"/>
          <w:lang w:eastAsia="ja-JP"/>
        </w:rPr>
      </w:pPr>
      <w:del w:id="2097" w:author="AshleyC__" w:date="2023-12-11T18:58:36Z">
        <w:r>
          <w:rPr>
            <w:rFonts w:eastAsia="Yu Mincho"/>
            <w:lang w:eastAsia="ja-JP"/>
          </w:rPr>
          <w:delText>Science isn't my forte.</w:delText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2098" w:author="AshleyC__" w:date="2023-12-11T18:59:47Z">
        <w:r>
          <w:rPr>
            <w:rFonts w:eastAsia="Yu Mincho"/>
            <w:lang w:eastAsia="ja-JP"/>
            <w:woUserID w:val="7"/>
          </w:rPr>
          <w:t>无</w:t>
        </w:r>
      </w:ins>
      <w:ins w:id="2099" w:author="AshleyC__" w:date="2023-12-11T18:59:49Z">
        <w:r>
          <w:rPr>
            <w:rFonts w:eastAsia="Yu Mincho"/>
            <w:lang w:eastAsia="ja-JP"/>
            <w:woUserID w:val="7"/>
          </w:rPr>
          <w:t xml:space="preserve"> </w:t>
        </w:r>
      </w:ins>
      <w:ins w:id="2100" w:author="AshleyC__" w:date="2023-12-11T18:59:47Z">
        <w:r>
          <w:rPr>
            <w:rFonts w:eastAsia="Yu Mincho"/>
            <w:lang w:eastAsia="ja-JP"/>
            <w:woUserID w:val="7"/>
          </w:rPr>
          <w:t>论</w:t>
        </w:r>
      </w:ins>
      <w:ins w:id="2101" w:author="AshleyC__" w:date="2023-12-11T18:59:50Z">
        <w:r>
          <w:rPr>
            <w:rFonts w:eastAsia="Yu Mincho"/>
            <w:lang w:eastAsia="ja-JP"/>
            <w:woUserID w:val="7"/>
          </w:rPr>
          <w:t xml:space="preserve"> </w:t>
        </w:r>
      </w:ins>
      <w:ins w:id="2102" w:author="AshleyC__" w:date="2023-12-11T18:59:47Z">
        <w:r>
          <w:rPr>
            <w:rFonts w:eastAsia="Yu Mincho"/>
            <w:lang w:eastAsia="ja-JP"/>
            <w:woUserID w:val="7"/>
          </w:rPr>
          <w:t>你</w:t>
        </w:r>
      </w:ins>
      <w:ins w:id="2103" w:author="AshleyC__" w:date="2023-12-11T18:59:50Z">
        <w:r>
          <w:rPr>
            <w:rFonts w:eastAsia="Yu Mincho"/>
            <w:lang w:eastAsia="ja-JP"/>
            <w:woUserID w:val="7"/>
          </w:rPr>
          <w:t xml:space="preserve"> </w:t>
        </w:r>
      </w:ins>
      <w:ins w:id="2104" w:author="AshleyC__" w:date="2023-12-11T18:59:48Z">
        <w:r>
          <w:rPr>
            <w:rFonts w:eastAsia="Yu Mincho"/>
            <w:lang w:eastAsia="ja-JP"/>
            <w:woUserID w:val="7"/>
          </w:rPr>
          <w:t>干</w:t>
        </w:r>
      </w:ins>
      <w:ins w:id="2105" w:author="AshleyC__" w:date="2023-12-11T18:59:52Z">
        <w:r>
          <w:rPr>
            <w:rFonts w:eastAsia="Yu Mincho"/>
            <w:lang w:eastAsia="ja-JP"/>
            <w:woUserID w:val="7"/>
          </w:rPr>
          <w:t xml:space="preserve"> </w:t>
        </w:r>
      </w:ins>
      <w:ins w:id="2106" w:author="AshleyC__" w:date="2023-12-11T18:59:48Z">
        <w:r>
          <w:rPr>
            <w:rFonts w:eastAsia="Yu Mincho"/>
            <w:lang w:eastAsia="ja-JP"/>
            <w:woUserID w:val="7"/>
          </w:rPr>
          <w:t>什</w:t>
        </w:r>
      </w:ins>
      <w:ins w:id="2107" w:author="AshleyC__" w:date="2023-12-11T18:59:52Z">
        <w:r>
          <w:rPr>
            <w:rFonts w:eastAsia="Yu Mincho"/>
            <w:lang w:eastAsia="ja-JP"/>
            <w:woUserID w:val="7"/>
          </w:rPr>
          <w:t xml:space="preserve"> </w:t>
        </w:r>
      </w:ins>
      <w:ins w:id="2108" w:author="AshleyC__" w:date="2023-12-11T18:59:48Z">
        <w:r>
          <w:rPr>
            <w:rFonts w:eastAsia="Yu Mincho"/>
            <w:lang w:eastAsia="ja-JP"/>
            <w:woUserID w:val="7"/>
          </w:rPr>
          <w:t>么</w:t>
        </w:r>
      </w:ins>
      <w:del w:id="2109" w:author="AshleyC__" w:date="2023-12-11T18:59:43Z">
        <w:r>
          <w:rPr>
            <w:rFonts w:eastAsia="Yu Mincho"/>
            <w:lang w:eastAsia="ja-JP"/>
          </w:rPr>
          <w:delText>Whatever you do, don't#     drink anything you see#     here.</w:delText>
        </w:r>
      </w:del>
      <w:ins w:id="2110" w:author="AshleyC__" w:date="2023-12-11T18:59:53Z">
        <w:r>
          <w:rPr>
            <w:rFonts w:eastAsia="Yu Mincho"/>
            <w:lang w:eastAsia="ja-JP"/>
            <w:woUserID w:val="7"/>
          </w:rPr>
          <w:t xml:space="preserve"> </w:t>
        </w:r>
      </w:ins>
      <w:ins w:id="2111" w:author="AshleyC__" w:date="2023-12-11T18:59:54Z">
        <w:r>
          <w:rPr>
            <w:rFonts w:eastAsia="Yu Mincho"/>
            <w:lang w:eastAsia="ja-JP"/>
            <w:woUserID w:val="7"/>
          </w:rPr>
          <w:t>，</w:t>
        </w:r>
      </w:ins>
      <w:ins w:id="2112" w:author="AshleyC__" w:date="2023-12-11T18:59:55Z">
        <w:r>
          <w:rPr>
            <w:rFonts w:eastAsia="Yu Mincho"/>
            <w:lang w:eastAsia="ja-JP"/>
            <w:woUserID w:val="7"/>
          </w:rPr>
          <w:t xml:space="preserve"> </w:t>
        </w:r>
      </w:ins>
      <w:ins w:id="2113" w:author="AshleyC__" w:date="2023-12-11T18:59:56Z">
        <w:r>
          <w:rPr>
            <w:rFonts w:eastAsia="Yu Mincho"/>
            <w:lang w:eastAsia="ja-JP"/>
            <w:woUserID w:val="7"/>
          </w:rPr>
          <w:t>千 万</w:t>
        </w:r>
      </w:ins>
      <w:ins w:id="2114" w:author="AshleyC__" w:date="2023-12-11T19:00:00Z">
        <w:r>
          <w:rPr>
            <w:rFonts w:eastAsia="Yu Mincho"/>
            <w:lang w:eastAsia="ja-JP"/>
            <w:woUserID w:val="7"/>
          </w:rPr>
          <w:t xml:space="preserve">#    </w:t>
        </w:r>
      </w:ins>
      <w:ins w:id="2115" w:author="AshleyC__" w:date="2023-12-11T19:00:01Z">
        <w:r>
          <w:rPr>
            <w:rFonts w:eastAsia="Yu Mincho"/>
            <w:lang w:eastAsia="ja-JP"/>
            <w:woUserID w:val="7"/>
          </w:rPr>
          <w:t xml:space="preserve"> 不</w:t>
        </w:r>
      </w:ins>
      <w:ins w:id="2116" w:author="AshleyC__" w:date="2023-12-11T19:00:02Z">
        <w:r>
          <w:rPr>
            <w:rFonts w:eastAsia="Yu Mincho"/>
            <w:lang w:eastAsia="ja-JP"/>
            <w:woUserID w:val="7"/>
          </w:rPr>
          <w:t xml:space="preserve"> 要 </w:t>
        </w:r>
      </w:ins>
      <w:ins w:id="2117" w:author="AshleyC__" w:date="2023-12-11T19:00:05Z">
        <w:r>
          <w:rPr>
            <w:rFonts w:eastAsia="Yu Mincho"/>
            <w:lang w:eastAsia="ja-JP"/>
            <w:woUserID w:val="7"/>
          </w:rPr>
          <w:t>喝</w:t>
        </w:r>
      </w:ins>
      <w:ins w:id="2118" w:author="AshleyC__" w:date="2023-12-11T19:00:06Z">
        <w:r>
          <w:rPr>
            <w:rFonts w:eastAsia="Yu Mincho"/>
            <w:lang w:eastAsia="ja-JP"/>
            <w:woUserID w:val="7"/>
          </w:rPr>
          <w:t xml:space="preserve"> </w:t>
        </w:r>
      </w:ins>
      <w:ins w:id="2119" w:author="AshleyC__" w:date="2023-12-11T19:00:11Z">
        <w:r>
          <w:rPr>
            <w:rFonts w:eastAsia="Yu Mincho"/>
            <w:lang w:eastAsia="ja-JP"/>
            <w:woUserID w:val="7"/>
          </w:rPr>
          <w:t>你</w:t>
        </w:r>
      </w:ins>
      <w:ins w:id="2120" w:author="AshleyC__" w:date="2023-12-11T19:00:18Z">
        <w:r>
          <w:rPr>
            <w:rFonts w:eastAsia="Yu Mincho"/>
            <w:lang w:eastAsia="ja-JP"/>
            <w:woUserID w:val="7"/>
          </w:rPr>
          <w:t xml:space="preserve"> </w:t>
        </w:r>
      </w:ins>
      <w:ins w:id="2121" w:author="AshleyC__" w:date="2023-12-11T19:00:13Z">
        <w:r>
          <w:rPr>
            <w:rFonts w:eastAsia="Yu Mincho"/>
            <w:lang w:eastAsia="ja-JP"/>
            <w:woUserID w:val="7"/>
          </w:rPr>
          <w:t>在</w:t>
        </w:r>
      </w:ins>
      <w:ins w:id="2122" w:author="AshleyC__" w:date="2023-12-11T19:00:19Z">
        <w:r>
          <w:rPr>
            <w:rFonts w:eastAsia="Yu Mincho"/>
            <w:lang w:eastAsia="ja-JP"/>
            <w:woUserID w:val="7"/>
          </w:rPr>
          <w:t xml:space="preserve"> </w:t>
        </w:r>
      </w:ins>
      <w:ins w:id="2123" w:author="AshleyC__" w:date="2023-12-11T19:00:13Z">
        <w:r>
          <w:rPr>
            <w:rFonts w:eastAsia="Yu Mincho"/>
            <w:lang w:eastAsia="ja-JP"/>
            <w:woUserID w:val="7"/>
          </w:rPr>
          <w:t>这</w:t>
        </w:r>
      </w:ins>
      <w:ins w:id="2124" w:author="AshleyC__" w:date="2023-12-11T19:00:20Z">
        <w:r>
          <w:rPr>
            <w:rFonts w:eastAsia="Yu Mincho"/>
            <w:lang w:eastAsia="ja-JP"/>
            <w:woUserID w:val="7"/>
          </w:rPr>
          <w:t xml:space="preserve"> </w:t>
        </w:r>
      </w:ins>
      <w:ins w:id="2125" w:author="AshleyC__" w:date="2023-12-11T19:00:14Z">
        <w:r>
          <w:rPr>
            <w:rFonts w:eastAsia="Yu Mincho"/>
            <w:lang w:eastAsia="ja-JP"/>
            <w:woUserID w:val="7"/>
          </w:rPr>
          <w:t>看</w:t>
        </w:r>
      </w:ins>
      <w:ins w:id="2126" w:author="AshleyC__" w:date="2023-12-11T19:00:19Z">
        <w:r>
          <w:rPr>
            <w:rFonts w:eastAsia="Yu Mincho"/>
            <w:lang w:eastAsia="ja-JP"/>
            <w:woUserID w:val="7"/>
          </w:rPr>
          <w:t xml:space="preserve"> </w:t>
        </w:r>
      </w:ins>
      <w:ins w:id="2127" w:author="AshleyC__" w:date="2023-12-11T19:00:14Z">
        <w:r>
          <w:rPr>
            <w:rFonts w:eastAsia="Yu Mincho"/>
            <w:lang w:eastAsia="ja-JP"/>
            <w:woUserID w:val="7"/>
          </w:rPr>
          <w:t>到</w:t>
        </w:r>
      </w:ins>
      <w:ins w:id="2128" w:author="AshleyC__" w:date="2023-12-11T19:00:20Z">
        <w:r>
          <w:rPr>
            <w:rFonts w:eastAsia="Yu Mincho"/>
            <w:lang w:eastAsia="ja-JP"/>
            <w:woUserID w:val="7"/>
          </w:rPr>
          <w:t xml:space="preserve"> </w:t>
        </w:r>
      </w:ins>
      <w:ins w:id="2129" w:author="AshleyC__" w:date="2023-12-11T19:00:14Z">
        <w:r>
          <w:rPr>
            <w:rFonts w:eastAsia="Yu Mincho"/>
            <w:lang w:eastAsia="ja-JP"/>
            <w:woUserID w:val="7"/>
          </w:rPr>
          <w:t>的</w:t>
        </w:r>
      </w:ins>
      <w:ins w:id="2130" w:author="AshleyC__" w:date="2023-12-11T19:00:21Z">
        <w:r>
          <w:rPr>
            <w:rFonts w:eastAsia="Yu Mincho"/>
            <w:lang w:eastAsia="ja-JP"/>
            <w:woUserID w:val="7"/>
          </w:rPr>
          <w:t xml:space="preserve"> </w:t>
        </w:r>
      </w:ins>
      <w:ins w:id="2131" w:author="AshleyC__" w:date="2023-12-11T19:00:16Z">
        <w:r>
          <w:rPr>
            <w:rFonts w:eastAsia="Yu Mincho"/>
            <w:lang w:eastAsia="ja-JP"/>
            <w:woUserID w:val="7"/>
          </w:rPr>
          <w:t>任</w:t>
        </w:r>
      </w:ins>
      <w:ins w:id="2132" w:author="AshleyC__" w:date="2023-12-11T19:00:22Z">
        <w:r>
          <w:rPr>
            <w:rFonts w:eastAsia="Yu Mincho"/>
            <w:lang w:eastAsia="ja-JP"/>
            <w:woUserID w:val="7"/>
          </w:rPr>
          <w:t xml:space="preserve"> </w:t>
        </w:r>
      </w:ins>
      <w:ins w:id="2133" w:author="AshleyC__" w:date="2023-12-11T19:00:16Z">
        <w:r>
          <w:rPr>
            <w:rFonts w:eastAsia="Yu Mincho"/>
            <w:lang w:eastAsia="ja-JP"/>
            <w:woUserID w:val="7"/>
          </w:rPr>
          <w:t>何</w:t>
        </w:r>
      </w:ins>
      <w:ins w:id="2134" w:author="AshleyC__" w:date="2023-12-11T19:00:22Z">
        <w:r>
          <w:rPr>
            <w:rFonts w:eastAsia="Yu Mincho"/>
            <w:lang w:eastAsia="ja-JP"/>
            <w:woUserID w:val="7"/>
          </w:rPr>
          <w:t xml:space="preserve"> </w:t>
        </w:r>
      </w:ins>
      <w:ins w:id="2135" w:author="AshleyC__" w:date="2023-12-11T19:00:17Z">
        <w:r>
          <w:rPr>
            <w:rFonts w:eastAsia="Yu Mincho"/>
            <w:lang w:eastAsia="ja-JP"/>
            <w:woUserID w:val="7"/>
          </w:rPr>
          <w:t>东</w:t>
        </w:r>
      </w:ins>
      <w:ins w:id="2136" w:author="AshleyC__" w:date="2023-12-11T19:00:23Z">
        <w:r>
          <w:rPr>
            <w:rFonts w:eastAsia="Yu Mincho"/>
            <w:lang w:eastAsia="ja-JP"/>
            <w:woUserID w:val="7"/>
          </w:rPr>
          <w:t xml:space="preserve"> </w:t>
        </w:r>
      </w:ins>
      <w:ins w:id="2137" w:author="AshleyC__" w:date="2023-12-11T19:00:17Z">
        <w:r>
          <w:rPr>
            <w:rFonts w:eastAsia="Yu Mincho"/>
            <w:lang w:eastAsia="ja-JP"/>
            <w:woUserID w:val="7"/>
          </w:rPr>
          <w:t>西</w:t>
        </w:r>
      </w:ins>
      <w:ins w:id="2138" w:author="AshleyC__" w:date="2023-12-11T19:00:24Z">
        <w:r>
          <w:rPr>
            <w:rFonts w:eastAsia="Yu Mincho"/>
            <w:lang w:eastAsia="ja-JP"/>
            <w:woUserID w:val="7"/>
          </w:rPr>
          <w:t xml:space="preserve"> 。</w:t>
        </w:r>
      </w:ins>
    </w:p>
    <w:p>
      <w:pPr>
        <w:rPr>
          <w:ins w:id="2139" w:author="AshleyC__" w:date="2023-12-11T19:00:53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2140" w:author="AshleyC__" w:date="2023-12-11T19:00:47Z">
        <w:r>
          <w:rPr>
            <w:rFonts w:eastAsia="Yu Mincho"/>
            <w:lang w:eastAsia="ja-JP"/>
            <w:woUserID w:val="7"/>
          </w:rPr>
          <w:t>这</w:t>
        </w:r>
      </w:ins>
      <w:ins w:id="2141" w:author="AshleyC__" w:date="2023-12-11T19:00:58Z">
        <w:r>
          <w:rPr>
            <w:rFonts w:eastAsia="Yu Mincho"/>
            <w:lang w:eastAsia="ja-JP"/>
            <w:woUserID w:val="7"/>
          </w:rPr>
          <w:t xml:space="preserve"> </w:t>
        </w:r>
      </w:ins>
      <w:ins w:id="2142" w:author="AshleyC__" w:date="2023-12-11T19:00:47Z">
        <w:r>
          <w:rPr>
            <w:rFonts w:eastAsia="Yu Mincho"/>
            <w:lang w:eastAsia="ja-JP"/>
            <w:woUserID w:val="7"/>
          </w:rPr>
          <w:t>些</w:t>
        </w:r>
      </w:ins>
      <w:ins w:id="2143" w:author="AshleyC__" w:date="2023-12-11T19:00:59Z">
        <w:r>
          <w:rPr>
            <w:rFonts w:eastAsia="Yu Mincho"/>
            <w:lang w:eastAsia="ja-JP"/>
            <w:woUserID w:val="7"/>
          </w:rPr>
          <w:t xml:space="preserve"> </w:t>
        </w:r>
      </w:ins>
      <w:ins w:id="2144" w:author="AshleyC__" w:date="2023-12-11T19:00:47Z">
        <w:r>
          <w:rPr>
            <w:rFonts w:eastAsia="Yu Mincho"/>
            <w:lang w:eastAsia="ja-JP"/>
            <w:woUserID w:val="7"/>
          </w:rPr>
          <w:t>液</w:t>
        </w:r>
      </w:ins>
      <w:ins w:id="2145" w:author="AshleyC__" w:date="2023-12-11T19:00:59Z">
        <w:r>
          <w:rPr>
            <w:rFonts w:eastAsia="Yu Mincho"/>
            <w:lang w:eastAsia="ja-JP"/>
            <w:woUserID w:val="7"/>
          </w:rPr>
          <w:t xml:space="preserve"> </w:t>
        </w:r>
      </w:ins>
      <w:ins w:id="2146" w:author="AshleyC__" w:date="2023-12-11T19:00:47Z">
        <w:r>
          <w:rPr>
            <w:rFonts w:eastAsia="Yu Mincho"/>
            <w:lang w:eastAsia="ja-JP"/>
            <w:woUserID w:val="7"/>
          </w:rPr>
          <w:t>体</w:t>
        </w:r>
      </w:ins>
      <w:ins w:id="2147" w:author="AshleyC__" w:date="2023-12-11T19:00:59Z">
        <w:r>
          <w:rPr>
            <w:rFonts w:eastAsia="Yu Mincho"/>
            <w:lang w:eastAsia="ja-JP"/>
            <w:woUserID w:val="7"/>
          </w:rPr>
          <w:t xml:space="preserve"> </w:t>
        </w:r>
      </w:ins>
      <w:ins w:id="2148" w:author="AshleyC__" w:date="2023-12-11T19:00:49Z">
        <w:r>
          <w:rPr>
            <w:rFonts w:eastAsia="Yu Mincho"/>
            <w:lang w:eastAsia="ja-JP"/>
            <w:woUserID w:val="7"/>
          </w:rPr>
          <w:t>已</w:t>
        </w:r>
      </w:ins>
      <w:ins w:id="2149" w:author="AshleyC__" w:date="2023-12-11T19:01:00Z">
        <w:r>
          <w:rPr>
            <w:rFonts w:eastAsia="Yu Mincho"/>
            <w:lang w:eastAsia="ja-JP"/>
            <w:woUserID w:val="7"/>
          </w:rPr>
          <w:t xml:space="preserve"> </w:t>
        </w:r>
      </w:ins>
      <w:ins w:id="2150" w:author="AshleyC__" w:date="2023-12-11T19:00:49Z">
        <w:r>
          <w:rPr>
            <w:rFonts w:eastAsia="Yu Mincho"/>
            <w:lang w:eastAsia="ja-JP"/>
            <w:woUserID w:val="7"/>
          </w:rPr>
          <w:t>经</w:t>
        </w:r>
      </w:ins>
      <w:ins w:id="2151" w:author="AshleyC__" w:date="2023-12-11T19:01:00Z">
        <w:r>
          <w:rPr>
            <w:rFonts w:eastAsia="Yu Mincho"/>
            <w:lang w:eastAsia="ja-JP"/>
            <w:woUserID w:val="7"/>
          </w:rPr>
          <w:t xml:space="preserve"> </w:t>
        </w:r>
      </w:ins>
      <w:ins w:id="2152" w:author="AshleyC__" w:date="2023-12-11T19:00:49Z">
        <w:r>
          <w:rPr>
            <w:rFonts w:eastAsia="Yu Mincho"/>
            <w:lang w:eastAsia="ja-JP"/>
            <w:woUserID w:val="7"/>
          </w:rPr>
          <w:t>堆</w:t>
        </w:r>
      </w:ins>
      <w:ins w:id="2153" w:author="AshleyC__" w:date="2023-12-11T19:01:00Z">
        <w:r>
          <w:rPr>
            <w:rFonts w:eastAsia="Yu Mincho"/>
            <w:lang w:eastAsia="ja-JP"/>
            <w:woUserID w:val="7"/>
          </w:rPr>
          <w:t xml:space="preserve"> </w:t>
        </w:r>
      </w:ins>
      <w:ins w:id="2154" w:author="AshleyC__" w:date="2023-12-11T19:00:49Z">
        <w:r>
          <w:rPr>
            <w:rFonts w:eastAsia="Yu Mincho"/>
            <w:lang w:eastAsia="ja-JP"/>
            <w:woUserID w:val="7"/>
          </w:rPr>
          <w:t>积</w:t>
        </w:r>
      </w:ins>
      <w:ins w:id="2155" w:author="AshleyC__" w:date="2023-12-11T19:01:00Z">
        <w:r>
          <w:rPr>
            <w:rFonts w:eastAsia="Yu Mincho"/>
            <w:lang w:eastAsia="ja-JP"/>
            <w:woUserID w:val="7"/>
          </w:rPr>
          <w:t xml:space="preserve"> </w:t>
        </w:r>
      </w:ins>
      <w:ins w:id="2156" w:author="AshleyC__" w:date="2023-12-11T19:00:51Z">
        <w:r>
          <w:rPr>
            <w:rFonts w:eastAsia="Yu Mincho"/>
            <w:lang w:eastAsia="ja-JP"/>
            <w:woUserID w:val="7"/>
          </w:rPr>
          <w:t>多</w:t>
        </w:r>
      </w:ins>
      <w:ins w:id="2157" w:author="AshleyC__" w:date="2023-12-11T19:01:01Z">
        <w:r>
          <w:rPr>
            <w:rFonts w:eastAsia="Yu Mincho"/>
            <w:lang w:eastAsia="ja-JP"/>
            <w:woUserID w:val="7"/>
          </w:rPr>
          <w:t xml:space="preserve"> </w:t>
        </w:r>
      </w:ins>
      <w:ins w:id="2158" w:author="AshleyC__" w:date="2023-12-11T19:01:27Z">
        <w:r>
          <w:rPr>
            <w:rFonts w:eastAsia="Yu Mincho"/>
            <w:lang w:eastAsia="ja-JP"/>
            <w:woUserID w:val="7"/>
          </w:rPr>
          <w:t xml:space="preserve">#     </w:t>
        </w:r>
      </w:ins>
      <w:ins w:id="2159" w:author="AshleyC__" w:date="2023-12-11T19:00:51Z">
        <w:r>
          <w:rPr>
            <w:rFonts w:eastAsia="Yu Mincho"/>
            <w:lang w:eastAsia="ja-JP"/>
            <w:woUserID w:val="7"/>
          </w:rPr>
          <w:t>年</w:t>
        </w:r>
      </w:ins>
      <w:ins w:id="2160" w:author="AshleyC__" w:date="2023-12-11T19:01:01Z">
        <w:r>
          <w:rPr>
            <w:rFonts w:eastAsia="Yu Mincho"/>
            <w:lang w:eastAsia="ja-JP"/>
            <w:woUserID w:val="7"/>
          </w:rPr>
          <w:t xml:space="preserve"> </w:t>
        </w:r>
      </w:ins>
      <w:ins w:id="2161" w:author="AshleyC__" w:date="2023-12-11T19:00:51Z">
        <w:r>
          <w:rPr>
            <w:rFonts w:eastAsia="Yu Mincho"/>
            <w:lang w:eastAsia="ja-JP"/>
            <w:woUserID w:val="7"/>
          </w:rPr>
          <w:t>，</w:t>
        </w:r>
      </w:ins>
      <w:ins w:id="2162" w:author="AshleyC__" w:date="2023-12-11T19:00:53Z">
        <w:r>
          <w:rPr>
            <w:rFonts w:eastAsia="Yu Mincho"/>
            <w:lang w:eastAsia="ja-JP"/>
            <w:woUserID w:val="7"/>
          </w:rPr>
          <w:t>逐</w:t>
        </w:r>
      </w:ins>
      <w:ins w:id="2163" w:author="AshleyC__" w:date="2023-12-11T19:01:02Z">
        <w:r>
          <w:rPr>
            <w:rFonts w:eastAsia="Yu Mincho"/>
            <w:lang w:eastAsia="ja-JP"/>
            <w:woUserID w:val="7"/>
          </w:rPr>
          <w:t xml:space="preserve"> </w:t>
        </w:r>
      </w:ins>
      <w:ins w:id="2164" w:author="AshleyC__" w:date="2023-12-11T19:00:53Z">
        <w:r>
          <w:rPr>
            <w:rFonts w:eastAsia="Yu Mincho"/>
            <w:lang w:eastAsia="ja-JP"/>
            <w:woUserID w:val="7"/>
          </w:rPr>
          <w:t>渐</w:t>
        </w:r>
      </w:ins>
      <w:ins w:id="2165" w:author="AshleyC__" w:date="2023-12-11T19:01:02Z">
        <w:r>
          <w:rPr>
            <w:rFonts w:eastAsia="Yu Mincho"/>
            <w:lang w:eastAsia="ja-JP"/>
            <w:woUserID w:val="7"/>
          </w:rPr>
          <w:t xml:space="preserve"> </w:t>
        </w:r>
      </w:ins>
      <w:ins w:id="2166" w:author="AshleyC__" w:date="2023-12-11T19:00:53Z">
        <w:r>
          <w:rPr>
            <w:rFonts w:eastAsia="Yu Mincho"/>
            <w:lang w:eastAsia="ja-JP"/>
            <w:woUserID w:val="7"/>
          </w:rPr>
          <w:t>成</w:t>
        </w:r>
      </w:ins>
      <w:ins w:id="2167" w:author="AshleyC__" w:date="2023-12-11T19:00:56Z">
        <w:r>
          <w:rPr>
            <w:rFonts w:eastAsia="Yu Mincho"/>
            <w:lang w:eastAsia="ja-JP"/>
            <w:woUserID w:val="7"/>
          </w:rPr>
          <w:t xml:space="preserve"> </w:t>
        </w:r>
      </w:ins>
      <w:ins w:id="2168" w:author="AshleyC__" w:date="2023-12-11T19:00:53Z">
        <w:r>
          <w:rPr>
            <w:rFonts w:eastAsia="Yu Mincho"/>
            <w:lang w:eastAsia="ja-JP"/>
            <w:woUserID w:val="7"/>
          </w:rPr>
          <w:t>型</w:t>
        </w:r>
      </w:ins>
      <w:ins w:id="2169" w:author="AshleyC__" w:date="2023-12-11T19:00:56Z">
        <w:r>
          <w:rPr>
            <w:rFonts w:eastAsia="Yu Mincho"/>
            <w:lang w:eastAsia="ja-JP"/>
            <w:woUserID w:val="7"/>
          </w:rPr>
          <w:t xml:space="preserve"> </w:t>
        </w:r>
      </w:ins>
      <w:ins w:id="2170" w:author="AshleyC__" w:date="2023-12-11T19:00:55Z">
        <w:r>
          <w:rPr>
            <w:rFonts w:eastAsia="Yu Mincho"/>
            <w:lang w:eastAsia="ja-JP"/>
            <w:woUserID w:val="7"/>
          </w:rPr>
          <w:t>。</w:t>
        </w:r>
      </w:ins>
    </w:p>
    <w:p>
      <w:pPr>
        <w:rPr>
          <w:del w:id="2171" w:author="AshleyC__" w:date="2023-12-11T19:00:45Z"/>
          <w:rFonts w:eastAsia="Yu Mincho"/>
          <w:lang w:eastAsia="ja-JP"/>
        </w:rPr>
      </w:pPr>
      <w:del w:id="2172" w:author="AshleyC__" w:date="2023-12-11T19:00:45Z">
        <w:r>
          <w:rPr>
            <w:rFonts w:eastAsia="Yu Mincho"/>
            <w:lang w:eastAsia="ja-JP"/>
          </w:rPr>
          <w:delText>All of this liquid has#     been lying out for years,#     molding.</w:delText>
        </w:r>
      </w:del>
    </w:p>
    <w:p>
      <w:pPr>
        <w:rPr>
          <w:ins w:id="2173" w:author="AshleyC__" w:date="2023-12-11T19:03:26Z"/>
          <w:rFonts w:eastAsia="Yu Mincho"/>
          <w:lang w:eastAsia="ja-JP"/>
          <w:woUserID w:val="7"/>
        </w:rPr>
      </w:pPr>
      <w:r>
        <w:rPr>
          <w:rFonts w:eastAsia="Yu Mincho"/>
          <w:lang w:eastAsia="ja-JP"/>
        </w:rPr>
        <w:t>*  ...</w:t>
      </w:r>
      <w:ins w:id="2174" w:author="AshleyC__" w:date="2023-12-11T19:03:26Z">
        <w:r>
          <w:rPr>
            <w:rFonts w:eastAsia="Yu Mincho"/>
            <w:lang w:eastAsia="ja-JP"/>
            <w:woUserID w:val="7"/>
          </w:rPr>
          <w:t xml:space="preserve"> </w:t>
        </w:r>
      </w:ins>
      <w:ins w:id="2175" w:author="AshleyC__" w:date="2023-12-11T19:03:28Z">
        <w:r>
          <w:rPr>
            <w:rFonts w:eastAsia="Yu Mincho"/>
            <w:lang w:eastAsia="ja-JP"/>
            <w:woUserID w:val="7"/>
          </w:rPr>
          <w:t>倒</w:t>
        </w:r>
      </w:ins>
      <w:ins w:id="2176" w:author="AshleyC__" w:date="2023-12-11T19:04:05Z">
        <w:r>
          <w:rPr>
            <w:rFonts w:eastAsia="Yu Mincho"/>
            <w:lang w:eastAsia="ja-JP"/>
            <w:woUserID w:val="7"/>
          </w:rPr>
          <w:t xml:space="preserve"> </w:t>
        </w:r>
      </w:ins>
      <w:ins w:id="2177" w:author="AshleyC__" w:date="2023-12-11T19:03:28Z">
        <w:r>
          <w:rPr>
            <w:rFonts w:eastAsia="Yu Mincho"/>
            <w:lang w:eastAsia="ja-JP"/>
            <w:woUserID w:val="7"/>
          </w:rPr>
          <w:t>不</w:t>
        </w:r>
      </w:ins>
      <w:ins w:id="2178" w:author="AshleyC__" w:date="2023-12-11T19:04:05Z">
        <w:r>
          <w:rPr>
            <w:rFonts w:eastAsia="Yu Mincho"/>
            <w:lang w:eastAsia="ja-JP"/>
            <w:woUserID w:val="7"/>
          </w:rPr>
          <w:t xml:space="preserve"> </w:t>
        </w:r>
      </w:ins>
      <w:ins w:id="2179" w:author="AshleyC__" w:date="2023-12-11T19:03:28Z">
        <w:r>
          <w:rPr>
            <w:rFonts w:eastAsia="Yu Mincho"/>
            <w:lang w:eastAsia="ja-JP"/>
            <w:woUserID w:val="7"/>
          </w:rPr>
          <w:t>是</w:t>
        </w:r>
      </w:ins>
      <w:ins w:id="2180" w:author="AshleyC__" w:date="2023-12-11T19:04:04Z">
        <w:r>
          <w:rPr>
            <w:rFonts w:eastAsia="Yu Mincho"/>
            <w:lang w:eastAsia="ja-JP"/>
            <w:woUserID w:val="7"/>
          </w:rPr>
          <w:t xml:space="preserve"> </w:t>
        </w:r>
      </w:ins>
      <w:ins w:id="2181" w:author="AshleyC__" w:date="2023-12-11T19:03:28Z">
        <w:r>
          <w:rPr>
            <w:rFonts w:eastAsia="Yu Mincho"/>
            <w:lang w:eastAsia="ja-JP"/>
            <w:woUserID w:val="7"/>
          </w:rPr>
          <w:t>说</w:t>
        </w:r>
      </w:ins>
      <w:ins w:id="2182" w:author="AshleyC__" w:date="2023-12-11T19:04:04Z">
        <w:r>
          <w:rPr>
            <w:rFonts w:eastAsia="Yu Mincho"/>
            <w:lang w:eastAsia="ja-JP"/>
            <w:woUserID w:val="7"/>
          </w:rPr>
          <w:t xml:space="preserve"> </w:t>
        </w:r>
      </w:ins>
      <w:ins w:id="2183" w:author="AshleyC__" w:date="2023-12-11T19:03:29Z">
        <w:r>
          <w:rPr>
            <w:rFonts w:eastAsia="Yu Mincho"/>
            <w:lang w:eastAsia="ja-JP"/>
            <w:woUserID w:val="7"/>
          </w:rPr>
          <w:t>你</w:t>
        </w:r>
      </w:ins>
      <w:ins w:id="2184" w:author="AshleyC__" w:date="2023-12-11T19:04:04Z">
        <w:r>
          <w:rPr>
            <w:rFonts w:eastAsia="Yu Mincho"/>
            <w:lang w:eastAsia="ja-JP"/>
            <w:woUserID w:val="7"/>
          </w:rPr>
          <w:t xml:space="preserve"> </w:t>
        </w:r>
      </w:ins>
      <w:ins w:id="2185" w:author="AshleyC__" w:date="2023-12-11T19:03:57Z">
        <w:r>
          <w:rPr>
            <w:rFonts w:eastAsia="Yu Mincho"/>
            <w:lang w:eastAsia="ja-JP"/>
            <w:woUserID w:val="7"/>
          </w:rPr>
          <w:t>不</w:t>
        </w:r>
      </w:ins>
      <w:ins w:id="2186" w:author="AshleyC__" w:date="2023-12-11T19:04:03Z">
        <w:r>
          <w:rPr>
            <w:rFonts w:eastAsia="Yu Mincho"/>
            <w:lang w:eastAsia="ja-JP"/>
            <w:woUserID w:val="7"/>
          </w:rPr>
          <w:t xml:space="preserve"> </w:t>
        </w:r>
      </w:ins>
      <w:ins w:id="2187" w:author="AshleyC__" w:date="2023-12-11T19:03:57Z">
        <w:r>
          <w:rPr>
            <w:rFonts w:eastAsia="Yu Mincho"/>
            <w:lang w:eastAsia="ja-JP"/>
            <w:woUserID w:val="7"/>
          </w:rPr>
          <w:t>喜</w:t>
        </w:r>
      </w:ins>
      <w:ins w:id="2188" w:author="AshleyC__" w:date="2023-12-11T19:04:03Z">
        <w:r>
          <w:rPr>
            <w:rFonts w:eastAsia="Yu Mincho"/>
            <w:lang w:eastAsia="ja-JP"/>
            <w:woUserID w:val="7"/>
          </w:rPr>
          <w:t xml:space="preserve"> </w:t>
        </w:r>
      </w:ins>
      <w:ins w:id="2189" w:author="AshleyC__" w:date="2023-12-11T19:03:57Z">
        <w:r>
          <w:rPr>
            <w:rFonts w:eastAsia="Yu Mincho"/>
            <w:lang w:eastAsia="ja-JP"/>
            <w:woUserID w:val="7"/>
          </w:rPr>
          <w:t>欢</w:t>
        </w:r>
      </w:ins>
      <w:ins w:id="2190" w:author="AshleyC__" w:date="2023-12-11T19:04:02Z">
        <w:r>
          <w:rPr>
            <w:rFonts w:eastAsia="Yu Mincho"/>
            <w:lang w:eastAsia="ja-JP"/>
            <w:woUserID w:val="7"/>
          </w:rPr>
          <w:t xml:space="preserve"> </w:t>
        </w:r>
      </w:ins>
      <w:ins w:id="2191" w:author="AshleyC__" w:date="2023-12-11T19:03:57Z">
        <w:r>
          <w:rPr>
            <w:rFonts w:eastAsia="Yu Mincho"/>
            <w:lang w:eastAsia="ja-JP"/>
            <w:woUserID w:val="7"/>
          </w:rPr>
          <w:t>吃</w:t>
        </w:r>
      </w:ins>
      <w:ins w:id="2192" w:author="AshleyC__" w:date="2023-12-11T19:04:02Z">
        <w:r>
          <w:rPr>
            <w:rFonts w:eastAsia="Yu Mincho"/>
            <w:lang w:eastAsia="ja-JP"/>
            <w:woUserID w:val="7"/>
          </w:rPr>
          <w:t xml:space="preserve"> </w:t>
        </w:r>
      </w:ins>
      <w:ins w:id="2193" w:author="AshleyC__" w:date="2023-12-11T19:03:57Z">
        <w:r>
          <w:rPr>
            <w:rFonts w:eastAsia="Yu Mincho"/>
            <w:lang w:eastAsia="ja-JP"/>
            <w:woUserID w:val="7"/>
          </w:rPr>
          <w:t>垃</w:t>
        </w:r>
      </w:ins>
      <w:ins w:id="2194" w:author="AshleyC__" w:date="2023-12-11T19:04:01Z">
        <w:r>
          <w:rPr>
            <w:rFonts w:eastAsia="Yu Mincho"/>
            <w:lang w:eastAsia="ja-JP"/>
            <w:woUserID w:val="7"/>
          </w:rPr>
          <w:t xml:space="preserve"> </w:t>
        </w:r>
      </w:ins>
      <w:ins w:id="2195" w:author="AshleyC__" w:date="2023-12-11T19:03:57Z">
        <w:r>
          <w:rPr>
            <w:rFonts w:eastAsia="Yu Mincho"/>
            <w:lang w:eastAsia="ja-JP"/>
            <w:woUserID w:val="7"/>
          </w:rPr>
          <w:t>圾</w:t>
        </w:r>
      </w:ins>
      <w:ins w:id="2196" w:author="AshleyC__" w:date="2023-12-11T19:04:00Z">
        <w:r>
          <w:rPr>
            <w:rFonts w:eastAsia="Yu Mincho"/>
            <w:lang w:eastAsia="ja-JP"/>
            <w:woUserID w:val="7"/>
          </w:rPr>
          <w:t xml:space="preserve"> 。</w:t>
        </w:r>
      </w:ins>
    </w:p>
    <w:p>
      <w:pPr>
        <w:rPr>
          <w:del w:id="2197" w:author="AshleyC__" w:date="2023-12-11T19:03:24Z"/>
          <w:rFonts w:eastAsia="Yu Mincho"/>
          <w:lang w:eastAsia="ja-JP"/>
        </w:rPr>
      </w:pPr>
      <w:del w:id="2198" w:author="AshleyC__" w:date="2023-12-11T19:03:24Z">
        <w:r>
          <w:rPr>
            <w:rFonts w:eastAsia="Yu Mincho"/>
            <w:lang w:eastAsia="ja-JP"/>
          </w:rPr>
          <w:delText>Not that you've ever#     been shy of eating#     discarded garbage.</w:delText>
        </w:r>
      </w:del>
    </w:p>
    <w:p>
      <w:pPr>
        <w:rPr>
          <w:ins w:id="2199" w:author="AshleyC__" w:date="2023-12-11T19:05:32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2200" w:author="AshleyC__" w:date="2023-12-11T19:05:35Z">
        <w:r>
          <w:rPr>
            <w:rFonts w:eastAsia="Yu Mincho"/>
            <w:lang w:eastAsia="ja-JP"/>
            <w:woUserID w:val="7"/>
          </w:rPr>
          <w:t>让</w:t>
        </w:r>
      </w:ins>
      <w:ins w:id="2201" w:author="AshleyC__" w:date="2023-12-11T19:05:40Z">
        <w:r>
          <w:rPr>
            <w:rFonts w:eastAsia="Yu Mincho"/>
            <w:lang w:eastAsia="ja-JP"/>
            <w:woUserID w:val="7"/>
          </w:rPr>
          <w:t xml:space="preserve"> </w:t>
        </w:r>
      </w:ins>
      <w:ins w:id="2202" w:author="AshleyC__" w:date="2023-12-11T19:05:39Z">
        <w:r>
          <w:rPr>
            <w:rFonts w:eastAsia="Yu Mincho"/>
            <w:lang w:eastAsia="ja-JP"/>
            <w:woUserID w:val="7"/>
          </w:rPr>
          <w:t>咱</w:t>
        </w:r>
      </w:ins>
      <w:ins w:id="2203" w:author="AshleyC__" w:date="2023-12-11T19:05:44Z">
        <w:r>
          <w:rPr>
            <w:rFonts w:eastAsia="Yu Mincho"/>
            <w:lang w:eastAsia="ja-JP"/>
            <w:woUserID w:val="7"/>
          </w:rPr>
          <w:t xml:space="preserve"> </w:t>
        </w:r>
      </w:ins>
      <w:ins w:id="2204" w:author="AshleyC__" w:date="2023-12-11T19:05:45Z">
        <w:r>
          <w:rPr>
            <w:rFonts w:eastAsia="Yu Mincho"/>
            <w:lang w:eastAsia="ja-JP"/>
            <w:woUserID w:val="7"/>
          </w:rPr>
          <w:t xml:space="preserve">看 </w:t>
        </w:r>
      </w:ins>
      <w:ins w:id="2205" w:author="AshleyC__" w:date="2023-12-11T19:05:46Z">
        <w:r>
          <w:rPr>
            <w:rFonts w:eastAsia="Yu Mincho"/>
            <w:lang w:eastAsia="ja-JP"/>
            <w:woUserID w:val="7"/>
          </w:rPr>
          <w:t xml:space="preserve">看 </w:t>
        </w:r>
      </w:ins>
      <w:ins w:id="2206" w:author="AshleyC__" w:date="2023-12-11T19:05:47Z">
        <w:r>
          <w:rPr>
            <w:rFonts w:eastAsia="Yu Mincho"/>
            <w:lang w:eastAsia="ja-JP"/>
            <w:woUserID w:val="7"/>
          </w:rPr>
          <w:t>前</w:t>
        </w:r>
      </w:ins>
      <w:ins w:id="2207" w:author="AshleyC__" w:date="2023-12-11T19:05:48Z">
        <w:r>
          <w:rPr>
            <w:rFonts w:eastAsia="Yu Mincho"/>
            <w:lang w:eastAsia="ja-JP"/>
            <w:woUserID w:val="7"/>
          </w:rPr>
          <w:t xml:space="preserve"> </w:t>
        </w:r>
      </w:ins>
      <w:ins w:id="2208" w:author="AshleyC__" w:date="2023-12-11T19:05:47Z">
        <w:r>
          <w:rPr>
            <w:rFonts w:eastAsia="Yu Mincho"/>
            <w:lang w:eastAsia="ja-JP"/>
            <w:woUserID w:val="7"/>
          </w:rPr>
          <w:t>面</w:t>
        </w:r>
      </w:ins>
      <w:ins w:id="2209" w:author="AshleyC__" w:date="2023-12-11T19:05:48Z">
        <w:r>
          <w:rPr>
            <w:rFonts w:eastAsia="Yu Mincho"/>
            <w:lang w:eastAsia="ja-JP"/>
            <w:woUserID w:val="7"/>
          </w:rPr>
          <w:t xml:space="preserve"> </w:t>
        </w:r>
      </w:ins>
      <w:ins w:id="2210" w:author="AshleyC__" w:date="2023-12-11T19:05:52Z">
        <w:r>
          <w:rPr>
            <w:rFonts w:eastAsia="Yu Mincho"/>
            <w:lang w:eastAsia="ja-JP"/>
            <w:woUserID w:val="7"/>
          </w:rPr>
          <w:t>有</w:t>
        </w:r>
      </w:ins>
      <w:ins w:id="2211" w:author="AshleyC__" w:date="2023-12-11T19:05:53Z">
        <w:r>
          <w:rPr>
            <w:rFonts w:eastAsia="Yu Mincho"/>
            <w:lang w:eastAsia="ja-JP"/>
            <w:woUserID w:val="7"/>
          </w:rPr>
          <w:t xml:space="preserve"> </w:t>
        </w:r>
      </w:ins>
      <w:ins w:id="2212" w:author="AshleyC__" w:date="2023-12-11T19:05:52Z">
        <w:r>
          <w:rPr>
            <w:rFonts w:eastAsia="Yu Mincho"/>
            <w:lang w:eastAsia="ja-JP"/>
            <w:woUserID w:val="7"/>
          </w:rPr>
          <w:t>啥</w:t>
        </w:r>
      </w:ins>
      <w:ins w:id="2213" w:author="AshleyC__" w:date="2023-12-11T19:05:53Z">
        <w:r>
          <w:rPr>
            <w:rFonts w:eastAsia="Yu Mincho"/>
            <w:lang w:eastAsia="ja-JP"/>
            <w:woUserID w:val="7"/>
          </w:rPr>
          <w:t xml:space="preserve"> </w:t>
        </w:r>
      </w:ins>
      <w:ins w:id="2214" w:author="AshleyC__" w:date="2023-12-11T19:05:52Z">
        <w:r>
          <w:rPr>
            <w:rFonts w:eastAsia="Yu Mincho"/>
            <w:lang w:eastAsia="ja-JP"/>
            <w:woUserID w:val="7"/>
          </w:rPr>
          <w:t>吧</w:t>
        </w:r>
      </w:ins>
      <w:ins w:id="2215" w:author="AshleyC__" w:date="2023-12-11T19:05:57Z">
        <w:r>
          <w:rPr>
            <w:rFonts w:eastAsia="Yu Mincho"/>
            <w:lang w:eastAsia="ja-JP"/>
            <w:woUserID w:val="7"/>
          </w:rPr>
          <w:t xml:space="preserve"> </w:t>
        </w:r>
      </w:ins>
      <w:ins w:id="2216" w:author="AshleyC__" w:date="2023-12-11T19:05:54Z">
        <w:r>
          <w:rPr>
            <w:rFonts w:eastAsia="Yu Mincho"/>
            <w:lang w:eastAsia="ja-JP"/>
            <w:woUserID w:val="7"/>
          </w:rPr>
          <w:t>，</w:t>
        </w:r>
      </w:ins>
      <w:ins w:id="2217" w:author="AshleyC__" w:date="2023-12-11T19:05:57Z">
        <w:r>
          <w:rPr>
            <w:rFonts w:eastAsia="Yu Mincho"/>
            <w:lang w:eastAsia="ja-JP"/>
            <w:woUserID w:val="7"/>
          </w:rPr>
          <w:t>#</w:t>
        </w:r>
      </w:ins>
      <w:ins w:id="2218" w:author="AshleyC__" w:date="2023-12-11T19:05:58Z">
        <w:r>
          <w:rPr>
            <w:rFonts w:eastAsia="Yu Mincho"/>
            <w:lang w:eastAsia="ja-JP"/>
            <w:woUserID w:val="7"/>
          </w:rPr>
          <w:t xml:space="preserve">     </w:t>
        </w:r>
      </w:ins>
      <w:ins w:id="2219" w:author="AshleyC__" w:date="2023-12-11T19:06:01Z">
        <w:r>
          <w:rPr>
            <w:rFonts w:eastAsia="Yu Mincho"/>
            <w:lang w:eastAsia="ja-JP"/>
            <w:woUserID w:val="7"/>
          </w:rPr>
          <w:t>伙 计</w:t>
        </w:r>
      </w:ins>
      <w:ins w:id="2220" w:author="AshleyC__" w:date="2023-12-11T19:06:02Z">
        <w:r>
          <w:rPr>
            <w:rFonts w:eastAsia="Yu Mincho"/>
            <w:lang w:eastAsia="ja-JP"/>
            <w:woUserID w:val="7"/>
          </w:rPr>
          <w:t xml:space="preserve"> </w:t>
        </w:r>
      </w:ins>
      <w:ins w:id="2221" w:author="AshleyC__" w:date="2023-12-11T19:06:04Z">
        <w:r>
          <w:rPr>
            <w:rFonts w:eastAsia="Yu Mincho"/>
            <w:lang w:eastAsia="ja-JP"/>
            <w:woUserID w:val="7"/>
          </w:rPr>
          <w:t>!</w:t>
        </w:r>
      </w:ins>
    </w:p>
    <w:p>
      <w:pPr>
        <w:rPr>
          <w:del w:id="2222" w:author="AshleyC__" w:date="2023-12-11T19:05:30Z"/>
          <w:rFonts w:eastAsia="Yu Mincho"/>
          <w:lang w:eastAsia="ja-JP"/>
        </w:rPr>
      </w:pPr>
      <w:del w:id="2223" w:author="AshleyC__" w:date="2023-12-11T19:05:30Z">
        <w:r>
          <w:rPr>
            <w:rFonts w:eastAsia="Yu Mincho"/>
            <w:lang w:eastAsia="ja-JP"/>
          </w:rPr>
          <w:delText>Let's see what lies#     ahead, buddy!</w:delText>
        </w:r>
      </w:del>
    </w:p>
    <w:p>
      <w:pPr>
        <w:rPr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2224" w:author="AshleyC__" w:date="2023-12-11T19:06:57Z">
        <w:r>
          <w:rPr>
            <w:rFonts w:eastAsia="Yu Mincho"/>
            <w:lang w:eastAsia="ja-JP"/>
            <w:woUserID w:val="7"/>
          </w:rPr>
          <w:t>就</w:t>
        </w:r>
      </w:ins>
      <w:ins w:id="2225" w:author="AshleyC__" w:date="2023-12-11T19:06:58Z">
        <w:r>
          <w:rPr>
            <w:rFonts w:eastAsia="Yu Mincho"/>
            <w:lang w:eastAsia="ja-JP"/>
            <w:woUserID w:val="7"/>
          </w:rPr>
          <w:t xml:space="preserve"> </w:t>
        </w:r>
      </w:ins>
      <w:ins w:id="2226" w:author="AshleyC__" w:date="2023-12-11T19:06:57Z">
        <w:r>
          <w:rPr>
            <w:rFonts w:eastAsia="Yu Mincho"/>
            <w:lang w:eastAsia="ja-JP"/>
            <w:woUserID w:val="7"/>
          </w:rPr>
          <w:t>在</w:t>
        </w:r>
      </w:ins>
      <w:del w:id="2227" w:author="AshleyC__" w:date="2023-12-11T19:06:55Z">
        <w:r>
          <w:rPr>
            <w:rFonts w:eastAsia="Yu Mincho"/>
            <w:lang w:eastAsia="ja-JP"/>
          </w:rPr>
          <w:delText>Just when I thought Axis#     couldn't get any more#     clumsy.</w:delText>
        </w:r>
      </w:del>
      <w:del w:id="2228" w:author="AshleyC__" w:date="2023-12-11T19:06:55Z">
        <w:r>
          <w:rPr>
            <w:rFonts w:eastAsia="Yu Mincho"/>
            <w:lang w:eastAsia="ja-JP"/>
          </w:rPr>
          <w:tab/>
        </w:r>
      </w:del>
      <w:ins w:id="2229" w:author="AshleyC__" w:date="2023-12-11T19:06:58Z">
        <w:r>
          <w:rPr>
            <w:rFonts w:eastAsia="Yu Mincho"/>
            <w:lang w:eastAsia="ja-JP"/>
            <w:woUserID w:val="7"/>
          </w:rPr>
          <w:t xml:space="preserve"> </w:t>
        </w:r>
      </w:ins>
      <w:ins w:id="2230" w:author="AshleyC__" w:date="2023-12-11T19:06:59Z">
        <w:r>
          <w:rPr>
            <w:rFonts w:eastAsia="Yu Mincho"/>
            <w:lang w:eastAsia="ja-JP"/>
            <w:woUserID w:val="7"/>
          </w:rPr>
          <w:t>我</w:t>
        </w:r>
      </w:ins>
      <w:ins w:id="2231" w:author="AshleyC__" w:date="2023-12-11T19:07:00Z">
        <w:r>
          <w:rPr>
            <w:rFonts w:eastAsia="Yu Mincho"/>
            <w:lang w:eastAsia="ja-JP"/>
            <w:woUserID w:val="7"/>
          </w:rPr>
          <w:t xml:space="preserve"> 认</w:t>
        </w:r>
      </w:ins>
      <w:ins w:id="2232" w:author="AshleyC__" w:date="2023-12-11T19:07:01Z">
        <w:r>
          <w:rPr>
            <w:rFonts w:eastAsia="Yu Mincho"/>
            <w:lang w:eastAsia="ja-JP"/>
            <w:woUserID w:val="7"/>
          </w:rPr>
          <w:t xml:space="preserve"> </w:t>
        </w:r>
      </w:ins>
      <w:ins w:id="2233" w:author="AshleyC__" w:date="2023-12-11T19:07:00Z">
        <w:r>
          <w:rPr>
            <w:rFonts w:eastAsia="Yu Mincho"/>
            <w:lang w:eastAsia="ja-JP"/>
            <w:woUserID w:val="7"/>
          </w:rPr>
          <w:t>为</w:t>
        </w:r>
      </w:ins>
      <w:ins w:id="2234" w:author="AshleyC__" w:date="2023-12-11T19:07:01Z">
        <w:r>
          <w:rPr>
            <w:rFonts w:eastAsia="Yu Mincho"/>
            <w:lang w:eastAsia="ja-JP"/>
            <w:woUserID w:val="7"/>
          </w:rPr>
          <w:t xml:space="preserve"> A</w:t>
        </w:r>
      </w:ins>
      <w:ins w:id="2235" w:author="AshleyC__" w:date="2023-12-11T19:07:02Z">
        <w:r>
          <w:rPr>
            <w:rFonts w:eastAsia="Yu Mincho"/>
            <w:lang w:eastAsia="ja-JP"/>
            <w:woUserID w:val="7"/>
          </w:rPr>
          <w:t xml:space="preserve">xis </w:t>
        </w:r>
      </w:ins>
      <w:ins w:id="2236" w:author="AshleyC__" w:date="2023-12-11T19:07:04Z">
        <w:r>
          <w:rPr>
            <w:rFonts w:eastAsia="Yu Mincho"/>
            <w:lang w:eastAsia="ja-JP"/>
            <w:woUserID w:val="7"/>
          </w:rPr>
          <w:t>笨</w:t>
        </w:r>
      </w:ins>
      <w:ins w:id="2237" w:author="AshleyC__" w:date="2023-12-11T19:07:05Z">
        <w:r>
          <w:rPr>
            <w:rFonts w:eastAsia="Yu Mincho"/>
            <w:lang w:eastAsia="ja-JP"/>
            <w:woUserID w:val="7"/>
          </w:rPr>
          <w:t xml:space="preserve"> </w:t>
        </w:r>
      </w:ins>
      <w:ins w:id="2238" w:author="AshleyC__" w:date="2023-12-11T19:07:04Z">
        <w:r>
          <w:rPr>
            <w:rFonts w:eastAsia="Yu Mincho"/>
            <w:lang w:eastAsia="ja-JP"/>
            <w:woUserID w:val="7"/>
          </w:rPr>
          <w:t>手</w:t>
        </w:r>
      </w:ins>
      <w:ins w:id="2239" w:author="AshleyC__" w:date="2023-12-11T19:07:05Z">
        <w:r>
          <w:rPr>
            <w:rFonts w:eastAsia="Yu Mincho"/>
            <w:lang w:eastAsia="ja-JP"/>
            <w:woUserID w:val="7"/>
          </w:rPr>
          <w:t xml:space="preserve"> </w:t>
        </w:r>
      </w:ins>
      <w:ins w:id="2240" w:author="AshleyC__" w:date="2023-12-11T19:07:04Z">
        <w:r>
          <w:rPr>
            <w:rFonts w:eastAsia="Yu Mincho"/>
            <w:lang w:eastAsia="ja-JP"/>
            <w:woUserID w:val="7"/>
          </w:rPr>
          <w:t>笨</w:t>
        </w:r>
      </w:ins>
      <w:ins w:id="2241" w:author="AshleyC__" w:date="2023-12-11T19:07:05Z">
        <w:r>
          <w:rPr>
            <w:rFonts w:eastAsia="Yu Mincho"/>
            <w:lang w:eastAsia="ja-JP"/>
            <w:woUserID w:val="7"/>
          </w:rPr>
          <w:t xml:space="preserve"> </w:t>
        </w:r>
      </w:ins>
      <w:ins w:id="2242" w:author="AshleyC__" w:date="2023-12-11T19:07:04Z">
        <w:r>
          <w:rPr>
            <w:rFonts w:eastAsia="Yu Mincho"/>
            <w:lang w:eastAsia="ja-JP"/>
            <w:woUserID w:val="7"/>
          </w:rPr>
          <w:t>脚</w:t>
        </w:r>
      </w:ins>
      <w:ins w:id="2243" w:author="AshleyC__" w:date="2023-12-11T19:07:06Z">
        <w:r>
          <w:rPr>
            <w:rFonts w:eastAsia="Yu Mincho"/>
            <w:lang w:eastAsia="ja-JP"/>
            <w:woUserID w:val="7"/>
          </w:rPr>
          <w:t xml:space="preserve"> 的</w:t>
        </w:r>
      </w:ins>
      <w:ins w:id="2244" w:author="AshleyC__" w:date="2023-12-11T19:07:07Z">
        <w:r>
          <w:rPr>
            <w:rFonts w:eastAsia="Yu Mincho"/>
            <w:lang w:eastAsia="ja-JP"/>
            <w:woUserID w:val="7"/>
          </w:rPr>
          <w:t xml:space="preserve"> </w:t>
        </w:r>
      </w:ins>
      <w:ins w:id="2245" w:author="AshleyC__" w:date="2023-12-11T19:07:11Z">
        <w:r>
          <w:rPr>
            <w:rFonts w:eastAsia="Yu Mincho"/>
            <w:lang w:eastAsia="ja-JP"/>
            <w:woUserID w:val="7"/>
          </w:rPr>
          <w:t>时</w:t>
        </w:r>
      </w:ins>
      <w:ins w:id="2246" w:author="AshleyC__" w:date="2023-12-11T19:07:12Z">
        <w:r>
          <w:rPr>
            <w:rFonts w:eastAsia="Yu Mincho"/>
            <w:lang w:eastAsia="ja-JP"/>
            <w:woUserID w:val="7"/>
          </w:rPr>
          <w:t xml:space="preserve"> </w:t>
        </w:r>
      </w:ins>
      <w:ins w:id="2247" w:author="AshleyC__" w:date="2023-12-11T19:07:11Z">
        <w:r>
          <w:rPr>
            <w:rFonts w:eastAsia="Yu Mincho"/>
            <w:lang w:eastAsia="ja-JP"/>
            <w:woUserID w:val="7"/>
          </w:rPr>
          <w:t>候</w:t>
        </w:r>
      </w:ins>
      <w:ins w:id="2248" w:author="AshleyC__" w:date="2023-12-11T19:07:13Z">
        <w:r>
          <w:rPr>
            <w:rFonts w:eastAsia="Yu Mincho"/>
            <w:lang w:eastAsia="ja-JP"/>
            <w:woUserID w:val="7"/>
          </w:rPr>
          <w:t xml:space="preserve"> </w:t>
        </w:r>
      </w:ins>
      <w:ins w:id="2249" w:author="AshleyC__" w:date="2023-12-11T19:07:14Z">
        <w:r>
          <w:rPr>
            <w:rFonts w:eastAsia="Yu Mincho"/>
            <w:lang w:eastAsia="ja-JP"/>
            <w:woUserID w:val="7"/>
          </w:rPr>
          <w:t>。</w:t>
        </w:r>
      </w:ins>
      <w:ins w:id="2250" w:author="AshleyC__" w:date="2023-12-11T19:07:11Z">
        <w:r>
          <w:rPr>
            <w:rFonts w:eastAsia="Yu Mincho"/>
            <w:lang w:eastAsia="ja-JP"/>
            <w:woUserID w:val="7"/>
          </w:rPr>
          <w:t xml:space="preserve"> </w:t>
        </w:r>
      </w:ins>
    </w:p>
    <w:p>
      <w:pPr>
        <w:rPr>
          <w:ins w:id="2251" w:author="AshleyC__" w:date="2023-12-11T19:07:34Z"/>
          <w:rFonts w:hint="default" w:eastAsia="Yu Mincho"/>
          <w:lang w:eastAsia="ja-JP"/>
          <w:woUserID w:val="7"/>
        </w:rPr>
      </w:pPr>
      <w:r>
        <w:rPr>
          <w:rFonts w:eastAsia="Yu Mincho"/>
          <w:lang w:eastAsia="ja-JP"/>
        </w:rPr>
        <w:t xml:space="preserve">*  </w:t>
      </w:r>
      <w:ins w:id="2252" w:author="AshleyC__" w:date="2023-12-11T19:07:29Z">
        <w:r>
          <w:rPr>
            <w:rFonts w:eastAsia="Yu Mincho"/>
            <w:lang w:eastAsia="ja-JP"/>
            <w:woUserID w:val="7"/>
          </w:rPr>
          <w:t>真</w:t>
        </w:r>
      </w:ins>
      <w:ins w:id="2253" w:author="AshleyC__" w:date="2023-12-11T19:07:31Z">
        <w:r>
          <w:rPr>
            <w:rFonts w:eastAsia="Yu Mincho"/>
            <w:lang w:eastAsia="ja-JP"/>
            <w:woUserID w:val="7"/>
          </w:rPr>
          <w:t xml:space="preserve"> </w:t>
        </w:r>
      </w:ins>
      <w:ins w:id="2254" w:author="AshleyC__" w:date="2023-12-11T19:07:29Z">
        <w:r>
          <w:rPr>
            <w:rFonts w:eastAsia="Yu Mincho"/>
            <w:lang w:eastAsia="ja-JP"/>
            <w:woUserID w:val="7"/>
          </w:rPr>
          <w:t>高</w:t>
        </w:r>
      </w:ins>
      <w:ins w:id="2255" w:author="AshleyC__" w:date="2023-12-11T19:07:31Z">
        <w:r>
          <w:rPr>
            <w:rFonts w:eastAsia="Yu Mincho"/>
            <w:lang w:eastAsia="ja-JP"/>
            <w:woUserID w:val="7"/>
          </w:rPr>
          <w:t xml:space="preserve"> </w:t>
        </w:r>
      </w:ins>
      <w:ins w:id="2256" w:author="AshleyC__" w:date="2023-12-11T19:07:29Z">
        <w:r>
          <w:rPr>
            <w:rFonts w:eastAsia="Yu Mincho"/>
            <w:lang w:eastAsia="ja-JP"/>
            <w:woUserID w:val="7"/>
          </w:rPr>
          <w:t>兴</w:t>
        </w:r>
      </w:ins>
      <w:ins w:id="2257" w:author="AshleyC__" w:date="2023-12-11T19:07:31Z">
        <w:r>
          <w:rPr>
            <w:rFonts w:eastAsia="Yu Mincho"/>
            <w:lang w:eastAsia="ja-JP"/>
            <w:woUserID w:val="7"/>
          </w:rPr>
          <w:t xml:space="preserve"> </w:t>
        </w:r>
      </w:ins>
      <w:ins w:id="2258" w:author="AshleyC__" w:date="2023-12-11T19:07:29Z">
        <w:r>
          <w:rPr>
            <w:rFonts w:eastAsia="Yu Mincho"/>
            <w:lang w:eastAsia="ja-JP"/>
            <w:woUserID w:val="7"/>
          </w:rPr>
          <w:t>他</w:t>
        </w:r>
      </w:ins>
      <w:ins w:id="2259" w:author="AshleyC__" w:date="2023-12-11T19:07:35Z">
        <w:r>
          <w:rPr>
            <w:rFonts w:eastAsia="Yu Mincho"/>
            <w:lang w:eastAsia="ja-JP"/>
            <w:woUserID w:val="7"/>
          </w:rPr>
          <w:t xml:space="preserve"> </w:t>
        </w:r>
      </w:ins>
      <w:ins w:id="2260" w:author="AshleyC__" w:date="2023-12-11T19:07:29Z">
        <w:r>
          <w:rPr>
            <w:rFonts w:eastAsia="Yu Mincho"/>
            <w:lang w:eastAsia="ja-JP"/>
            <w:woUserID w:val="7"/>
          </w:rPr>
          <w:t>走</w:t>
        </w:r>
      </w:ins>
      <w:ins w:id="2261" w:author="AshleyC__" w:date="2023-12-11T19:07:32Z">
        <w:r>
          <w:rPr>
            <w:rFonts w:eastAsia="Yu Mincho"/>
            <w:lang w:eastAsia="ja-JP"/>
            <w:woUserID w:val="7"/>
          </w:rPr>
          <w:t xml:space="preserve"> </w:t>
        </w:r>
      </w:ins>
      <w:ins w:id="2262" w:author="AshleyC__" w:date="2023-12-11T19:07:29Z">
        <w:r>
          <w:rPr>
            <w:rFonts w:eastAsia="Yu Mincho"/>
            <w:lang w:eastAsia="ja-JP"/>
            <w:woUserID w:val="7"/>
          </w:rPr>
          <w:t>了</w:t>
        </w:r>
      </w:ins>
      <w:del w:id="2263" w:author="AshleyC__" w:date="2023-12-11T19:07:28Z">
        <w:r>
          <w:rPr>
            <w:rFonts w:eastAsia="Yu Mincho"/>
            <w:lang w:eastAsia="ja-JP"/>
          </w:rPr>
          <w:delText>Gla</w:delText>
        </w:r>
      </w:del>
      <w:del w:id="2264" w:author="AshleyC__" w:date="2023-12-11T19:07:27Z">
        <w:r>
          <w:rPr>
            <w:rFonts w:eastAsia="Yu Mincho"/>
            <w:lang w:eastAsia="ja-JP"/>
          </w:rPr>
          <w:delText>d h</w:delText>
        </w:r>
      </w:del>
      <w:del w:id="2265" w:author="AshleyC__" w:date="2023-12-11T19:07:26Z">
        <w:r>
          <w:rPr>
            <w:rFonts w:eastAsia="Yu Mincho"/>
            <w:lang w:eastAsia="ja-JP"/>
          </w:rPr>
          <w:delText xml:space="preserve">e's gone! </w:delText>
        </w:r>
      </w:del>
      <w:del w:id="2266" w:author="AshleyC__" w:date="2023-12-11T19:07:26Z">
        <w:r>
          <w:rPr>
            <w:rFonts w:eastAsia="Yu Mincho"/>
            <w:lang w:eastAsia="ja-JP"/>
          </w:rPr>
          <w:tab/>
        </w:r>
      </w:del>
      <w:ins w:id="2267" w:author="AshleyC__" w:date="2023-12-11T19:07:36Z">
        <w:r>
          <w:rPr>
            <w:rFonts w:eastAsia="Yu Mincho"/>
            <w:lang w:eastAsia="ja-JP"/>
            <w:woUserID w:val="7"/>
          </w:rPr>
          <w:t xml:space="preserve"> </w:t>
        </w:r>
      </w:ins>
      <w:ins w:id="2268" w:author="AshleyC__" w:date="2023-12-11T19:07:37Z">
        <w:r>
          <w:rPr>
            <w:rFonts w:eastAsia="Yu Mincho"/>
            <w:lang w:eastAsia="ja-JP"/>
            <w:woUserID w:val="7"/>
          </w:rPr>
          <w:t>!</w:t>
        </w:r>
      </w:ins>
    </w:p>
    <w:p>
      <w:pPr>
        <w:rPr>
          <w:del w:id="2269" w:author="AshleyC__" w:date="2023-12-11T19:07:34Z"/>
          <w:rFonts w:eastAsia="Yu Mincho"/>
          <w:lang w:eastAsia="ja-JP"/>
        </w:rPr>
      </w:pP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down to us yet#     again, the unwavering#     duo!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do work well as a#     team, don'tcha think?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Flowey "the brains" and#     Clover "the brawn!"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saying you aren't#     smart of course, haha.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Watching you solve#     puzzles has been a#     treat!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up with this#     place and botany?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plants and robots#     all these scientists#     care about?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I AM a plant#     but you don't hear me#     talking about it 24/7.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almost out of this#     facility, I can feel it!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slow down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lies ahead, I'm#     sure you'll make the#     right decisions.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get 'em!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you smell that?#     Magma and steel!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Newer... steel. Point#     is, we're almost outta#     here, pal!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journey is about to#     pay off big time thanks#     to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up ahead!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ASGORE is so close!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get a move on,#    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scr_save_flowey_steamworks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reach out to Dunebud but#     they back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shake Dunebud back and#     forth.#*  They giggle at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gml_Script_scr_dialogue_battle_action_selected_action_2_dunebud_b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scr_dialogue_battle_action_selected_action_2_dunebud_b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gml_Script_scr_end_enemy_attacking_bailador_geno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scr_end_enemy_attacking_bailador_geno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Opener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Attack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Attack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Attack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Attack 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Attack 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Attack 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Attack 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Attack 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Attack 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Attack 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Corrupt Attack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damage_name_1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damage_name_2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damage_name_3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gml_Script_scr_sme_yellow_rhythm_out_gen_end_script_flowey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end_script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gml_Script_scr_sme_yellow_rhythm_out_gen_alarm_0_script_el_bailador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alarm_0_script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audio_restore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gml_Script_scr_sme_yellow_rhythm_song_data_flowey_nosong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gml_Script_scr_sme_yellow_rhythm_song_data_danza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Corrupt Attack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Corrupt Attack 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Corrupt Attack 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Corrupt Attack 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gml_Script_scr_start_enemy_attacking_dunebud_duo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scr_start_enemy_attacking_dunebud_duo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skippable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variable_instance_exists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attacking_damage_stat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dummy_bar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attack_code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lerp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abs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in_battle_twitch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in_battle_twitch_finished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message_adv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charge_time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charge_time_max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is_charging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is_charged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sprite_get_number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piece_count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gml_Script_scr_screenshake_battle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player_level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lvl_up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target_lvl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characters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laser_length_max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draw_white_circle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draw_alpha_white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gml_Script_scr_cutscene_battle_axis_geno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scr_cutscene_battle_axis_geno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Save.sav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ini_open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ini_write_real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SavedRoom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max_hp_self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current_pp_self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max_pp_self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MAXPP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current_sp_self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max_sp_self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current_rp_self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max_rp_self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MAXRP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 - Primary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player_weapon_modifier_attack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 - Secondary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player_defense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DFP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player_armor_modifier_defense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DFS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player_exp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player_gold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player_armor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ini_write_string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player_weapon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Weapon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player_weapon_modifier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player_armor_modifier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Accessory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player_sprites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player_can_run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playerCanRun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party_member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object_get_name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player_has_satchel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Satchel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player_can_travel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FTravel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gml_Script_scr_determine_playtime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elapsed_seconds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Seconds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encounter_list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ds_list_write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ds_list_encounters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Encounters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steal_list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ds_list_steal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fast_travel_list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ds_list_fasttravel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FastTravel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item_slot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inv1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box_slot_list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tinypuzzle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Misc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ruins_flag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array_length_1d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RuinsFlags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SnowdinFlags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DunesFlags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dunes_flag_ext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DunesFlagsExt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SworksFlags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factory_code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factory_code_2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code2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factory_code_3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code3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sworks_robot_count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RbCount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sworks_robot_sprite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RbSprite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sworks_robot_x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RbX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sworks_robot_y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RbY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sworks_robot_depth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RbD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sworks_robot_scale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RbS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sworks_robot_angle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sworks_id_grid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ds_grid_write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sworks_id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item_stock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ItemStock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HotlandFlags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FloweyFlags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ExtraFlags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MailFlags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mail_unclaimed_list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MailUnclaimed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sideNpc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npc_map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ds_map_write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ds_map_string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talk_map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ds_talk_map_string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interaction_count_wardrobe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Misc2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interaction_count_broom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interaction_count_mini_fridge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interaction_count_painting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interaction_count_dalvsroom_chest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interaction_count_flower_pot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interaction_count_doorway_dalvshouse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interaction_count_dalvroomhall_door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dalv_house_enter_count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interaction_count_books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death_count_total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Deaths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death_count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GenoComplete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Kills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kill_area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array_length_2d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Kill Area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fun_value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sprite_get_name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gold_amount_total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gldtrack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gold_spent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gldspnttrack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hit_tracker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httrack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battle_enemy_name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fighting_flowey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ini_close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gml_Script_scr_savegame_flowey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scr_savegame_flowey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Macro Transform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Big Frogs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Sword 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Log Frogs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 Flies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Space 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Tongue 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 Choir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Flies Bullet Hell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Mecha 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gml_Script_live_method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live_method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gml_Script_live_method_get_self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live_method_get_self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G. Cactus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$$$$temp$$$$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gml_Script_scr_item_stats_restore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scr_item_stats_restore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270" w:author="ShadowNightHeart" w:date="2023-12-11T15:46:03Z">
        <w:bookmarkStart w:id="2" w:name="书签3：Youpres"/>
        <w:r>
          <w:rPr>
            <w:rFonts w:eastAsia="Yu Mincho"/>
            <w:lang w:eastAsia="ja-JP"/>
            <w:woUserID w:val="6"/>
          </w:rPr>
          <w:t>你</w:t>
        </w:r>
      </w:ins>
      <w:ins w:id="2271" w:author="ShadowNightHeart" w:date="2023-12-11T15:46:09Z">
        <w:r>
          <w:rPr>
            <w:rFonts w:eastAsia="Yu Mincho"/>
            <w:lang w:eastAsia="ja-JP"/>
            <w:woUserID w:val="6"/>
          </w:rPr>
          <w:t xml:space="preserve"> </w:t>
        </w:r>
      </w:ins>
      <w:ins w:id="2272" w:author="ShadowNightHeart" w:date="2023-12-11T15:46:06Z">
        <w:r>
          <w:rPr>
            <w:rFonts w:eastAsia="Yu Mincho"/>
            <w:lang w:eastAsia="ja-JP"/>
            <w:woUserID w:val="6"/>
          </w:rPr>
          <w:t>向</w:t>
        </w:r>
      </w:ins>
      <w:del w:id="2273" w:author="ShadowNightHeart" w:date="2023-12-11T15:45:56Z">
        <w:r>
          <w:rPr>
            <w:rFonts w:eastAsia="Yu Mincho"/>
            <w:lang w:eastAsia="ja-JP"/>
          </w:rPr>
          <w:delText>You pressure</w:delText>
        </w:r>
      </w:del>
      <w:r>
        <w:rPr>
          <w:rFonts w:eastAsia="Yu Mincho"/>
          <w:lang w:eastAsia="ja-JP"/>
        </w:rPr>
        <w:t xml:space="preserve"> Axis</w:t>
      </w:r>
      <w:del w:id="2274" w:author="ShadowNightHeart" w:date="2023-12-11T15:46:12Z">
        <w:r>
          <w:rPr>
            <w:rFonts w:eastAsia="Yu Mincho"/>
            <w:lang w:eastAsia="ja-JP"/>
          </w:rPr>
          <w:delText>'</w:delText>
        </w:r>
      </w:del>
      <w:r>
        <w:rPr>
          <w:rFonts w:eastAsia="Yu Mincho"/>
          <w:lang w:eastAsia="ja-JP"/>
        </w:rPr>
        <w:t xml:space="preserve"> </w:t>
      </w:r>
      <w:ins w:id="2275" w:author="ShadowNightHeart" w:date="2023-12-11T15:46:20Z">
        <w:r>
          <w:rPr>
            <w:rFonts w:eastAsia="Yu Mincho"/>
            <w:lang w:eastAsia="ja-JP"/>
            <w:woUserID w:val="6"/>
          </w:rPr>
          <w:t>的</w:t>
        </w:r>
      </w:ins>
      <w:ins w:id="2276" w:author="ShadowNightHeart" w:date="2023-12-11T15:46:23Z">
        <w:r>
          <w:rPr>
            <w:rFonts w:eastAsia="Yu Mincho"/>
            <w:lang w:eastAsia="ja-JP"/>
            <w:woUserID w:val="6"/>
          </w:rPr>
          <w:t xml:space="preserve"> </w:t>
        </w:r>
      </w:ins>
      <w:ins w:id="2277" w:author="ShadowNightHeart" w:date="2023-12-11T15:46:20Z">
        <w:r>
          <w:rPr>
            <w:rFonts w:eastAsia="Yu Mincho"/>
            <w:lang w:eastAsia="ja-JP"/>
            <w:woUserID w:val="6"/>
          </w:rPr>
          <w:t>防</w:t>
        </w:r>
      </w:ins>
      <w:ins w:id="2278" w:author="ShadowNightHeart" w:date="2023-12-11T15:46:23Z">
        <w:r>
          <w:rPr>
            <w:rFonts w:eastAsia="Yu Mincho"/>
            <w:lang w:eastAsia="ja-JP"/>
            <w:woUserID w:val="6"/>
          </w:rPr>
          <w:t xml:space="preserve"> </w:t>
        </w:r>
      </w:ins>
      <w:ins w:id="2279" w:author="ShadowNightHeart" w:date="2023-12-11T15:46:20Z">
        <w:r>
          <w:rPr>
            <w:rFonts w:eastAsia="Yu Mincho"/>
            <w:lang w:eastAsia="ja-JP"/>
            <w:woUserID w:val="6"/>
          </w:rPr>
          <w:t>御</w:t>
        </w:r>
      </w:ins>
      <w:ins w:id="2280" w:author="ShadowNightHeart" w:date="2023-12-11T15:46:23Z">
        <w:r>
          <w:rPr>
            <w:rFonts w:eastAsia="Yu Mincho"/>
            <w:lang w:eastAsia="ja-JP"/>
            <w:woUserID w:val="6"/>
          </w:rPr>
          <w:t xml:space="preserve"> 施 压</w:t>
        </w:r>
      </w:ins>
      <w:ins w:id="2281" w:author="ShadowNightHeart" w:date="2023-12-11T15:47:22Z">
        <w:r>
          <w:rPr>
            <w:rFonts w:eastAsia="Yu Mincho"/>
            <w:lang w:eastAsia="ja-JP"/>
            <w:woUserID w:val="6"/>
          </w:rPr>
          <w:t xml:space="preserve"> </w:t>
        </w:r>
      </w:ins>
      <w:ins w:id="2282" w:author="ShadowNightHeart" w:date="2023-12-11T15:47:20Z">
        <w:r>
          <w:rPr>
            <w:rFonts w:eastAsia="Yu Mincho"/>
            <w:lang w:eastAsia="ja-JP"/>
            <w:woUserID w:val="6"/>
          </w:rPr>
          <w:t>，</w:t>
        </w:r>
      </w:ins>
      <w:del w:id="2283" w:author="ShadowNightHeart" w:date="2023-12-11T15:46:17Z">
        <w:r>
          <w:rPr>
            <w:rFonts w:eastAsia="Yu Mincho"/>
            <w:lang w:eastAsia="ja-JP"/>
          </w:rPr>
          <w:delText>defense but</w:delText>
        </w:r>
      </w:del>
      <w:r>
        <w:rPr>
          <w:rFonts w:eastAsia="Yu Mincho"/>
          <w:lang w:eastAsia="ja-JP"/>
        </w:rPr>
        <w:t xml:space="preserve">#     </w:t>
      </w:r>
      <w:ins w:id="2284" w:author="ShadowNightHeart" w:date="2023-12-11T15:46:34Z">
        <w:r>
          <w:rPr>
            <w:rFonts w:eastAsia="Yu Mincho"/>
            <w:lang w:eastAsia="ja-JP"/>
            <w:woUserID w:val="6"/>
          </w:rPr>
          <w:t>他</w:t>
        </w:r>
      </w:ins>
      <w:ins w:id="2285" w:author="ShadowNightHeart" w:date="2023-12-11T15:46:43Z">
        <w:r>
          <w:rPr>
            <w:rFonts w:eastAsia="Yu Mincho"/>
            <w:lang w:eastAsia="ja-JP"/>
            <w:woUserID w:val="6"/>
          </w:rPr>
          <w:t xml:space="preserve"> </w:t>
        </w:r>
      </w:ins>
      <w:ins w:id="2286" w:author="ShadowNightHeart" w:date="2023-12-11T15:46:37Z">
        <w:r>
          <w:rPr>
            <w:rFonts w:eastAsia="Yu Mincho"/>
            <w:lang w:eastAsia="ja-JP"/>
            <w:woUserID w:val="6"/>
          </w:rPr>
          <w:t>不</w:t>
        </w:r>
      </w:ins>
      <w:ins w:id="2287" w:author="ShadowNightHeart" w:date="2023-12-11T15:46:43Z">
        <w:r>
          <w:rPr>
            <w:rFonts w:eastAsia="Yu Mincho"/>
            <w:lang w:eastAsia="ja-JP"/>
            <w:woUserID w:val="6"/>
          </w:rPr>
          <w:t xml:space="preserve"> </w:t>
        </w:r>
      </w:ins>
      <w:ins w:id="2288" w:author="ShadowNightHeart" w:date="2023-12-11T15:46:37Z">
        <w:r>
          <w:rPr>
            <w:rFonts w:eastAsia="Yu Mincho"/>
            <w:lang w:eastAsia="ja-JP"/>
            <w:woUserID w:val="6"/>
          </w:rPr>
          <w:t>动</w:t>
        </w:r>
      </w:ins>
      <w:ins w:id="2289" w:author="ShadowNightHeart" w:date="2023-12-11T15:46:43Z">
        <w:r>
          <w:rPr>
            <w:rFonts w:eastAsia="Yu Mincho"/>
            <w:lang w:eastAsia="ja-JP"/>
            <w:woUserID w:val="6"/>
          </w:rPr>
          <w:t xml:space="preserve"> </w:t>
        </w:r>
      </w:ins>
      <w:ins w:id="2290" w:author="ShadowNightHeart" w:date="2023-12-11T15:46:37Z">
        <w:r>
          <w:rPr>
            <w:rFonts w:eastAsia="Yu Mincho"/>
            <w:lang w:eastAsia="ja-JP"/>
            <w:woUserID w:val="6"/>
          </w:rPr>
          <w:t>如</w:t>
        </w:r>
      </w:ins>
      <w:ins w:id="2291" w:author="ShadowNightHeart" w:date="2023-12-11T15:46:43Z">
        <w:r>
          <w:rPr>
            <w:rFonts w:eastAsia="Yu Mincho"/>
            <w:lang w:eastAsia="ja-JP"/>
            <w:woUserID w:val="6"/>
          </w:rPr>
          <w:t xml:space="preserve"> </w:t>
        </w:r>
      </w:ins>
      <w:ins w:id="2292" w:author="ShadowNightHeart" w:date="2023-12-11T15:46:37Z">
        <w:r>
          <w:rPr>
            <w:rFonts w:eastAsia="Yu Mincho"/>
            <w:lang w:eastAsia="ja-JP"/>
            <w:woUserID w:val="6"/>
          </w:rPr>
          <w:t>山</w:t>
        </w:r>
      </w:ins>
      <w:del w:id="2293" w:author="ShadowNightHeart" w:date="2023-12-11T15:46:31Z">
        <w:r>
          <w:rPr>
            <w:rFonts w:eastAsia="Yu Mincho"/>
            <w:lang w:eastAsia="ja-JP"/>
          </w:rPr>
          <w:delText>he stands firm</w:delText>
        </w:r>
      </w:del>
      <w:ins w:id="2294" w:author="ShadowNightHeart" w:date="2023-12-11T15:46:43Z">
        <w:r>
          <w:rPr>
            <w:rFonts w:eastAsia="Yu Mincho"/>
            <w:lang w:eastAsia="ja-JP"/>
            <w:woUserID w:val="6"/>
          </w:rPr>
          <w:t xml:space="preserve"> </w:t>
        </w:r>
      </w:ins>
      <w:ins w:id="2295" w:author="ShadowNightHeart" w:date="2023-12-11T15:46:40Z">
        <w:r>
          <w:rPr>
            <w:rFonts w:eastAsia="Yu Mincho"/>
            <w:lang w:eastAsia="ja-JP"/>
            <w:woUserID w:val="6"/>
          </w:rPr>
          <w:t>。</w:t>
        </w:r>
      </w:ins>
      <w:del w:id="2296" w:author="ShadowNightHeart" w:date="2023-12-11T15:46:40Z">
        <w:r>
          <w:rPr>
            <w:rFonts w:eastAsia="Yu Mincho"/>
            <w:lang w:eastAsia="ja-JP"/>
          </w:rPr>
          <w:delText>.</w:delText>
        </w:r>
      </w:del>
    </w:p>
    <w:bookmarkEnd w:id="2"/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297" w:author="ShadowNightHeart" w:date="2023-12-11T15:49:51Z">
        <w:r>
          <w:rPr>
            <w:rFonts w:eastAsia="Yu Mincho"/>
            <w:lang w:eastAsia="ja-JP"/>
            <w:woUserID w:val="6"/>
          </w:rPr>
          <w:t>你</w:t>
        </w:r>
      </w:ins>
      <w:ins w:id="2298" w:author="ShadowNightHeart" w:date="2023-12-11T15:50:07Z">
        <w:r>
          <w:rPr>
            <w:rFonts w:eastAsia="Yu Mincho"/>
            <w:lang w:eastAsia="ja-JP"/>
            <w:woUserID w:val="6"/>
          </w:rPr>
          <w:t xml:space="preserve"> </w:t>
        </w:r>
      </w:ins>
      <w:ins w:id="2299" w:author="ShadowNightHeart" w:date="2023-12-11T15:49:51Z">
        <w:r>
          <w:rPr>
            <w:rFonts w:eastAsia="Yu Mincho"/>
            <w:lang w:eastAsia="ja-JP"/>
            <w:woUserID w:val="6"/>
          </w:rPr>
          <w:t>告</w:t>
        </w:r>
      </w:ins>
      <w:ins w:id="2300" w:author="ShadowNightHeart" w:date="2023-12-11T15:50:07Z">
        <w:r>
          <w:rPr>
            <w:rFonts w:eastAsia="Yu Mincho"/>
            <w:lang w:eastAsia="ja-JP"/>
            <w:woUserID w:val="6"/>
          </w:rPr>
          <w:t xml:space="preserve"> </w:t>
        </w:r>
      </w:ins>
      <w:ins w:id="2301" w:author="ShadowNightHeart" w:date="2023-12-11T15:49:51Z">
        <w:r>
          <w:rPr>
            <w:rFonts w:eastAsia="Yu Mincho"/>
            <w:lang w:eastAsia="ja-JP"/>
            <w:woUserID w:val="6"/>
          </w:rPr>
          <w:t>诉</w:t>
        </w:r>
      </w:ins>
      <w:del w:id="2302" w:author="ShadowNightHeart" w:date="2023-12-11T15:49:50Z">
        <w:r>
          <w:rPr>
            <w:rFonts w:eastAsia="Yu Mincho"/>
            <w:lang w:eastAsia="ja-JP"/>
          </w:rPr>
          <w:delText xml:space="preserve">You tell </w:delText>
        </w:r>
      </w:del>
      <w:ins w:id="2303" w:author="ShadowNightHeart" w:date="2023-12-11T15:50:09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Axis</w:t>
      </w:r>
      <w:ins w:id="2304" w:author="ShadowNightHeart" w:date="2023-12-11T15:50:10Z">
        <w:r>
          <w:rPr>
            <w:rFonts w:eastAsia="Yu Mincho"/>
            <w:lang w:eastAsia="ja-JP"/>
            <w:woUserID w:val="6"/>
          </w:rPr>
          <w:t xml:space="preserve"> </w:t>
        </w:r>
      </w:ins>
      <w:ins w:id="2305" w:author="ShadowNightHeart" w:date="2023-12-11T15:50:01Z">
        <w:r>
          <w:rPr>
            <w:rFonts w:eastAsia="Yu Mincho"/>
            <w:lang w:eastAsia="ja-JP"/>
            <w:woUserID w:val="6"/>
          </w:rPr>
          <w:t>他</w:t>
        </w:r>
      </w:ins>
      <w:ins w:id="2306" w:author="ShadowNightHeart" w:date="2023-12-11T15:50:11Z">
        <w:r>
          <w:rPr>
            <w:rFonts w:eastAsia="Yu Mincho"/>
            <w:lang w:eastAsia="ja-JP"/>
            <w:woUserID w:val="6"/>
          </w:rPr>
          <w:t xml:space="preserve"> </w:t>
        </w:r>
      </w:ins>
      <w:ins w:id="2307" w:author="ShadowNightHeart" w:date="2023-12-11T15:50:02Z">
        <w:r>
          <w:rPr>
            <w:rFonts w:eastAsia="Yu Mincho"/>
            <w:lang w:eastAsia="ja-JP"/>
            <w:woUserID w:val="6"/>
          </w:rPr>
          <w:t>今</w:t>
        </w:r>
      </w:ins>
      <w:ins w:id="2308" w:author="ShadowNightHeart" w:date="2023-12-11T15:50:12Z">
        <w:r>
          <w:rPr>
            <w:rFonts w:eastAsia="Yu Mincho"/>
            <w:lang w:eastAsia="ja-JP"/>
            <w:woUserID w:val="6"/>
          </w:rPr>
          <w:t xml:space="preserve"> </w:t>
        </w:r>
      </w:ins>
      <w:ins w:id="2309" w:author="ShadowNightHeart" w:date="2023-12-11T15:50:02Z">
        <w:r>
          <w:rPr>
            <w:rFonts w:eastAsia="Yu Mincho"/>
            <w:lang w:eastAsia="ja-JP"/>
            <w:woUserID w:val="6"/>
          </w:rPr>
          <w:t>天</w:t>
        </w:r>
      </w:ins>
      <w:ins w:id="2310" w:author="ShadowNightHeart" w:date="2023-12-11T15:50:12Z">
        <w:r>
          <w:rPr>
            <w:rFonts w:eastAsia="Yu Mincho"/>
            <w:lang w:eastAsia="ja-JP"/>
            <w:woUserID w:val="6"/>
          </w:rPr>
          <w:t xml:space="preserve"> </w:t>
        </w:r>
      </w:ins>
      <w:ins w:id="2311" w:author="ShadowNightHeart" w:date="2023-12-11T15:50:04Z">
        <w:r>
          <w:rPr>
            <w:rFonts w:eastAsia="Yu Mincho"/>
            <w:lang w:eastAsia="ja-JP"/>
            <w:woUserID w:val="6"/>
          </w:rPr>
          <w:t>到</w:t>
        </w:r>
      </w:ins>
      <w:ins w:id="2312" w:author="ShadowNightHeart" w:date="2023-12-11T15:50:13Z">
        <w:r>
          <w:rPr>
            <w:rFonts w:eastAsia="Yu Mincho"/>
            <w:lang w:eastAsia="ja-JP"/>
            <w:woUserID w:val="6"/>
          </w:rPr>
          <w:t xml:space="preserve"> </w:t>
        </w:r>
      </w:ins>
      <w:ins w:id="2313" w:author="ShadowNightHeart" w:date="2023-12-11T15:50:04Z">
        <w:r>
          <w:rPr>
            <w:rFonts w:eastAsia="Yu Mincho"/>
            <w:lang w:eastAsia="ja-JP"/>
            <w:woUserID w:val="6"/>
          </w:rPr>
          <w:t>头</w:t>
        </w:r>
      </w:ins>
      <w:ins w:id="2314" w:author="ShadowNightHeart" w:date="2023-12-11T15:50:13Z">
        <w:r>
          <w:rPr>
            <w:rFonts w:eastAsia="Yu Mincho"/>
            <w:lang w:eastAsia="ja-JP"/>
            <w:woUserID w:val="6"/>
          </w:rPr>
          <w:t xml:space="preserve"> </w:t>
        </w:r>
      </w:ins>
      <w:ins w:id="2315" w:author="ShadowNightHeart" w:date="2023-12-11T15:50:04Z">
        <w:r>
          <w:rPr>
            <w:rFonts w:eastAsia="Yu Mincho"/>
            <w:lang w:eastAsia="ja-JP"/>
            <w:woUserID w:val="6"/>
          </w:rPr>
          <w:t>了</w:t>
        </w:r>
      </w:ins>
      <w:ins w:id="2316" w:author="ShadowNightHeart" w:date="2023-12-11T15:50:14Z">
        <w:r>
          <w:rPr>
            <w:rFonts w:eastAsia="Yu Mincho"/>
            <w:lang w:eastAsia="ja-JP"/>
            <w:woUserID w:val="6"/>
          </w:rPr>
          <w:t xml:space="preserve"> </w:t>
        </w:r>
      </w:ins>
      <w:ins w:id="2317" w:author="ShadowNightHeart" w:date="2023-12-11T15:49:59Z">
        <w:r>
          <w:rPr>
            <w:rFonts w:eastAsia="Yu Mincho"/>
            <w:lang w:eastAsia="ja-JP"/>
            <w:woUserID w:val="6"/>
          </w:rPr>
          <w:t>。</w:t>
        </w:r>
      </w:ins>
      <w:del w:id="2318" w:author="ShadowNightHeart" w:date="2023-12-11T15:49:59Z">
        <w:r>
          <w:rPr>
            <w:rFonts w:eastAsia="Yu Mincho"/>
            <w:lang w:eastAsia="ja-JP"/>
          </w:rPr>
          <w:delText xml:space="preserve"> that his time is#     up.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319" w:author="ShadowNightHeart" w:date="2023-12-11T15:51:40Z">
        <w:r>
          <w:rPr>
            <w:rFonts w:eastAsia="Yu Mincho"/>
            <w:lang w:eastAsia="ja-JP"/>
            <w:woUserID w:val="6"/>
          </w:rPr>
          <w:t>他</w:t>
        </w:r>
      </w:ins>
      <w:ins w:id="2320" w:author="ShadowNightHeart" w:date="2023-12-11T15:51:47Z">
        <w:r>
          <w:rPr>
            <w:rFonts w:eastAsia="Yu Mincho"/>
            <w:lang w:eastAsia="ja-JP"/>
            <w:woUserID w:val="6"/>
          </w:rPr>
          <w:t xml:space="preserve"> </w:t>
        </w:r>
      </w:ins>
      <w:ins w:id="2321" w:author="ShadowNightHeart" w:date="2023-12-11T15:51:41Z">
        <w:r>
          <w:rPr>
            <w:rFonts w:eastAsia="Yu Mincho"/>
            <w:lang w:eastAsia="ja-JP"/>
            <w:woUserID w:val="6"/>
          </w:rPr>
          <w:t>没</w:t>
        </w:r>
      </w:ins>
      <w:ins w:id="2322" w:author="ShadowNightHeart" w:date="2023-12-11T15:51:48Z">
        <w:r>
          <w:rPr>
            <w:rFonts w:eastAsia="Yu Mincho"/>
            <w:lang w:eastAsia="ja-JP"/>
            <w:woUserID w:val="6"/>
          </w:rPr>
          <w:t xml:space="preserve"> </w:t>
        </w:r>
      </w:ins>
      <w:ins w:id="2323" w:author="ShadowNightHeart" w:date="2023-12-11T15:51:41Z">
        <w:r>
          <w:rPr>
            <w:rFonts w:eastAsia="Yu Mincho"/>
            <w:lang w:eastAsia="ja-JP"/>
            <w:woUserID w:val="6"/>
          </w:rPr>
          <w:t>有</w:t>
        </w:r>
      </w:ins>
      <w:ins w:id="2324" w:author="ShadowNightHeart" w:date="2023-12-11T15:51:48Z">
        <w:r>
          <w:rPr>
            <w:rFonts w:eastAsia="Yu Mincho"/>
            <w:lang w:eastAsia="ja-JP"/>
            <w:woUserID w:val="6"/>
          </w:rPr>
          <w:t xml:space="preserve"> </w:t>
        </w:r>
      </w:ins>
      <w:ins w:id="2325" w:author="ShadowNightHeart" w:date="2023-12-11T15:51:42Z">
        <w:r>
          <w:rPr>
            <w:rFonts w:eastAsia="Yu Mincho"/>
            <w:lang w:eastAsia="ja-JP"/>
            <w:woUserID w:val="6"/>
          </w:rPr>
          <w:t>反</w:t>
        </w:r>
      </w:ins>
      <w:ins w:id="2326" w:author="ShadowNightHeart" w:date="2023-12-11T15:51:49Z">
        <w:r>
          <w:rPr>
            <w:rFonts w:eastAsia="Yu Mincho"/>
            <w:lang w:eastAsia="ja-JP"/>
            <w:woUserID w:val="6"/>
          </w:rPr>
          <w:t xml:space="preserve"> </w:t>
        </w:r>
      </w:ins>
      <w:ins w:id="2327" w:author="ShadowNightHeart" w:date="2023-12-11T15:51:42Z">
        <w:r>
          <w:rPr>
            <w:rFonts w:eastAsia="Yu Mincho"/>
            <w:lang w:eastAsia="ja-JP"/>
            <w:woUserID w:val="6"/>
          </w:rPr>
          <w:t>应</w:t>
        </w:r>
      </w:ins>
      <w:del w:id="2328" w:author="ShadowNightHeart" w:date="2023-12-11T15:51:39Z">
        <w:r>
          <w:rPr>
            <w:rFonts w:eastAsia="Yu Mincho"/>
            <w:lang w:eastAsia="ja-JP"/>
          </w:rPr>
          <w:delText>He chooses not to respond</w:delText>
        </w:r>
      </w:del>
      <w:ins w:id="2329" w:author="ShadowNightHeart" w:date="2023-12-11T15:51:49Z">
        <w:r>
          <w:rPr>
            <w:rFonts w:eastAsia="Yu Mincho"/>
            <w:lang w:eastAsia="ja-JP"/>
            <w:woUserID w:val="6"/>
          </w:rPr>
          <w:t xml:space="preserve"> </w:t>
        </w:r>
      </w:ins>
      <w:ins w:id="2330" w:author="ShadowNightHeart" w:date="2023-12-11T15:51:44Z">
        <w:r>
          <w:rPr>
            <w:rFonts w:eastAsia="Yu Mincho"/>
            <w:lang w:eastAsia="ja-JP"/>
            <w:woUserID w:val="6"/>
          </w:rPr>
          <w:t>。</w:t>
        </w:r>
      </w:ins>
      <w:del w:id="2331" w:author="ShadowNightHeart" w:date="2023-12-11T15:51:44Z">
        <w:r>
          <w:rPr>
            <w:rFonts w:eastAsia="Yu Mincho"/>
            <w:lang w:eastAsia="ja-JP"/>
          </w:rPr>
          <w:delText>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rm_darkruins_08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rm_darkruins_16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rm_snowdin_03_yellow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rm_snowdin_08_yellow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rm_snowdin_14_yellow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rm_snowdin_20_yellow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rm_dunes_08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rm_dunes_14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rm_dunes_41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rm_steamworks_macro_froggit_room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rm_steamworks_factory_01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rm_steamworks_factory_04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rm_mansion_entrance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rm_hotland_complex_1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rm_newhome_02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 Ruins - 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 Ruins - Atrium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 Ruins - Cliff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 Ruins - 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 Ruins - Hall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 - Delta Rock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 - Ruined Shack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 - Pathway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 - Resort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 - Corridor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 - Cave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 - Tree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Mines - 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Mines - Minecart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 - Mountaintop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 - Playground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 - Well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Wild East - Town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Wild East - Outskirts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Wild East - Sunnyside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Steamw. - 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Steamw. - Raised Path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Steamw. - Lake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Steamw. - Offices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Steamw. - 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Steamw. - Commons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Greenhouse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Steamw. - Crossroads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Steamw. - Laboratory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Steamw. - Botany Hall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Factory - Lobby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Factory - Offices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Furnace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Road Ahead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Apt. Complex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 Home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scr_determine_save_area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gml_Script_scr_recreate_heart_battle_menu_text_jandroid_duo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scr_recreate_heart_battle_menu_text_jandroid_duo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332" w:author="ShadowNightHeart" w:date="2023-12-12T13:20:49Z">
        <w:r>
          <w:rPr>
            <w:rFonts w:eastAsia="Yu Mincho"/>
            <w:lang w:eastAsia="ja-JP"/>
            <w:woUserID w:val="6"/>
          </w:rPr>
          <w:t>你</w:t>
        </w:r>
      </w:ins>
      <w:ins w:id="2333" w:author="ShadowNightHeart" w:date="2023-12-12T13:20:51Z">
        <w:r>
          <w:rPr>
            <w:rFonts w:eastAsia="Yu Mincho"/>
            <w:lang w:eastAsia="ja-JP"/>
            <w:woUserID w:val="6"/>
          </w:rPr>
          <w:t xml:space="preserve"> </w:t>
        </w:r>
      </w:ins>
      <w:ins w:id="2334" w:author="ShadowNightHeart" w:date="2023-12-12T13:20:49Z">
        <w:r>
          <w:rPr>
            <w:rFonts w:eastAsia="Yu Mincho"/>
            <w:lang w:eastAsia="ja-JP"/>
            <w:woUserID w:val="6"/>
          </w:rPr>
          <w:t>试</w:t>
        </w:r>
      </w:ins>
      <w:ins w:id="2335" w:author="ShadowNightHeart" w:date="2023-12-12T13:20:52Z">
        <w:r>
          <w:rPr>
            <w:rFonts w:eastAsia="Yu Mincho"/>
            <w:lang w:eastAsia="ja-JP"/>
            <w:woUserID w:val="6"/>
          </w:rPr>
          <w:t xml:space="preserve"> </w:t>
        </w:r>
      </w:ins>
      <w:ins w:id="2336" w:author="ShadowNightHeart" w:date="2023-12-12T13:20:49Z">
        <w:r>
          <w:rPr>
            <w:rFonts w:eastAsia="Yu Mincho"/>
            <w:lang w:eastAsia="ja-JP"/>
            <w:woUserID w:val="6"/>
          </w:rPr>
          <w:t>着</w:t>
        </w:r>
      </w:ins>
      <w:ins w:id="2337" w:author="ShadowNightHeart" w:date="2023-12-12T13:20:52Z">
        <w:r>
          <w:rPr>
            <w:rFonts w:eastAsia="Yu Mincho"/>
            <w:lang w:eastAsia="ja-JP"/>
            <w:woUserID w:val="6"/>
          </w:rPr>
          <w:t xml:space="preserve"> </w:t>
        </w:r>
      </w:ins>
      <w:ins w:id="2338" w:author="ShadowNightHeart" w:date="2023-12-12T13:20:49Z">
        <w:r>
          <w:rPr>
            <w:rFonts w:eastAsia="Yu Mincho"/>
            <w:lang w:eastAsia="ja-JP"/>
            <w:woUserID w:val="6"/>
          </w:rPr>
          <w:t>和</w:t>
        </w:r>
      </w:ins>
      <w:del w:id="2339" w:author="ShadowNightHeart" w:date="2023-12-12T13:20:47Z">
        <w:r>
          <w:rPr>
            <w:rFonts w:eastAsia="Yu Mincho"/>
            <w:lang w:eastAsia="ja-JP"/>
          </w:rPr>
          <w:delText>You try to talk to</w:delText>
        </w:r>
      </w:del>
      <w:r>
        <w:rPr>
          <w:rFonts w:eastAsia="Yu Mincho"/>
          <w:lang w:eastAsia="ja-JP"/>
        </w:rPr>
        <w:t xml:space="preserve"> Ceroba </w:t>
      </w:r>
      <w:ins w:id="2340" w:author="ShadowNightHeart" w:date="2023-12-12T13:21:00Z">
        <w:r>
          <w:rPr>
            <w:rFonts w:eastAsia="Yu Mincho"/>
            <w:lang w:eastAsia="ja-JP"/>
            <w:woUserID w:val="6"/>
          </w:rPr>
          <w:t>聊</w:t>
        </w:r>
      </w:ins>
      <w:ins w:id="2341" w:author="ShadowNightHeart" w:date="2023-12-12T13:21:06Z">
        <w:r>
          <w:rPr>
            <w:rFonts w:eastAsia="Yu Mincho"/>
            <w:lang w:eastAsia="ja-JP"/>
            <w:woUserID w:val="6"/>
          </w:rPr>
          <w:t xml:space="preserve"> </w:t>
        </w:r>
      </w:ins>
      <w:ins w:id="2342" w:author="ShadowNightHeart" w:date="2023-12-12T13:21:00Z">
        <w:r>
          <w:rPr>
            <w:rFonts w:eastAsia="Yu Mincho"/>
            <w:lang w:eastAsia="ja-JP"/>
            <w:woUserID w:val="6"/>
          </w:rPr>
          <w:t>聊</w:t>
        </w:r>
      </w:ins>
      <w:ins w:id="2343" w:author="ShadowNightHeart" w:date="2023-12-12T13:21:07Z">
        <w:r>
          <w:rPr>
            <w:rFonts w:eastAsia="Yu Mincho"/>
            <w:lang w:eastAsia="ja-JP"/>
            <w:woUserID w:val="6"/>
          </w:rPr>
          <w:t xml:space="preserve"> </w:t>
        </w:r>
      </w:ins>
      <w:ins w:id="2344" w:author="ShadowNightHeart" w:date="2023-12-12T13:21:02Z">
        <w:r>
          <w:rPr>
            <w:rFonts w:eastAsia="Yu Mincho"/>
            <w:lang w:eastAsia="ja-JP"/>
            <w:woUserID w:val="6"/>
          </w:rPr>
          <w:t>，</w:t>
        </w:r>
      </w:ins>
      <w:del w:id="2345" w:author="ShadowNightHeart" w:date="2023-12-12T13:20:58Z">
        <w:r>
          <w:rPr>
            <w:rFonts w:eastAsia="Yu Mincho"/>
            <w:lang w:eastAsia="ja-JP"/>
          </w:rPr>
          <w:delText>but</w:delText>
        </w:r>
      </w:del>
      <w:r>
        <w:rPr>
          <w:rFonts w:eastAsia="Yu Mincho"/>
          <w:lang w:eastAsia="ja-JP"/>
        </w:rPr>
        <w:t xml:space="preserve">#     </w:t>
      </w:r>
      <w:ins w:id="2346" w:author="ShadowNightHeart" w:date="2023-12-12T13:21:15Z">
        <w:r>
          <w:rPr>
            <w:rFonts w:eastAsia="Yu Mincho"/>
            <w:lang w:eastAsia="ja-JP"/>
            <w:woUserID w:val="6"/>
          </w:rPr>
          <w:t>但</w:t>
        </w:r>
      </w:ins>
      <w:ins w:id="2347" w:author="ShadowNightHeart" w:date="2023-12-12T13:21:21Z">
        <w:r>
          <w:rPr>
            <w:rFonts w:eastAsia="Yu Mincho"/>
            <w:lang w:eastAsia="ja-JP"/>
            <w:woUserID w:val="6"/>
          </w:rPr>
          <w:t xml:space="preserve"> </w:t>
        </w:r>
      </w:ins>
      <w:ins w:id="2348" w:author="ShadowNightHeart" w:date="2023-12-12T13:21:17Z">
        <w:r>
          <w:rPr>
            <w:rFonts w:eastAsia="Yu Mincho"/>
            <w:lang w:eastAsia="ja-JP"/>
            <w:woUserID w:val="6"/>
          </w:rPr>
          <w:t>她</w:t>
        </w:r>
      </w:ins>
      <w:ins w:id="2349" w:author="ShadowNightHeart" w:date="2023-12-12T13:21:22Z">
        <w:r>
          <w:rPr>
            <w:rFonts w:eastAsia="Yu Mincho"/>
            <w:lang w:eastAsia="ja-JP"/>
            <w:woUserID w:val="6"/>
          </w:rPr>
          <w:t xml:space="preserve"> </w:t>
        </w:r>
      </w:ins>
      <w:ins w:id="2350" w:author="ShadowNightHeart" w:date="2023-12-12T13:21:17Z">
        <w:r>
          <w:rPr>
            <w:rFonts w:eastAsia="Yu Mincho"/>
            <w:lang w:eastAsia="ja-JP"/>
            <w:woUserID w:val="6"/>
          </w:rPr>
          <w:t>无</w:t>
        </w:r>
      </w:ins>
      <w:ins w:id="2351" w:author="ShadowNightHeart" w:date="2023-12-12T13:21:22Z">
        <w:r>
          <w:rPr>
            <w:rFonts w:eastAsia="Yu Mincho"/>
            <w:lang w:eastAsia="ja-JP"/>
            <w:woUserID w:val="6"/>
          </w:rPr>
          <w:t xml:space="preserve"> </w:t>
        </w:r>
      </w:ins>
      <w:ins w:id="2352" w:author="ShadowNightHeart" w:date="2023-12-12T13:21:17Z">
        <w:r>
          <w:rPr>
            <w:rFonts w:eastAsia="Yu Mincho"/>
            <w:lang w:eastAsia="ja-JP"/>
            <w:woUserID w:val="6"/>
          </w:rPr>
          <w:t>法</w:t>
        </w:r>
      </w:ins>
      <w:ins w:id="2353" w:author="ShadowNightHeart" w:date="2023-12-12T13:21:23Z">
        <w:r>
          <w:rPr>
            <w:rFonts w:eastAsia="Yu Mincho"/>
            <w:lang w:eastAsia="ja-JP"/>
            <w:woUserID w:val="6"/>
          </w:rPr>
          <w:t xml:space="preserve"> </w:t>
        </w:r>
      </w:ins>
      <w:ins w:id="2354" w:author="ShadowNightHeart" w:date="2023-12-12T13:21:19Z">
        <w:r>
          <w:rPr>
            <w:rFonts w:eastAsia="Yu Mincho"/>
            <w:lang w:eastAsia="ja-JP"/>
            <w:woUserID w:val="6"/>
          </w:rPr>
          <w:t>集</w:t>
        </w:r>
      </w:ins>
      <w:ins w:id="2355" w:author="ShadowNightHeart" w:date="2023-12-12T13:21:23Z">
        <w:r>
          <w:rPr>
            <w:rFonts w:eastAsia="Yu Mincho"/>
            <w:lang w:eastAsia="ja-JP"/>
            <w:woUserID w:val="6"/>
          </w:rPr>
          <w:t xml:space="preserve"> </w:t>
        </w:r>
      </w:ins>
      <w:ins w:id="2356" w:author="ShadowNightHeart" w:date="2023-12-12T13:21:19Z">
        <w:r>
          <w:rPr>
            <w:rFonts w:eastAsia="Yu Mincho"/>
            <w:lang w:eastAsia="ja-JP"/>
            <w:woUserID w:val="6"/>
          </w:rPr>
          <w:t>中</w:t>
        </w:r>
      </w:ins>
      <w:ins w:id="2357" w:author="ShadowNightHeart" w:date="2023-12-12T13:21:24Z">
        <w:r>
          <w:rPr>
            <w:rFonts w:eastAsia="Yu Mincho"/>
            <w:lang w:eastAsia="ja-JP"/>
            <w:woUserID w:val="6"/>
          </w:rPr>
          <w:t xml:space="preserve"> </w:t>
        </w:r>
      </w:ins>
      <w:ins w:id="2358" w:author="ShadowNightHeart" w:date="2023-12-12T13:21:20Z">
        <w:r>
          <w:rPr>
            <w:rFonts w:eastAsia="Yu Mincho"/>
            <w:lang w:eastAsia="ja-JP"/>
            <w:woUserID w:val="6"/>
          </w:rPr>
          <w:t>注</w:t>
        </w:r>
      </w:ins>
      <w:ins w:id="2359" w:author="ShadowNightHeart" w:date="2023-12-12T13:21:24Z">
        <w:r>
          <w:rPr>
            <w:rFonts w:eastAsia="Yu Mincho"/>
            <w:lang w:eastAsia="ja-JP"/>
            <w:woUserID w:val="6"/>
          </w:rPr>
          <w:t xml:space="preserve"> </w:t>
        </w:r>
      </w:ins>
      <w:ins w:id="2360" w:author="ShadowNightHeart" w:date="2023-12-12T13:21:20Z">
        <w:r>
          <w:rPr>
            <w:rFonts w:eastAsia="Yu Mincho"/>
            <w:lang w:eastAsia="ja-JP"/>
            <w:woUserID w:val="6"/>
          </w:rPr>
          <w:t>意</w:t>
        </w:r>
      </w:ins>
      <w:ins w:id="2361" w:author="ShadowNightHeart" w:date="2023-12-12T13:21:24Z">
        <w:r>
          <w:rPr>
            <w:rFonts w:eastAsia="Yu Mincho"/>
            <w:lang w:eastAsia="ja-JP"/>
            <w:woUserID w:val="6"/>
          </w:rPr>
          <w:t xml:space="preserve"> </w:t>
        </w:r>
      </w:ins>
      <w:ins w:id="2362" w:author="ShadowNightHeart" w:date="2023-12-12T13:21:13Z">
        <w:r>
          <w:rPr>
            <w:rFonts w:eastAsia="Yu Mincho"/>
            <w:lang w:eastAsia="ja-JP"/>
            <w:woUserID w:val="6"/>
          </w:rPr>
          <w:t>。</w:t>
        </w:r>
      </w:ins>
      <w:del w:id="2363" w:author="ShadowNightHeart" w:date="2023-12-12T13:21:13Z">
        <w:r>
          <w:rPr>
            <w:rFonts w:eastAsia="Yu Mincho"/>
            <w:lang w:eastAsia="ja-JP"/>
          </w:rPr>
          <w:delText>her attention is impenetrable.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364" w:author="ShadowNightHeart" w:date="2023-12-12T13:24:26Z">
        <w:r>
          <w:rPr>
            <w:rFonts w:eastAsia="Yu Mincho"/>
            <w:lang w:eastAsia="ja-JP"/>
            <w:woUserID w:val="6"/>
          </w:rPr>
          <w:t>你</w:t>
        </w:r>
      </w:ins>
      <w:ins w:id="2365" w:author="ShadowNightHeart" w:date="2023-12-12T13:24:34Z">
        <w:r>
          <w:rPr>
            <w:rFonts w:eastAsia="Yu Mincho"/>
            <w:lang w:eastAsia="ja-JP"/>
            <w:woUserID w:val="6"/>
          </w:rPr>
          <w:t xml:space="preserve"> </w:t>
        </w:r>
      </w:ins>
      <w:ins w:id="2366" w:author="ShadowNightHeart" w:date="2023-12-12T13:24:27Z">
        <w:r>
          <w:rPr>
            <w:rFonts w:eastAsia="Yu Mincho"/>
            <w:lang w:eastAsia="ja-JP"/>
            <w:woUserID w:val="6"/>
          </w:rPr>
          <w:t>紧</w:t>
        </w:r>
      </w:ins>
      <w:ins w:id="2367" w:author="ShadowNightHeart" w:date="2023-12-12T13:24:34Z">
        <w:r>
          <w:rPr>
            <w:rFonts w:eastAsia="Yu Mincho"/>
            <w:lang w:eastAsia="ja-JP"/>
            <w:woUserID w:val="6"/>
          </w:rPr>
          <w:t xml:space="preserve"> </w:t>
        </w:r>
      </w:ins>
      <w:ins w:id="2368" w:author="ShadowNightHeart" w:date="2023-12-12T13:24:27Z">
        <w:r>
          <w:rPr>
            <w:rFonts w:eastAsia="Yu Mincho"/>
            <w:lang w:eastAsia="ja-JP"/>
            <w:woUserID w:val="6"/>
          </w:rPr>
          <w:t>握</w:t>
        </w:r>
      </w:ins>
      <w:ins w:id="2369" w:author="ShadowNightHeart" w:date="2023-12-12T13:24:35Z">
        <w:r>
          <w:rPr>
            <w:rFonts w:eastAsia="Yu Mincho"/>
            <w:lang w:eastAsia="ja-JP"/>
            <w:woUserID w:val="6"/>
          </w:rPr>
          <w:t xml:space="preserve"> </w:t>
        </w:r>
      </w:ins>
      <w:ins w:id="2370" w:author="ShadowNightHeart" w:date="2023-12-12T13:24:27Z">
        <w:r>
          <w:rPr>
            <w:rFonts w:eastAsia="Yu Mincho"/>
            <w:lang w:eastAsia="ja-JP"/>
            <w:woUserID w:val="6"/>
          </w:rPr>
          <w:t>着</w:t>
        </w:r>
      </w:ins>
      <w:ins w:id="2371" w:author="ShadowNightHeart" w:date="2023-12-12T13:24:35Z">
        <w:r>
          <w:rPr>
            <w:rFonts w:eastAsia="Yu Mincho"/>
            <w:lang w:eastAsia="ja-JP"/>
            <w:woUserID w:val="6"/>
          </w:rPr>
          <w:t xml:space="preserve"> </w:t>
        </w:r>
      </w:ins>
      <w:ins w:id="2372" w:author="ShadowNightHeart" w:date="2023-12-12T13:24:28Z">
        <w:r>
          <w:rPr>
            <w:rFonts w:eastAsia="Yu Mincho"/>
            <w:lang w:eastAsia="ja-JP"/>
            <w:woUserID w:val="6"/>
          </w:rPr>
          <w:t>希</w:t>
        </w:r>
      </w:ins>
      <w:ins w:id="2373" w:author="ShadowNightHeart" w:date="2023-12-12T13:24:35Z">
        <w:r>
          <w:rPr>
            <w:rFonts w:eastAsia="Yu Mincho"/>
            <w:lang w:eastAsia="ja-JP"/>
            <w:woUserID w:val="6"/>
          </w:rPr>
          <w:t xml:space="preserve"> </w:t>
        </w:r>
      </w:ins>
      <w:ins w:id="2374" w:author="ShadowNightHeart" w:date="2023-12-12T13:24:28Z">
        <w:r>
          <w:rPr>
            <w:rFonts w:eastAsia="Yu Mincho"/>
            <w:lang w:eastAsia="ja-JP"/>
            <w:woUserID w:val="6"/>
          </w:rPr>
          <w:t>望</w:t>
        </w:r>
      </w:ins>
      <w:del w:id="2375" w:author="ShadowNightHeart" w:date="2023-12-12T13:23:25Z">
        <w:r>
          <w:rPr>
            <w:rFonts w:eastAsia="Yu Mincho"/>
            <w:lang w:eastAsia="ja-JP"/>
          </w:rPr>
          <w:delText>You hold onto your hopes</w:delText>
        </w:r>
      </w:del>
      <w:ins w:id="2376" w:author="ShadowNightHeart" w:date="2023-12-12T13:24:36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.</w:t>
      </w:r>
      <w:ins w:id="2377" w:author="ShadowNightHeart" w:date="2023-12-12T13:24:36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.</w:t>
      </w:r>
      <w:ins w:id="2378" w:author="ShadowNightHeart" w:date="2023-12-12T13:24:37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gml_Script_scr_dialogue_battle_action_selected_action_1_ceroba_pacifist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scr_dialogue_battle_action_selected_action_1_ceroba_pacifist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scr_enemy_timer_attacks_jandroid_solo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draw_get_color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draw_set_color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gml_Script_draw_text_outline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draw_text_outline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 Puffs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gml_Script_scr_enemy_timer_attacks_steam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scr_enemy_timer_attacks_steam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image_alpha_enemy_attacking_immunity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flowey_battle_1_phase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can_draw_ghost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audio_is_playing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379" w:author="ShadowNightHeart" w:date="2023-12-12T15:09:14Z">
        <w:r>
          <w:rPr>
            <w:rFonts w:eastAsia="Yu Mincho"/>
            <w:lang w:eastAsia="ja-JP"/>
            <w:woUserID w:val="6"/>
          </w:rPr>
          <w:t>你</w:t>
        </w:r>
      </w:ins>
      <w:ins w:id="2380" w:author="ShadowNightHeart" w:date="2023-12-12T15:10:12Z">
        <w:r>
          <w:rPr>
            <w:rFonts w:eastAsia="Yu Mincho"/>
            <w:lang w:eastAsia="ja-JP"/>
            <w:woUserID w:val="6"/>
          </w:rPr>
          <w:t xml:space="preserve"> </w:t>
        </w:r>
      </w:ins>
      <w:ins w:id="2381" w:author="ShadowNightHeart" w:date="2023-12-12T15:09:14Z">
        <w:r>
          <w:rPr>
            <w:rFonts w:eastAsia="Yu Mincho"/>
            <w:lang w:eastAsia="ja-JP"/>
            <w:woUserID w:val="6"/>
          </w:rPr>
          <w:t>问</w:t>
        </w:r>
      </w:ins>
      <w:del w:id="2382" w:author="ShadowNightHeart" w:date="2023-12-12T15:09:12Z">
        <w:r>
          <w:rPr>
            <w:rFonts w:eastAsia="Yu Mincho"/>
            <w:lang w:eastAsia="ja-JP"/>
          </w:rPr>
          <w:delText>You</w:delText>
        </w:r>
      </w:del>
      <w:ins w:id="2383" w:author="ShadowNightHeart" w:date="2023-12-12T15:09:21Z">
        <w:r>
          <w:rPr>
            <w:rFonts w:eastAsia="Yu Mincho"/>
            <w:lang w:eastAsia="ja-JP"/>
            <w:woUserID w:val="6"/>
          </w:rPr>
          <w:t xml:space="preserve"> </w:t>
        </w:r>
      </w:ins>
      <w:del w:id="2384" w:author="ShadowNightHeart" w:date="2023-12-12T15:09:20Z">
        <w:r>
          <w:rPr>
            <w:rFonts w:eastAsia="Yu Mincho"/>
            <w:lang w:eastAsia="ja-JP"/>
          </w:rPr>
          <w:delText xml:space="preserve"> ask </w:delText>
        </w:r>
      </w:del>
      <w:r>
        <w:rPr>
          <w:rFonts w:eastAsia="Yu Mincho"/>
          <w:lang w:eastAsia="ja-JP"/>
        </w:rPr>
        <w:t xml:space="preserve">Jandroid </w:t>
      </w:r>
      <w:ins w:id="2385" w:author="ShadowNightHeart" w:date="2023-12-12T15:09:40Z">
        <w:r>
          <w:rPr>
            <w:rFonts w:eastAsia="Yu Mincho"/>
            <w:lang w:eastAsia="ja-JP"/>
            <w:woUserID w:val="6"/>
          </w:rPr>
          <w:t>为</w:t>
        </w:r>
      </w:ins>
      <w:ins w:id="2386" w:author="ShadowNightHeart" w:date="2023-12-12T15:09:59Z">
        <w:r>
          <w:rPr>
            <w:rFonts w:eastAsia="Yu Mincho"/>
            <w:lang w:eastAsia="ja-JP"/>
            <w:woUserID w:val="6"/>
          </w:rPr>
          <w:t xml:space="preserve"> </w:t>
        </w:r>
      </w:ins>
      <w:ins w:id="2387" w:author="ShadowNightHeart" w:date="2023-12-12T15:09:40Z">
        <w:r>
          <w:rPr>
            <w:rFonts w:eastAsia="Yu Mincho"/>
            <w:lang w:eastAsia="ja-JP"/>
            <w:woUserID w:val="6"/>
          </w:rPr>
          <w:t>什</w:t>
        </w:r>
      </w:ins>
      <w:ins w:id="2388" w:author="ShadowNightHeart" w:date="2023-12-12T15:10:00Z">
        <w:r>
          <w:rPr>
            <w:rFonts w:eastAsia="Yu Mincho"/>
            <w:lang w:eastAsia="ja-JP"/>
            <w:woUserID w:val="6"/>
          </w:rPr>
          <w:t xml:space="preserve"> </w:t>
        </w:r>
      </w:ins>
      <w:ins w:id="2389" w:author="ShadowNightHeart" w:date="2023-12-12T15:09:40Z">
        <w:r>
          <w:rPr>
            <w:rFonts w:eastAsia="Yu Mincho"/>
            <w:lang w:eastAsia="ja-JP"/>
            <w:woUserID w:val="6"/>
          </w:rPr>
          <w:t>么</w:t>
        </w:r>
      </w:ins>
      <w:ins w:id="2390" w:author="ShadowNightHeart" w:date="2023-12-12T15:10:01Z">
        <w:r>
          <w:rPr>
            <w:rFonts w:eastAsia="Yu Mincho"/>
            <w:lang w:eastAsia="ja-JP"/>
            <w:woUserID w:val="6"/>
          </w:rPr>
          <w:t xml:space="preserve"> </w:t>
        </w:r>
      </w:ins>
      <w:ins w:id="2391" w:author="ShadowNightHeart" w:date="2023-12-12T15:09:48Z">
        <w:r>
          <w:rPr>
            <w:rFonts w:eastAsia="Yu Mincho"/>
            <w:lang w:eastAsia="ja-JP"/>
            <w:woUserID w:val="6"/>
          </w:rPr>
          <w:t>还</w:t>
        </w:r>
      </w:ins>
      <w:ins w:id="2392" w:author="ShadowNightHeart" w:date="2023-12-12T15:10:04Z">
        <w:r>
          <w:rPr>
            <w:rFonts w:eastAsia="Yu Mincho"/>
            <w:lang w:eastAsia="ja-JP"/>
            <w:woUserID w:val="6"/>
          </w:rPr>
          <w:t xml:space="preserve"> </w:t>
        </w:r>
      </w:ins>
      <w:ins w:id="2393" w:author="ShadowNightHeart" w:date="2023-12-12T15:09:48Z">
        <w:r>
          <w:rPr>
            <w:rFonts w:eastAsia="Yu Mincho"/>
            <w:lang w:eastAsia="ja-JP"/>
            <w:woUserID w:val="6"/>
          </w:rPr>
          <w:t>在</w:t>
        </w:r>
      </w:ins>
      <w:ins w:id="2394" w:author="ShadowNightHeart" w:date="2023-12-12T15:10:06Z">
        <w:r>
          <w:rPr>
            <w:rFonts w:eastAsia="Yu Mincho"/>
            <w:lang w:eastAsia="ja-JP"/>
            <w:woUserID w:val="6"/>
          </w:rPr>
          <w:t xml:space="preserve"> </w:t>
        </w:r>
      </w:ins>
      <w:ins w:id="2395" w:author="ShadowNightHeart" w:date="2023-12-12T15:09:48Z">
        <w:r>
          <w:rPr>
            <w:rFonts w:eastAsia="Yu Mincho"/>
            <w:lang w:eastAsia="ja-JP"/>
            <w:woUserID w:val="6"/>
          </w:rPr>
          <w:t>运</w:t>
        </w:r>
      </w:ins>
      <w:ins w:id="2396" w:author="ShadowNightHeart" w:date="2023-12-12T15:10:07Z">
        <w:r>
          <w:rPr>
            <w:rFonts w:eastAsia="Yu Mincho"/>
            <w:lang w:eastAsia="ja-JP"/>
            <w:woUserID w:val="6"/>
          </w:rPr>
          <w:t xml:space="preserve"> </w:t>
        </w:r>
      </w:ins>
      <w:ins w:id="2397" w:author="ShadowNightHeart" w:date="2023-12-12T15:09:48Z">
        <w:r>
          <w:rPr>
            <w:rFonts w:eastAsia="Yu Mincho"/>
            <w:lang w:eastAsia="ja-JP"/>
            <w:woUserID w:val="6"/>
          </w:rPr>
          <w:t>作</w:t>
        </w:r>
      </w:ins>
      <w:del w:id="2398" w:author="ShadowNightHeart" w:date="2023-12-12T15:09:39Z">
        <w:r>
          <w:rPr>
            <w:rFonts w:eastAsia="Yu Mincho"/>
            <w:lang w:eastAsia="ja-JP"/>
          </w:rPr>
          <w:delText>how they're#     still functioning</w:delText>
        </w:r>
      </w:del>
      <w:ins w:id="2399" w:author="ShadowNightHeart" w:date="2023-12-12T15:10:09Z">
        <w:r>
          <w:rPr>
            <w:rFonts w:eastAsia="Yu Mincho"/>
            <w:lang w:eastAsia="ja-JP"/>
            <w:woUserID w:val="6"/>
          </w:rPr>
          <w:t xml:space="preserve"> </w:t>
        </w:r>
      </w:ins>
      <w:ins w:id="2400" w:author="ShadowNightHeart" w:date="2023-12-12T15:09:56Z">
        <w:r>
          <w:rPr>
            <w:rFonts w:eastAsia="Yu Mincho"/>
            <w:lang w:eastAsia="ja-JP"/>
            <w:woUserID w:val="6"/>
          </w:rPr>
          <w:t>。</w:t>
        </w:r>
      </w:ins>
      <w:del w:id="2401" w:author="ShadowNightHeart" w:date="2023-12-12T15:09:52Z">
        <w:r>
          <w:rPr>
            <w:rFonts w:eastAsia="Yu Mincho"/>
            <w:lang w:eastAsia="ja-JP"/>
          </w:rPr>
          <w:delText>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1 Low 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402" w:author="ShadowNightHeart" w:date="2023-12-12T15:13:23Z">
        <w:r>
          <w:rPr>
            <w:rFonts w:eastAsia="Yu Mincho"/>
            <w:lang w:eastAsia="ja-JP"/>
            <w:woUserID w:val="6"/>
          </w:rPr>
          <w:t>你</w:t>
        </w:r>
      </w:ins>
      <w:ins w:id="2403" w:author="ShadowNightHeart" w:date="2023-12-12T15:13:26Z">
        <w:r>
          <w:rPr>
            <w:rFonts w:eastAsia="Yu Mincho"/>
            <w:lang w:eastAsia="ja-JP"/>
            <w:woUserID w:val="6"/>
          </w:rPr>
          <w:t xml:space="preserve"> </w:t>
        </w:r>
      </w:ins>
      <w:ins w:id="2404" w:author="ShadowNightHeart" w:date="2023-12-12T15:13:23Z">
        <w:r>
          <w:rPr>
            <w:rFonts w:eastAsia="Yu Mincho"/>
            <w:lang w:eastAsia="ja-JP"/>
            <w:woUserID w:val="6"/>
          </w:rPr>
          <w:t>问</w:t>
        </w:r>
      </w:ins>
      <w:del w:id="2405" w:author="ShadowNightHeart" w:date="2023-12-12T15:13:22Z">
        <w:r>
          <w:rPr>
            <w:rFonts w:eastAsia="Yu Mincho"/>
            <w:lang w:eastAsia="ja-JP"/>
          </w:rPr>
          <w:delText>You ask</w:delText>
        </w:r>
      </w:del>
      <w:r>
        <w:rPr>
          <w:rFonts w:eastAsia="Yu Mincho"/>
          <w:lang w:eastAsia="ja-JP"/>
        </w:rPr>
        <w:t xml:space="preserve"> Jandroid</w:t>
      </w:r>
      <w:del w:id="2406" w:author="ShadowNightHeart" w:date="2023-12-12T15:53:33Z">
        <w:r>
          <w:rPr>
            <w:rFonts w:eastAsia="Yu Mincho"/>
            <w:lang w:eastAsia="ja-JP"/>
          </w:rPr>
          <w:delText xml:space="preserve"> </w:delText>
        </w:r>
      </w:del>
      <w:ins w:id="2407" w:author="ShadowNightHeart" w:date="2023-12-12T15:13:46Z">
        <w:r>
          <w:rPr>
            <w:rFonts w:eastAsia="Yu Mincho"/>
            <w:lang w:eastAsia="ja-JP"/>
            <w:woUserID w:val="6"/>
          </w:rPr>
          <w:t xml:space="preserve"> </w:t>
        </w:r>
      </w:ins>
      <w:ins w:id="2408" w:author="ShadowNightHeart" w:date="2023-12-12T15:13:33Z">
        <w:r>
          <w:rPr>
            <w:rFonts w:eastAsia="Yu Mincho"/>
            <w:lang w:eastAsia="ja-JP"/>
            <w:woUserID w:val="6"/>
          </w:rPr>
          <w:t>的</w:t>
        </w:r>
      </w:ins>
      <w:ins w:id="2409" w:author="ShadowNightHeart" w:date="2023-12-12T15:13:46Z">
        <w:r>
          <w:rPr>
            <w:rFonts w:eastAsia="Yu Mincho"/>
            <w:lang w:eastAsia="ja-JP"/>
            <w:woUserID w:val="6"/>
          </w:rPr>
          <w:t xml:space="preserve"> </w:t>
        </w:r>
      </w:ins>
      <w:ins w:id="2410" w:author="ShadowNightHeart" w:date="2023-12-12T15:13:42Z">
        <w:r>
          <w:rPr>
            <w:rFonts w:eastAsia="Yu Mincho"/>
            <w:lang w:eastAsia="ja-JP"/>
            <w:woUserID w:val="6"/>
          </w:rPr>
          <w:t>主</w:t>
        </w:r>
      </w:ins>
      <w:ins w:id="2411" w:author="ShadowNightHeart" w:date="2023-12-12T15:13:47Z">
        <w:r>
          <w:rPr>
            <w:rFonts w:eastAsia="Yu Mincho"/>
            <w:lang w:eastAsia="ja-JP"/>
            <w:woUserID w:val="6"/>
          </w:rPr>
          <w:t xml:space="preserve"> </w:t>
        </w:r>
      </w:ins>
      <w:ins w:id="2412" w:author="ShadowNightHeart" w:date="2023-12-12T15:13:42Z">
        <w:r>
          <w:rPr>
            <w:rFonts w:eastAsia="Yu Mincho"/>
            <w:lang w:eastAsia="ja-JP"/>
            <w:woUserID w:val="6"/>
          </w:rPr>
          <w:t>要</w:t>
        </w:r>
      </w:ins>
      <w:ins w:id="2413" w:author="ShadowNightHeart" w:date="2023-12-12T15:13:47Z">
        <w:r>
          <w:rPr>
            <w:rFonts w:eastAsia="Yu Mincho"/>
            <w:lang w:eastAsia="ja-JP"/>
            <w:woUserID w:val="6"/>
          </w:rPr>
          <w:t xml:space="preserve"> </w:t>
        </w:r>
      </w:ins>
      <w:ins w:id="2414" w:author="ShadowNightHeart" w:date="2023-12-12T15:13:42Z">
        <w:r>
          <w:rPr>
            <w:rFonts w:eastAsia="Yu Mincho"/>
            <w:lang w:eastAsia="ja-JP"/>
            <w:woUserID w:val="6"/>
          </w:rPr>
          <w:t>指</w:t>
        </w:r>
      </w:ins>
      <w:ins w:id="2415" w:author="ShadowNightHeart" w:date="2023-12-12T15:13:47Z">
        <w:r>
          <w:rPr>
            <w:rFonts w:eastAsia="Yu Mincho"/>
            <w:lang w:eastAsia="ja-JP"/>
            <w:woUserID w:val="6"/>
          </w:rPr>
          <w:t xml:space="preserve"> </w:t>
        </w:r>
      </w:ins>
      <w:ins w:id="2416" w:author="ShadowNightHeart" w:date="2023-12-12T15:13:42Z">
        <w:r>
          <w:rPr>
            <w:rFonts w:eastAsia="Yu Mincho"/>
            <w:lang w:eastAsia="ja-JP"/>
            <w:woUserID w:val="6"/>
          </w:rPr>
          <w:t>令</w:t>
        </w:r>
      </w:ins>
      <w:ins w:id="2417" w:author="ShadowNightHeart" w:date="2023-12-12T15:13:47Z">
        <w:r>
          <w:rPr>
            <w:rFonts w:eastAsia="Yu Mincho"/>
            <w:lang w:eastAsia="ja-JP"/>
            <w:woUserID w:val="6"/>
          </w:rPr>
          <w:t xml:space="preserve"> </w:t>
        </w:r>
      </w:ins>
      <w:ins w:id="2418" w:author="ShadowNightHeart" w:date="2023-12-12T15:13:42Z">
        <w:r>
          <w:rPr>
            <w:rFonts w:eastAsia="Yu Mincho"/>
            <w:lang w:eastAsia="ja-JP"/>
            <w:woUserID w:val="6"/>
          </w:rPr>
          <w:t>是</w:t>
        </w:r>
      </w:ins>
      <w:ins w:id="2419" w:author="ShadowNightHeart" w:date="2023-12-12T15:13:52Z">
        <w:r>
          <w:rPr>
            <w:rFonts w:eastAsia="Yu Mincho"/>
            <w:lang w:eastAsia="ja-JP"/>
            <w:woUserID w:val="6"/>
          </w:rPr>
          <w:t xml:space="preserve"> </w:t>
        </w:r>
      </w:ins>
      <w:ins w:id="2420" w:author="ShadowNightHeart" w:date="2023-12-12T15:13:42Z">
        <w:r>
          <w:rPr>
            <w:rFonts w:eastAsia="Yu Mincho"/>
            <w:lang w:eastAsia="ja-JP"/>
            <w:woUserID w:val="6"/>
          </w:rPr>
          <w:t>什</w:t>
        </w:r>
      </w:ins>
      <w:ins w:id="2421" w:author="ShadowNightHeart" w:date="2023-12-12T15:13:53Z">
        <w:r>
          <w:rPr>
            <w:rFonts w:eastAsia="Yu Mincho"/>
            <w:lang w:eastAsia="ja-JP"/>
            <w:woUserID w:val="6"/>
          </w:rPr>
          <w:t xml:space="preserve"> </w:t>
        </w:r>
      </w:ins>
      <w:ins w:id="2422" w:author="ShadowNightHeart" w:date="2023-12-12T15:13:42Z">
        <w:r>
          <w:rPr>
            <w:rFonts w:eastAsia="Yu Mincho"/>
            <w:lang w:eastAsia="ja-JP"/>
            <w:woUserID w:val="6"/>
          </w:rPr>
          <w:t>么</w:t>
        </w:r>
      </w:ins>
      <w:del w:id="2423" w:author="ShadowNightHeart" w:date="2023-12-12T15:13:32Z">
        <w:r>
          <w:rPr>
            <w:rFonts w:eastAsia="Yu Mincho"/>
            <w:lang w:eastAsia="ja-JP"/>
          </w:rPr>
          <w:delText>what their#     primary directive is</w:delText>
        </w:r>
      </w:del>
      <w:ins w:id="2424" w:author="ShadowNightHeart" w:date="2023-12-12T15:13:55Z">
        <w:r>
          <w:rPr>
            <w:rFonts w:eastAsia="Yu Mincho"/>
            <w:lang w:eastAsia="ja-JP"/>
            <w:woUserID w:val="6"/>
          </w:rPr>
          <w:t xml:space="preserve"> </w:t>
        </w:r>
      </w:ins>
      <w:ins w:id="2425" w:author="ShadowNightHeart" w:date="2023-12-12T15:13:56Z">
        <w:r>
          <w:rPr>
            <w:rFonts w:eastAsia="Yu Mincho"/>
            <w:lang w:eastAsia="ja-JP"/>
            <w:woUserID w:val="6"/>
          </w:rPr>
          <w:t>。</w:t>
        </w:r>
      </w:ins>
      <w:del w:id="2426" w:author="ShadowNightHeart" w:date="2023-12-12T15:13:55Z">
        <w:r>
          <w:rPr>
            <w:rFonts w:eastAsia="Yu Mincho"/>
            <w:lang w:eastAsia="ja-JP"/>
          </w:rPr>
          <w:delText>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gml_Script_scr_dialogue_battle_action_selected_action_1_jandroid_b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scr_dialogue_battle_action_selected_action_1_jandroid_b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Final Opener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gml_Script_scr_generate_battle_martlet_genocide_final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scr_generate_battle_martlet_genocide_final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gml_Script_scr_battle_box_resize_midfight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shake_strength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audio_sound_get_track_position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flash_sound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audio_sound_gain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gml_Script_scr_screenshake_battle_custom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martlet_sprites_reset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fade_out_gui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gml_Script_scr_cutscene_battle_martlet_final_2_intro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scr_cutscene_battle_martlet_final_2_intro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gml_Script_live_preinit_api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live_preinit_api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calm yourself in the midst#     of the battle.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close your eyes and tap#     your foot to the music. Goosic#     joins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try to enjoy the music but#     can't keep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gml_Script_scr_dialogue_battle_action_selected_action_1_goosic_a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scr_dialogue_battle_action_selected_action_1_goosic_a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view_camera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camera_set_view_target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gml_Script_cutscene_camera_reset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cutscene_camera_reset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427" w:author="ShadowNightHeart" w:date="2023-12-12T14:45:32Z">
        <w:r>
          <w:rPr>
            <w:rFonts w:eastAsia="Yu Mincho"/>
            <w:lang w:eastAsia="ja-JP"/>
            <w:woUserID w:val="6"/>
          </w:rPr>
          <w:t>是</w:t>
        </w:r>
      </w:ins>
      <w:ins w:id="2428" w:author="ShadowNightHeart" w:date="2023-12-12T14:45:41Z">
        <w:r>
          <w:rPr>
            <w:rFonts w:eastAsia="Yu Mincho"/>
            <w:lang w:eastAsia="ja-JP"/>
            <w:woUserID w:val="6"/>
          </w:rPr>
          <w:t xml:space="preserve"> </w:t>
        </w:r>
      </w:ins>
      <w:ins w:id="2429" w:author="ShadowNightHeart" w:date="2023-12-12T14:45:32Z">
        <w:r>
          <w:rPr>
            <w:rFonts w:eastAsia="Yu Mincho"/>
            <w:lang w:eastAsia="ja-JP"/>
            <w:woUserID w:val="6"/>
          </w:rPr>
          <w:t>时</w:t>
        </w:r>
      </w:ins>
      <w:ins w:id="2430" w:author="ShadowNightHeart" w:date="2023-12-12T14:45:41Z">
        <w:r>
          <w:rPr>
            <w:rFonts w:eastAsia="Yu Mincho"/>
            <w:lang w:eastAsia="ja-JP"/>
            <w:woUserID w:val="6"/>
          </w:rPr>
          <w:t xml:space="preserve"> </w:t>
        </w:r>
      </w:ins>
      <w:ins w:id="2431" w:author="ShadowNightHeart" w:date="2023-12-12T14:45:32Z">
        <w:r>
          <w:rPr>
            <w:rFonts w:eastAsia="Yu Mincho"/>
            <w:lang w:eastAsia="ja-JP"/>
            <w:woUserID w:val="6"/>
          </w:rPr>
          <w:t>候</w:t>
        </w:r>
      </w:ins>
      <w:ins w:id="2432" w:author="ShadowNightHeart" w:date="2023-12-12T14:45:42Z">
        <w:r>
          <w:rPr>
            <w:rFonts w:eastAsia="Yu Mincho"/>
            <w:lang w:eastAsia="ja-JP"/>
            <w:woUserID w:val="6"/>
          </w:rPr>
          <w:t xml:space="preserve"> </w:t>
        </w:r>
      </w:ins>
      <w:ins w:id="2433" w:author="ShadowNightHeart" w:date="2023-12-12T14:45:35Z">
        <w:r>
          <w:rPr>
            <w:rFonts w:eastAsia="Yu Mincho"/>
            <w:lang w:eastAsia="ja-JP"/>
            <w:woUserID w:val="6"/>
          </w:rPr>
          <w:t>活</w:t>
        </w:r>
      </w:ins>
      <w:ins w:id="2434" w:author="ShadowNightHeart" w:date="2023-12-12T14:45:42Z">
        <w:r>
          <w:rPr>
            <w:rFonts w:eastAsia="Yu Mincho"/>
            <w:lang w:eastAsia="ja-JP"/>
            <w:woUserID w:val="6"/>
          </w:rPr>
          <w:t xml:space="preserve"> </w:t>
        </w:r>
      </w:ins>
      <w:ins w:id="2435" w:author="ShadowNightHeart" w:date="2023-12-12T14:45:35Z">
        <w:r>
          <w:rPr>
            <w:rFonts w:eastAsia="Yu Mincho"/>
            <w:lang w:eastAsia="ja-JP"/>
            <w:woUserID w:val="6"/>
          </w:rPr>
          <w:t>动</w:t>
        </w:r>
      </w:ins>
      <w:ins w:id="2436" w:author="ShadowNightHeart" w:date="2023-12-12T14:45:42Z">
        <w:r>
          <w:rPr>
            <w:rFonts w:eastAsia="Yu Mincho"/>
            <w:lang w:eastAsia="ja-JP"/>
            <w:woUserID w:val="6"/>
          </w:rPr>
          <w:t xml:space="preserve"> </w:t>
        </w:r>
      </w:ins>
      <w:ins w:id="2437" w:author="ShadowNightHeart" w:date="2023-12-12T14:45:35Z">
        <w:r>
          <w:rPr>
            <w:rFonts w:eastAsia="Yu Mincho"/>
            <w:lang w:eastAsia="ja-JP"/>
            <w:woUserID w:val="6"/>
          </w:rPr>
          <w:t>活</w:t>
        </w:r>
      </w:ins>
      <w:ins w:id="2438" w:author="ShadowNightHeart" w:date="2023-12-12T14:45:42Z">
        <w:r>
          <w:rPr>
            <w:rFonts w:eastAsia="Yu Mincho"/>
            <w:lang w:eastAsia="ja-JP"/>
            <w:woUserID w:val="6"/>
          </w:rPr>
          <w:t xml:space="preserve"> </w:t>
        </w:r>
      </w:ins>
      <w:ins w:id="2439" w:author="ShadowNightHeart" w:date="2023-12-12T14:45:35Z">
        <w:r>
          <w:rPr>
            <w:rFonts w:eastAsia="Yu Mincho"/>
            <w:lang w:eastAsia="ja-JP"/>
            <w:woUserID w:val="6"/>
          </w:rPr>
          <w:t>动</w:t>
        </w:r>
      </w:ins>
      <w:ins w:id="2440" w:author="ShadowNightHeart" w:date="2023-12-12T14:45:43Z">
        <w:r>
          <w:rPr>
            <w:rFonts w:eastAsia="Yu Mincho"/>
            <w:lang w:eastAsia="ja-JP"/>
            <w:woUserID w:val="6"/>
          </w:rPr>
          <w:t xml:space="preserve"> </w:t>
        </w:r>
      </w:ins>
      <w:ins w:id="2441" w:author="ShadowNightHeart" w:date="2023-12-12T14:45:36Z">
        <w:r>
          <w:rPr>
            <w:rFonts w:eastAsia="Yu Mincho"/>
            <w:lang w:eastAsia="ja-JP"/>
            <w:woUserID w:val="6"/>
          </w:rPr>
          <w:t>了</w:t>
        </w:r>
      </w:ins>
      <w:ins w:id="2442" w:author="ShadowNightHeart" w:date="2023-12-12T14:45:39Z">
        <w:r>
          <w:rPr>
            <w:rFonts w:eastAsia="Yu Mincho"/>
            <w:lang w:eastAsia="ja-JP"/>
            <w:woUserID w:val="6"/>
          </w:rPr>
          <w:t xml:space="preserve"> </w:t>
        </w:r>
      </w:ins>
      <w:ins w:id="2443" w:author="ShadowNightHeart" w:date="2023-12-12T14:45:38Z">
        <w:r>
          <w:rPr>
            <w:rFonts w:eastAsia="Yu Mincho"/>
            <w:lang w:eastAsia="ja-JP"/>
            <w:woUserID w:val="6"/>
          </w:rPr>
          <w:t>!</w:t>
        </w:r>
      </w:ins>
      <w:del w:id="2444" w:author="ShadowNightHeart" w:date="2023-12-12T14:45:27Z">
        <w:r>
          <w:rPr>
            <w:rFonts w:eastAsia="Yu Mincho"/>
            <w:lang w:eastAsia="ja-JP"/>
          </w:rPr>
          <w:delText>Time to get feisty!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text_deadlock_message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Ed </w:t>
      </w:r>
      <w:ins w:id="2445" w:author="ShadowNightHeart" w:date="2023-12-12T14:34:55Z">
        <w:r>
          <w:rPr>
            <w:rFonts w:eastAsia="Yu Mincho"/>
            <w:lang w:eastAsia="ja-JP"/>
            <w:woUserID w:val="6"/>
          </w:rPr>
          <w:t>得</w:t>
        </w:r>
      </w:ins>
      <w:ins w:id="2446" w:author="ShadowNightHeart" w:date="2023-12-12T14:35:00Z">
        <w:r>
          <w:rPr>
            <w:rFonts w:eastAsia="Yu Mincho"/>
            <w:lang w:eastAsia="ja-JP"/>
            <w:woUserID w:val="6"/>
          </w:rPr>
          <w:t xml:space="preserve"> </w:t>
        </w:r>
      </w:ins>
      <w:ins w:id="2447" w:author="ShadowNightHeart" w:date="2023-12-12T14:34:55Z">
        <w:r>
          <w:rPr>
            <w:rFonts w:eastAsia="Yu Mincho"/>
            <w:lang w:eastAsia="ja-JP"/>
            <w:woUserID w:val="6"/>
          </w:rPr>
          <w:t>意</w:t>
        </w:r>
      </w:ins>
      <w:ins w:id="2448" w:author="ShadowNightHeart" w:date="2023-12-12T14:35:01Z">
        <w:r>
          <w:rPr>
            <w:rFonts w:eastAsia="Yu Mincho"/>
            <w:lang w:eastAsia="ja-JP"/>
            <w:woUserID w:val="6"/>
          </w:rPr>
          <w:t xml:space="preserve"> </w:t>
        </w:r>
      </w:ins>
      <w:ins w:id="2449" w:author="ShadowNightHeart" w:date="2023-12-12T14:34:56Z">
        <w:r>
          <w:rPr>
            <w:rFonts w:eastAsia="Yu Mincho"/>
            <w:lang w:eastAsia="ja-JP"/>
            <w:woUserID w:val="6"/>
          </w:rPr>
          <w:t>地</w:t>
        </w:r>
      </w:ins>
      <w:ins w:id="2450" w:author="ShadowNightHeart" w:date="2023-12-12T14:35:01Z">
        <w:r>
          <w:rPr>
            <w:rFonts w:eastAsia="Yu Mincho"/>
            <w:lang w:eastAsia="ja-JP"/>
            <w:woUserID w:val="6"/>
          </w:rPr>
          <w:t xml:space="preserve"> </w:t>
        </w:r>
      </w:ins>
      <w:ins w:id="2451" w:author="ShadowNightHeart" w:date="2023-12-12T14:34:58Z">
        <w:r>
          <w:rPr>
            <w:rFonts w:eastAsia="Yu Mincho"/>
            <w:lang w:eastAsia="ja-JP"/>
            <w:woUserID w:val="6"/>
          </w:rPr>
          <w:t>握</w:t>
        </w:r>
      </w:ins>
      <w:ins w:id="2452" w:author="ShadowNightHeart" w:date="2023-12-12T14:35:02Z">
        <w:r>
          <w:rPr>
            <w:rFonts w:eastAsia="Yu Mincho"/>
            <w:lang w:eastAsia="ja-JP"/>
            <w:woUserID w:val="6"/>
          </w:rPr>
          <w:t xml:space="preserve"> </w:t>
        </w:r>
      </w:ins>
      <w:ins w:id="2453" w:author="ShadowNightHeart" w:date="2023-12-12T14:34:58Z">
        <w:r>
          <w:rPr>
            <w:rFonts w:eastAsia="Yu Mincho"/>
            <w:lang w:eastAsia="ja-JP"/>
            <w:woUserID w:val="6"/>
          </w:rPr>
          <w:t>紧</w:t>
        </w:r>
      </w:ins>
      <w:ins w:id="2454" w:author="ShadowNightHeart" w:date="2023-12-12T14:35:27Z">
        <w:r>
          <w:rPr>
            <w:rFonts w:eastAsia="Yu Mincho"/>
            <w:lang w:eastAsia="ja-JP"/>
            <w:woUserID w:val="6"/>
          </w:rPr>
          <w:t xml:space="preserve"> 了</w:t>
        </w:r>
      </w:ins>
      <w:ins w:id="2455" w:author="ShadowNightHeart" w:date="2023-12-12T14:35:02Z">
        <w:r>
          <w:rPr>
            <w:rFonts w:eastAsia="Yu Mincho"/>
            <w:lang w:eastAsia="ja-JP"/>
            <w:woUserID w:val="6"/>
          </w:rPr>
          <w:t xml:space="preserve"> </w:t>
        </w:r>
      </w:ins>
      <w:ins w:id="2456" w:author="ShadowNightHeart" w:date="2023-12-12T14:35:05Z">
        <w:r>
          <w:rPr>
            <w:rFonts w:eastAsia="Yu Mincho"/>
            <w:lang w:eastAsia="ja-JP"/>
            <w:woUserID w:val="6"/>
          </w:rPr>
          <w:t>他</w:t>
        </w:r>
      </w:ins>
      <w:ins w:id="2457" w:author="ShadowNightHeart" w:date="2023-12-12T14:35:06Z">
        <w:r>
          <w:rPr>
            <w:rFonts w:eastAsia="Yu Mincho"/>
            <w:lang w:eastAsia="ja-JP"/>
            <w:woUserID w:val="6"/>
          </w:rPr>
          <w:t xml:space="preserve"> </w:t>
        </w:r>
      </w:ins>
      <w:ins w:id="2458" w:author="ShadowNightHeart" w:date="2023-12-12T14:35:05Z">
        <w:r>
          <w:rPr>
            <w:rFonts w:eastAsia="Yu Mincho"/>
            <w:lang w:eastAsia="ja-JP"/>
            <w:woUserID w:val="6"/>
          </w:rPr>
          <w:t>的</w:t>
        </w:r>
      </w:ins>
      <w:ins w:id="2459" w:author="ShadowNightHeart" w:date="2023-12-12T14:35:07Z">
        <w:r>
          <w:rPr>
            <w:rFonts w:eastAsia="Yu Mincho"/>
            <w:lang w:eastAsia="ja-JP"/>
            <w:woUserID w:val="6"/>
          </w:rPr>
          <w:t xml:space="preserve"> </w:t>
        </w:r>
      </w:ins>
      <w:ins w:id="2460" w:author="ShadowNightHeart" w:date="2023-12-12T14:34:58Z">
        <w:r>
          <w:rPr>
            <w:rFonts w:eastAsia="Yu Mincho"/>
            <w:lang w:eastAsia="ja-JP"/>
            <w:woUserID w:val="6"/>
          </w:rPr>
          <w:t>拳</w:t>
        </w:r>
      </w:ins>
      <w:ins w:id="2461" w:author="ShadowNightHeart" w:date="2023-12-12T14:35:07Z">
        <w:r>
          <w:rPr>
            <w:rFonts w:eastAsia="Yu Mincho"/>
            <w:lang w:eastAsia="ja-JP"/>
            <w:woUserID w:val="6"/>
          </w:rPr>
          <w:t xml:space="preserve"> </w:t>
        </w:r>
      </w:ins>
      <w:ins w:id="2462" w:author="ShadowNightHeart" w:date="2023-12-12T14:34:58Z">
        <w:r>
          <w:rPr>
            <w:rFonts w:eastAsia="Yu Mincho"/>
            <w:lang w:eastAsia="ja-JP"/>
            <w:woUserID w:val="6"/>
          </w:rPr>
          <w:t>头</w:t>
        </w:r>
      </w:ins>
      <w:del w:id="2463" w:author="ShadowNightHeart" w:date="2023-12-12T14:34:51Z">
        <w:r>
          <w:rPr>
            <w:rFonts w:eastAsia="Yu Mincho"/>
            <w:lang w:eastAsia="ja-JP"/>
          </w:rPr>
          <w:delText>pounds his fists together#     triumphantly</w:delText>
        </w:r>
      </w:del>
      <w:ins w:id="2464" w:author="ShadowNightHeart" w:date="2023-12-12T14:35:08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Moray </w:t>
      </w:r>
      <w:ins w:id="2465" w:author="ShadowNightHeart" w:date="2023-12-12T14:31:39Z">
        <w:r>
          <w:rPr>
            <w:rFonts w:eastAsia="Yu Mincho"/>
            <w:lang w:eastAsia="ja-JP"/>
            <w:woUserID w:val="6"/>
          </w:rPr>
          <w:t>在</w:t>
        </w:r>
      </w:ins>
      <w:ins w:id="2466" w:author="ShadowNightHeart" w:date="2023-12-12T14:31:47Z">
        <w:r>
          <w:rPr>
            <w:rFonts w:eastAsia="Yu Mincho"/>
            <w:lang w:eastAsia="ja-JP"/>
            <w:woUserID w:val="6"/>
          </w:rPr>
          <w:t xml:space="preserve"> </w:t>
        </w:r>
      </w:ins>
      <w:ins w:id="2467" w:author="ShadowNightHeart" w:date="2023-12-12T14:31:42Z">
        <w:r>
          <w:rPr>
            <w:rFonts w:eastAsia="Yu Mincho"/>
            <w:lang w:eastAsia="ja-JP"/>
            <w:woUserID w:val="6"/>
          </w:rPr>
          <w:t>磨</w:t>
        </w:r>
      </w:ins>
      <w:ins w:id="2468" w:author="ShadowNightHeart" w:date="2023-12-12T14:31:48Z">
        <w:r>
          <w:rPr>
            <w:rFonts w:eastAsia="Yu Mincho"/>
            <w:lang w:eastAsia="ja-JP"/>
            <w:woUserID w:val="6"/>
          </w:rPr>
          <w:t xml:space="preserve"> </w:t>
        </w:r>
      </w:ins>
      <w:ins w:id="2469" w:author="ShadowNightHeart" w:date="2023-12-12T14:31:42Z">
        <w:r>
          <w:rPr>
            <w:rFonts w:eastAsia="Yu Mincho"/>
            <w:lang w:eastAsia="ja-JP"/>
            <w:woUserID w:val="6"/>
          </w:rPr>
          <w:t>刀</w:t>
        </w:r>
      </w:ins>
      <w:ins w:id="2470" w:author="ShadowNightHeart" w:date="2023-12-12T14:31:48Z">
        <w:r>
          <w:rPr>
            <w:rFonts w:eastAsia="Yu Mincho"/>
            <w:lang w:eastAsia="ja-JP"/>
            <w:woUserID w:val="6"/>
          </w:rPr>
          <w:t xml:space="preserve"> </w:t>
        </w:r>
      </w:ins>
      <w:ins w:id="2471" w:author="ShadowNightHeart" w:date="2023-12-12T14:31:37Z">
        <w:r>
          <w:rPr>
            <w:rFonts w:eastAsia="Yu Mincho"/>
            <w:lang w:eastAsia="ja-JP"/>
            <w:woUserID w:val="6"/>
          </w:rPr>
          <w:t>。</w:t>
        </w:r>
      </w:ins>
      <w:del w:id="2472" w:author="ShadowNightHeart" w:date="2023-12-12T14:31:37Z">
        <w:r>
          <w:rPr>
            <w:rFonts w:eastAsia="Yu Mincho"/>
            <w:lang w:eastAsia="ja-JP"/>
          </w:rPr>
          <w:delText>sharpens their blade.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Ace </w:t>
      </w:r>
      <w:ins w:id="2473" w:author="ShadowNightHeart" w:date="2023-12-12T14:28:05Z">
        <w:r>
          <w:rPr>
            <w:rFonts w:eastAsia="Yu Mincho"/>
            <w:lang w:eastAsia="ja-JP"/>
            <w:woUserID w:val="6"/>
          </w:rPr>
          <w:t>正</w:t>
        </w:r>
      </w:ins>
      <w:ins w:id="2474" w:author="ShadowNightHeart" w:date="2023-12-12T14:28:11Z">
        <w:r>
          <w:rPr>
            <w:rFonts w:eastAsia="Yu Mincho"/>
            <w:lang w:eastAsia="ja-JP"/>
            <w:woUserID w:val="6"/>
          </w:rPr>
          <w:t xml:space="preserve"> </w:t>
        </w:r>
      </w:ins>
      <w:ins w:id="2475" w:author="ShadowNightHeart" w:date="2023-12-12T14:28:05Z">
        <w:r>
          <w:rPr>
            <w:rFonts w:eastAsia="Yu Mincho"/>
            <w:lang w:eastAsia="ja-JP"/>
            <w:woUserID w:val="6"/>
          </w:rPr>
          <w:t>在</w:t>
        </w:r>
      </w:ins>
      <w:ins w:id="2476" w:author="ShadowNightHeart" w:date="2023-12-12T14:28:12Z">
        <w:r>
          <w:rPr>
            <w:rFonts w:eastAsia="Yu Mincho"/>
            <w:lang w:eastAsia="ja-JP"/>
            <w:woUserID w:val="6"/>
          </w:rPr>
          <w:t xml:space="preserve"> </w:t>
        </w:r>
      </w:ins>
      <w:ins w:id="2477" w:author="ShadowNightHeart" w:date="2023-12-12T14:28:07Z">
        <w:r>
          <w:rPr>
            <w:rFonts w:eastAsia="Yu Mincho"/>
            <w:lang w:eastAsia="ja-JP"/>
            <w:woUserID w:val="6"/>
          </w:rPr>
          <w:t>练</w:t>
        </w:r>
      </w:ins>
      <w:ins w:id="2478" w:author="ShadowNightHeart" w:date="2023-12-12T14:28:12Z">
        <w:r>
          <w:rPr>
            <w:rFonts w:eastAsia="Yu Mincho"/>
            <w:lang w:eastAsia="ja-JP"/>
            <w:woUserID w:val="6"/>
          </w:rPr>
          <w:t xml:space="preserve"> </w:t>
        </w:r>
      </w:ins>
      <w:ins w:id="2479" w:author="ShadowNightHeart" w:date="2023-12-12T14:28:07Z">
        <w:r>
          <w:rPr>
            <w:rFonts w:eastAsia="Yu Mincho"/>
            <w:lang w:eastAsia="ja-JP"/>
            <w:woUserID w:val="6"/>
          </w:rPr>
          <w:t>习</w:t>
        </w:r>
      </w:ins>
      <w:ins w:id="2480" w:author="ShadowNightHeart" w:date="2023-12-12T14:28:13Z">
        <w:r>
          <w:rPr>
            <w:rFonts w:eastAsia="Yu Mincho"/>
            <w:lang w:eastAsia="ja-JP"/>
            <w:woUserID w:val="6"/>
          </w:rPr>
          <w:t xml:space="preserve"> </w:t>
        </w:r>
      </w:ins>
      <w:ins w:id="2481" w:author="ShadowNightHeart" w:date="2023-12-12T14:28:10Z">
        <w:r>
          <w:rPr>
            <w:rFonts w:eastAsia="Yu Mincho"/>
            <w:lang w:eastAsia="ja-JP"/>
            <w:woUserID w:val="6"/>
          </w:rPr>
          <w:t>手</w:t>
        </w:r>
      </w:ins>
      <w:ins w:id="2482" w:author="ShadowNightHeart" w:date="2023-12-12T14:28:13Z">
        <w:r>
          <w:rPr>
            <w:rFonts w:eastAsia="Yu Mincho"/>
            <w:lang w:eastAsia="ja-JP"/>
            <w:woUserID w:val="6"/>
          </w:rPr>
          <w:t xml:space="preserve"> </w:t>
        </w:r>
      </w:ins>
      <w:ins w:id="2483" w:author="ShadowNightHeart" w:date="2023-12-12T14:28:10Z">
        <w:r>
          <w:rPr>
            <w:rFonts w:eastAsia="Yu Mincho"/>
            <w:lang w:eastAsia="ja-JP"/>
            <w:woUserID w:val="6"/>
          </w:rPr>
          <w:t>法</w:t>
        </w:r>
      </w:ins>
      <w:del w:id="2484" w:author="ShadowNightHeart" w:date="2023-12-12T14:28:02Z">
        <w:r>
          <w:rPr>
            <w:rFonts w:eastAsia="Yu Mincho"/>
            <w:lang w:eastAsia="ja-JP"/>
          </w:rPr>
          <w:delText>is practicing sleight of#     hand</w:delText>
        </w:r>
      </w:del>
      <w:ins w:id="2485" w:author="ShadowNightHeart" w:date="2023-12-12T14:28:13Z">
        <w:r>
          <w:rPr>
            <w:rFonts w:eastAsia="Yu Mincho"/>
            <w:lang w:eastAsia="ja-JP"/>
            <w:woUserID w:val="6"/>
          </w:rPr>
          <w:t xml:space="preserve"> </w:t>
        </w:r>
      </w:ins>
      <w:ins w:id="2486" w:author="ShadowNightHeart" w:date="2023-12-12T14:28:16Z">
        <w:r>
          <w:rPr>
            <w:rFonts w:eastAsia="Yu Mincho"/>
            <w:lang w:eastAsia="ja-JP"/>
            <w:woUserID w:val="6"/>
          </w:rPr>
          <w:t>。</w:t>
        </w:r>
      </w:ins>
      <w:del w:id="2487" w:author="ShadowNightHeart" w:date="2023-12-12T14:28:15Z">
        <w:r>
          <w:rPr>
            <w:rFonts w:eastAsia="Yu Mincho"/>
            <w:lang w:eastAsia="ja-JP"/>
          </w:rPr>
          <w:delText>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Mooch </w:t>
      </w:r>
      <w:ins w:id="2488" w:author="ShadowNightHeart" w:date="2023-12-12T13:27:44Z">
        <w:r>
          <w:rPr>
            <w:rFonts w:eastAsia="Yu Mincho"/>
            <w:lang w:eastAsia="ja-JP"/>
            <w:woUserID w:val="6"/>
          </w:rPr>
          <w:t>有</w:t>
        </w:r>
      </w:ins>
      <w:ins w:id="2489" w:author="ShadowNightHeart" w:date="2023-12-12T13:27:58Z">
        <w:r>
          <w:rPr>
            <w:rFonts w:eastAsia="Yu Mincho"/>
            <w:lang w:eastAsia="ja-JP"/>
            <w:woUserID w:val="6"/>
          </w:rPr>
          <w:t xml:space="preserve"> </w:t>
        </w:r>
      </w:ins>
      <w:ins w:id="2490" w:author="ShadowNightHeart" w:date="2023-12-12T13:27:44Z">
        <w:r>
          <w:rPr>
            <w:rFonts w:eastAsia="Yu Mincho"/>
            <w:lang w:eastAsia="ja-JP"/>
            <w:woUserID w:val="6"/>
          </w:rPr>
          <w:t>点</w:t>
        </w:r>
      </w:ins>
      <w:ins w:id="2491" w:author="ShadowNightHeart" w:date="2023-12-12T13:27:59Z">
        <w:r>
          <w:rPr>
            <w:rFonts w:eastAsia="Yu Mincho"/>
            <w:lang w:eastAsia="ja-JP"/>
            <w:woUserID w:val="6"/>
          </w:rPr>
          <w:t xml:space="preserve"> </w:t>
        </w:r>
      </w:ins>
      <w:ins w:id="2492" w:author="ShadowNightHeart" w:date="2023-12-12T13:27:47Z">
        <w:r>
          <w:rPr>
            <w:rFonts w:eastAsia="Yu Mincho"/>
            <w:lang w:eastAsia="ja-JP"/>
            <w:woUserID w:val="6"/>
          </w:rPr>
          <w:t>怀</w:t>
        </w:r>
      </w:ins>
      <w:ins w:id="2493" w:author="ShadowNightHeart" w:date="2023-12-12T13:27:59Z">
        <w:r>
          <w:rPr>
            <w:rFonts w:eastAsia="Yu Mincho"/>
            <w:lang w:eastAsia="ja-JP"/>
            <w:woUserID w:val="6"/>
          </w:rPr>
          <w:t xml:space="preserve"> </w:t>
        </w:r>
      </w:ins>
      <w:ins w:id="2494" w:author="ShadowNightHeart" w:date="2023-12-12T13:27:47Z">
        <w:r>
          <w:rPr>
            <w:rFonts w:eastAsia="Yu Mincho"/>
            <w:lang w:eastAsia="ja-JP"/>
            <w:woUserID w:val="6"/>
          </w:rPr>
          <w:t>疑</w:t>
        </w:r>
      </w:ins>
      <w:ins w:id="2495" w:author="ShadowNightHeart" w:date="2023-12-12T13:27:59Z">
        <w:r>
          <w:rPr>
            <w:rFonts w:eastAsia="Yu Mincho"/>
            <w:lang w:eastAsia="ja-JP"/>
            <w:woUserID w:val="6"/>
          </w:rPr>
          <w:t xml:space="preserve"> </w:t>
        </w:r>
      </w:ins>
      <w:ins w:id="2496" w:author="ShadowNightHeart" w:date="2023-12-12T13:27:49Z">
        <w:r>
          <w:rPr>
            <w:rFonts w:eastAsia="Yu Mincho"/>
            <w:lang w:eastAsia="ja-JP"/>
            <w:woUserID w:val="6"/>
          </w:rPr>
          <w:t>地</w:t>
        </w:r>
      </w:ins>
      <w:ins w:id="2497" w:author="ShadowNightHeart" w:date="2023-12-12T13:28:00Z">
        <w:r>
          <w:rPr>
            <w:rFonts w:eastAsia="Yu Mincho"/>
            <w:lang w:eastAsia="ja-JP"/>
            <w:woUserID w:val="6"/>
          </w:rPr>
          <w:t xml:space="preserve"> </w:t>
        </w:r>
      </w:ins>
      <w:ins w:id="2498" w:author="ShadowNightHeart" w:date="2023-12-12T13:27:54Z">
        <w:r>
          <w:rPr>
            <w:rFonts w:eastAsia="Yu Mincho"/>
            <w:lang w:eastAsia="ja-JP"/>
            <w:woUserID w:val="6"/>
          </w:rPr>
          <w:t>环</w:t>
        </w:r>
      </w:ins>
      <w:ins w:id="2499" w:author="ShadowNightHeart" w:date="2023-12-12T13:28:00Z">
        <w:r>
          <w:rPr>
            <w:rFonts w:eastAsia="Yu Mincho"/>
            <w:lang w:eastAsia="ja-JP"/>
            <w:woUserID w:val="6"/>
          </w:rPr>
          <w:t xml:space="preserve"> </w:t>
        </w:r>
      </w:ins>
      <w:ins w:id="2500" w:author="ShadowNightHeart" w:date="2023-12-12T13:27:54Z">
        <w:r>
          <w:rPr>
            <w:rFonts w:eastAsia="Yu Mincho"/>
            <w:lang w:eastAsia="ja-JP"/>
            <w:woUserID w:val="6"/>
          </w:rPr>
          <w:t>顾</w:t>
        </w:r>
      </w:ins>
      <w:ins w:id="2501" w:author="ShadowNightHeart" w:date="2023-12-12T13:28:00Z">
        <w:r>
          <w:rPr>
            <w:rFonts w:eastAsia="Yu Mincho"/>
            <w:lang w:eastAsia="ja-JP"/>
            <w:woUserID w:val="6"/>
          </w:rPr>
          <w:t xml:space="preserve"> </w:t>
        </w:r>
      </w:ins>
      <w:ins w:id="2502" w:author="ShadowNightHeart" w:date="2023-12-12T13:27:54Z">
        <w:r>
          <w:rPr>
            <w:rFonts w:eastAsia="Yu Mincho"/>
            <w:lang w:eastAsia="ja-JP"/>
            <w:woUserID w:val="6"/>
          </w:rPr>
          <w:t>四</w:t>
        </w:r>
      </w:ins>
      <w:ins w:id="2503" w:author="ShadowNightHeart" w:date="2023-12-12T13:28:01Z">
        <w:r>
          <w:rPr>
            <w:rFonts w:eastAsia="Yu Mincho"/>
            <w:lang w:eastAsia="ja-JP"/>
            <w:woUserID w:val="6"/>
          </w:rPr>
          <w:t xml:space="preserve"> </w:t>
        </w:r>
      </w:ins>
      <w:ins w:id="2504" w:author="ShadowNightHeart" w:date="2023-12-12T13:27:54Z">
        <w:r>
          <w:rPr>
            <w:rFonts w:eastAsia="Yu Mincho"/>
            <w:lang w:eastAsia="ja-JP"/>
            <w:woUserID w:val="6"/>
          </w:rPr>
          <w:t>周</w:t>
        </w:r>
      </w:ins>
      <w:del w:id="2505" w:author="ShadowNightHeart" w:date="2023-12-12T13:27:43Z">
        <w:r>
          <w:rPr>
            <w:rFonts w:eastAsia="Yu Mincho"/>
            <w:lang w:eastAsia="ja-JP"/>
          </w:rPr>
          <w:delText>looks around suspiciously</w:delText>
        </w:r>
      </w:del>
      <w:ins w:id="2506" w:author="ShadowNightHeart" w:date="2023-12-12T13:28:04Z">
        <w:r>
          <w:rPr>
            <w:rFonts w:eastAsia="Yu Mincho"/>
            <w:lang w:eastAsia="ja-JP"/>
            <w:woUserID w:val="6"/>
          </w:rPr>
          <w:t xml:space="preserve"> </w:t>
        </w:r>
      </w:ins>
      <w:ins w:id="2507" w:author="ShadowNightHeart" w:date="2023-12-12T13:28:03Z">
        <w:r>
          <w:rPr>
            <w:rFonts w:eastAsia="Yu Mincho"/>
            <w:lang w:eastAsia="ja-JP"/>
            <w:woUserID w:val="6"/>
          </w:rPr>
          <w:t>。</w:t>
        </w:r>
      </w:ins>
      <w:del w:id="2508" w:author="ShadowNightHeart" w:date="2023-12-12T13:28:03Z">
        <w:r>
          <w:rPr>
            <w:rFonts w:eastAsia="Yu Mincho"/>
            <w:lang w:eastAsia="ja-JP"/>
          </w:rPr>
          <w:delText>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The four </w:t>
      </w:r>
      <w:ins w:id="2509" w:author="ShadowNightHeart" w:date="2023-12-12T13:52:02Z">
        <w:r>
          <w:rPr>
            <w:rFonts w:eastAsia="Yu Mincho"/>
            <w:lang w:eastAsia="ja-JP"/>
            <w:woUserID w:val="6"/>
          </w:rPr>
          <w:t>正</w:t>
        </w:r>
      </w:ins>
      <w:ins w:id="2510" w:author="ShadowNightHeart" w:date="2023-12-12T13:52:06Z">
        <w:r>
          <w:rPr>
            <w:rFonts w:eastAsia="Yu Mincho"/>
            <w:lang w:eastAsia="ja-JP"/>
            <w:woUserID w:val="6"/>
          </w:rPr>
          <w:t xml:space="preserve"> </w:t>
        </w:r>
      </w:ins>
      <w:ins w:id="2511" w:author="ShadowNightHeart" w:date="2023-12-12T13:52:02Z">
        <w:r>
          <w:rPr>
            <w:rFonts w:eastAsia="Yu Mincho"/>
            <w:lang w:eastAsia="ja-JP"/>
            <w:woUserID w:val="6"/>
          </w:rPr>
          <w:t>在</w:t>
        </w:r>
      </w:ins>
      <w:ins w:id="2512" w:author="ShadowNightHeart" w:date="2023-12-12T13:52:46Z">
        <w:r>
          <w:rPr>
            <w:rFonts w:eastAsia="Yu Mincho"/>
            <w:lang w:eastAsia="ja-JP"/>
            <w:woUserID w:val="6"/>
          </w:rPr>
          <w:t xml:space="preserve"> </w:t>
        </w:r>
      </w:ins>
      <w:ins w:id="2513" w:author="ShadowNightHeart" w:date="2023-12-12T13:52:47Z">
        <w:r>
          <w:rPr>
            <w:rFonts w:eastAsia="Yu Mincho"/>
            <w:lang w:eastAsia="ja-JP"/>
            <w:woUserID w:val="6"/>
          </w:rPr>
          <w:t>争</w:t>
        </w:r>
      </w:ins>
      <w:ins w:id="2514" w:author="ShadowNightHeart" w:date="2023-12-12T13:52:06Z">
        <w:r>
          <w:rPr>
            <w:rFonts w:eastAsia="Yu Mincho"/>
            <w:lang w:eastAsia="ja-JP"/>
            <w:woUserID w:val="6"/>
          </w:rPr>
          <w:t xml:space="preserve"> </w:t>
        </w:r>
      </w:ins>
      <w:ins w:id="2515" w:author="ShadowNightHeart" w:date="2023-12-12T13:52:02Z">
        <w:r>
          <w:rPr>
            <w:rFonts w:eastAsia="Yu Mincho"/>
            <w:lang w:eastAsia="ja-JP"/>
            <w:woUserID w:val="6"/>
          </w:rPr>
          <w:t>吵</w:t>
        </w:r>
      </w:ins>
      <w:ins w:id="2516" w:author="ShadowNightHeart" w:date="2023-12-12T13:52:44Z">
        <w:r>
          <w:rPr>
            <w:rFonts w:eastAsia="Yu Mincho"/>
            <w:lang w:eastAsia="ja-JP"/>
            <w:woUserID w:val="6"/>
          </w:rPr>
          <w:t xml:space="preserve"> </w:t>
        </w:r>
      </w:ins>
      <w:del w:id="2517" w:author="ShadowNightHeart" w:date="2023-12-12T13:52:00Z">
        <w:r>
          <w:rPr>
            <w:rFonts w:eastAsia="Yu Mincho"/>
            <w:lang w:eastAsia="ja-JP"/>
          </w:rPr>
          <w:delText>are bickering</w:delText>
        </w:r>
      </w:del>
      <w:ins w:id="2518" w:author="ShadowNightHeart" w:date="2023-12-12T13:52:04Z">
        <w:r>
          <w:rPr>
            <w:rFonts w:eastAsia="Yu Mincho"/>
            <w:lang w:eastAsia="ja-JP"/>
            <w:woUserID w:val="6"/>
          </w:rPr>
          <w:t>。</w:t>
        </w:r>
      </w:ins>
      <w:del w:id="2519" w:author="ShadowNightHeart" w:date="2023-12-12T13:52:04Z">
        <w:r>
          <w:rPr>
            <w:rFonts w:eastAsia="Yu Mincho"/>
            <w:lang w:eastAsia="ja-JP"/>
          </w:rPr>
          <w:delText>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Mooch </w:t>
      </w:r>
      <w:ins w:id="2520" w:author="ShadowNightHeart" w:date="2023-12-12T14:11:50Z">
        <w:r>
          <w:rPr>
            <w:rFonts w:eastAsia="Yu Mincho"/>
            <w:lang w:eastAsia="ja-JP"/>
            <w:woUserID w:val="6"/>
          </w:rPr>
          <w:t>和</w:t>
        </w:r>
      </w:ins>
      <w:ins w:id="2521" w:author="ShadowNightHeart" w:date="2023-12-12T14:12:17Z">
        <w:r>
          <w:rPr>
            <w:rFonts w:eastAsia="Yu Mincho"/>
            <w:lang w:eastAsia="ja-JP"/>
            <w:woUserID w:val="6"/>
          </w:rPr>
          <w:t xml:space="preserve"> </w:t>
        </w:r>
      </w:ins>
      <w:ins w:id="2522" w:author="ShadowNightHeart" w:date="2023-12-12T14:12:19Z">
        <w:r>
          <w:rPr>
            <w:rFonts w:eastAsia="Yu Mincho"/>
            <w:lang w:eastAsia="ja-JP"/>
            <w:woUserID w:val="6"/>
          </w:rPr>
          <w:t>A</w:t>
        </w:r>
      </w:ins>
      <w:ins w:id="2523" w:author="ShadowNightHeart" w:date="2023-12-12T14:12:21Z">
        <w:r>
          <w:rPr>
            <w:rFonts w:eastAsia="Yu Mincho"/>
            <w:lang w:eastAsia="ja-JP"/>
            <w:woUserID w:val="6"/>
          </w:rPr>
          <w:t>ce</w:t>
        </w:r>
      </w:ins>
      <w:del w:id="2524" w:author="ShadowNightHeart" w:date="2023-12-12T14:11:48Z">
        <w:r>
          <w:rPr>
            <w:rFonts w:eastAsia="Yu Mincho"/>
            <w:lang w:eastAsia="ja-JP"/>
          </w:rPr>
          <w:delText>and</w:delText>
        </w:r>
      </w:del>
      <w:r>
        <w:rPr>
          <w:rFonts w:eastAsia="Yu Mincho"/>
          <w:lang w:eastAsia="ja-JP"/>
        </w:rPr>
        <w:t xml:space="preserve"> </w:t>
      </w:r>
      <w:ins w:id="2525" w:author="ShadowNightHeart" w:date="2023-12-12T14:12:02Z">
        <w:r>
          <w:rPr>
            <w:rFonts w:eastAsia="Yu Mincho"/>
            <w:lang w:eastAsia="ja-JP"/>
            <w:woUserID w:val="6"/>
          </w:rPr>
          <w:t>正</w:t>
        </w:r>
      </w:ins>
      <w:ins w:id="2526" w:author="ShadowNightHeart" w:date="2023-12-12T14:12:09Z">
        <w:r>
          <w:rPr>
            <w:rFonts w:eastAsia="Yu Mincho"/>
            <w:lang w:eastAsia="ja-JP"/>
            <w:woUserID w:val="6"/>
          </w:rPr>
          <w:t xml:space="preserve"> </w:t>
        </w:r>
      </w:ins>
      <w:ins w:id="2527" w:author="ShadowNightHeart" w:date="2023-12-12T14:12:02Z">
        <w:r>
          <w:rPr>
            <w:rFonts w:eastAsia="Yu Mincho"/>
            <w:lang w:eastAsia="ja-JP"/>
            <w:woUserID w:val="6"/>
          </w:rPr>
          <w:t>在</w:t>
        </w:r>
      </w:ins>
      <w:ins w:id="2528" w:author="ShadowNightHeart" w:date="2023-12-12T14:12:09Z">
        <w:r>
          <w:rPr>
            <w:rFonts w:eastAsia="Yu Mincho"/>
            <w:lang w:eastAsia="ja-JP"/>
            <w:woUserID w:val="6"/>
          </w:rPr>
          <w:t xml:space="preserve"> </w:t>
        </w:r>
      </w:ins>
      <w:ins w:id="2529" w:author="ShadowNightHeart" w:date="2023-12-12T14:12:02Z">
        <w:r>
          <w:rPr>
            <w:rFonts w:eastAsia="Yu Mincho"/>
            <w:lang w:eastAsia="ja-JP"/>
            <w:woUserID w:val="6"/>
          </w:rPr>
          <w:t>玩</w:t>
        </w:r>
      </w:ins>
      <w:ins w:id="2530" w:author="ShadowNightHeart" w:date="2023-12-12T14:12:09Z">
        <w:r>
          <w:rPr>
            <w:rFonts w:eastAsia="Yu Mincho"/>
            <w:lang w:eastAsia="ja-JP"/>
            <w:woUserID w:val="6"/>
          </w:rPr>
          <w:t xml:space="preserve"> </w:t>
        </w:r>
      </w:ins>
      <w:ins w:id="2531" w:author="ShadowNightHeart" w:date="2023-12-12T14:12:02Z">
        <w:r>
          <w:rPr>
            <w:rFonts w:eastAsia="Yu Mincho"/>
            <w:lang w:eastAsia="ja-JP"/>
            <w:woUserID w:val="6"/>
          </w:rPr>
          <w:t>牌</w:t>
        </w:r>
      </w:ins>
      <w:ins w:id="2532" w:author="ShadowNightHeart" w:date="2023-12-12T14:12:10Z">
        <w:r>
          <w:rPr>
            <w:rFonts w:eastAsia="Yu Mincho"/>
            <w:lang w:eastAsia="ja-JP"/>
            <w:woUserID w:val="6"/>
          </w:rPr>
          <w:t xml:space="preserve"> </w:t>
        </w:r>
      </w:ins>
      <w:ins w:id="2533" w:author="ShadowNightHeart" w:date="2023-12-12T14:12:05Z">
        <w:r>
          <w:rPr>
            <w:rFonts w:eastAsia="Yu Mincho"/>
            <w:lang w:eastAsia="ja-JP"/>
            <w:woUserID w:val="6"/>
          </w:rPr>
          <w:t>。</w:t>
        </w:r>
      </w:ins>
      <w:del w:id="2534" w:author="ShadowNightHeart" w:date="2023-12-12T14:11:57Z">
        <w:r>
          <w:rPr>
            <w:rFonts w:eastAsia="Yu Mincho"/>
            <w:lang w:eastAsia="ja-JP"/>
          </w:rPr>
          <w:delText>Ace are playing 52#     card pickup.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Moray </w:t>
      </w:r>
      <w:ins w:id="2535" w:author="ShadowNightHeart" w:date="2023-12-12T13:53:29Z">
        <w:r>
          <w:rPr>
            <w:rFonts w:eastAsia="Yu Mincho"/>
            <w:lang w:eastAsia="ja-JP"/>
            <w:woUserID w:val="6"/>
          </w:rPr>
          <w:t>靠</w:t>
        </w:r>
      </w:ins>
      <w:ins w:id="2536" w:author="ShadowNightHeart" w:date="2023-12-12T13:53:30Z">
        <w:r>
          <w:rPr>
            <w:rFonts w:eastAsia="Yu Mincho"/>
            <w:lang w:eastAsia="ja-JP"/>
            <w:woUserID w:val="6"/>
          </w:rPr>
          <w:t xml:space="preserve"> </w:t>
        </w:r>
      </w:ins>
      <w:ins w:id="2537" w:author="ShadowNightHeart" w:date="2023-12-12T13:53:29Z">
        <w:r>
          <w:rPr>
            <w:rFonts w:eastAsia="Yu Mincho"/>
            <w:lang w:eastAsia="ja-JP"/>
            <w:woUserID w:val="6"/>
          </w:rPr>
          <w:t>在</w:t>
        </w:r>
      </w:ins>
      <w:del w:id="2538" w:author="ShadowNightHeart" w:date="2023-12-12T13:53:27Z">
        <w:r>
          <w:rPr>
            <w:rFonts w:eastAsia="Yu Mincho"/>
            <w:lang w:eastAsia="ja-JP"/>
          </w:rPr>
          <w:delText>leans on</w:delText>
        </w:r>
      </w:del>
      <w:r>
        <w:rPr>
          <w:rFonts w:eastAsia="Yu Mincho"/>
          <w:lang w:eastAsia="ja-JP"/>
        </w:rPr>
        <w:t xml:space="preserve"> Ed </w:t>
      </w:r>
      <w:ins w:id="2539" w:author="ShadowNightHeart" w:date="2023-12-12T13:53:37Z">
        <w:r>
          <w:rPr>
            <w:rFonts w:eastAsia="Yu Mincho"/>
            <w:lang w:eastAsia="ja-JP"/>
            <w:woUserID w:val="6"/>
          </w:rPr>
          <w:t>身</w:t>
        </w:r>
      </w:ins>
      <w:ins w:id="2540" w:author="ShadowNightHeart" w:date="2023-12-12T14:44:03Z">
        <w:r>
          <w:rPr>
            <w:rFonts w:eastAsia="Yu Mincho"/>
            <w:lang w:eastAsia="ja-JP"/>
            <w:woUserID w:val="6"/>
          </w:rPr>
          <w:t xml:space="preserve"> </w:t>
        </w:r>
      </w:ins>
      <w:ins w:id="2541" w:author="ShadowNightHeart" w:date="2023-12-12T13:53:37Z">
        <w:r>
          <w:rPr>
            <w:rFonts w:eastAsia="Yu Mincho"/>
            <w:lang w:eastAsia="ja-JP"/>
            <w:woUserID w:val="6"/>
          </w:rPr>
          <w:t>上</w:t>
        </w:r>
      </w:ins>
      <w:ins w:id="2542" w:author="ShadowNightHeart" w:date="2023-12-12T13:53:41Z">
        <w:r>
          <w:rPr>
            <w:rFonts w:eastAsia="Yu Mincho"/>
            <w:lang w:eastAsia="ja-JP"/>
            <w:woUserID w:val="6"/>
          </w:rPr>
          <w:t xml:space="preserve"> </w:t>
        </w:r>
      </w:ins>
      <w:ins w:id="2543" w:author="ShadowNightHeart" w:date="2023-12-12T13:53:39Z">
        <w:r>
          <w:rPr>
            <w:rFonts w:eastAsia="Yu Mincho"/>
            <w:lang w:eastAsia="ja-JP"/>
            <w:woUserID w:val="6"/>
          </w:rPr>
          <w:t>休</w:t>
        </w:r>
      </w:ins>
      <w:ins w:id="2544" w:author="ShadowNightHeart" w:date="2023-12-12T13:53:40Z">
        <w:r>
          <w:rPr>
            <w:rFonts w:eastAsia="Yu Mincho"/>
            <w:lang w:eastAsia="ja-JP"/>
            <w:woUserID w:val="6"/>
          </w:rPr>
          <w:t xml:space="preserve"> </w:t>
        </w:r>
      </w:ins>
      <w:ins w:id="2545" w:author="ShadowNightHeart" w:date="2023-12-12T13:53:39Z">
        <w:r>
          <w:rPr>
            <w:rFonts w:eastAsia="Yu Mincho"/>
            <w:lang w:eastAsia="ja-JP"/>
            <w:woUserID w:val="6"/>
          </w:rPr>
          <w:t>息</w:t>
        </w:r>
      </w:ins>
      <w:del w:id="2546" w:author="ShadowNightHeart" w:date="2023-12-12T13:53:35Z">
        <w:r>
          <w:rPr>
            <w:rFonts w:eastAsia="Yu Mincho"/>
            <w:lang w:eastAsia="ja-JP"/>
          </w:rPr>
          <w:delText>to rest up</w:delText>
        </w:r>
      </w:del>
      <w:ins w:id="2547" w:author="ShadowNightHeart" w:date="2023-12-12T13:53:45Z">
        <w:r>
          <w:rPr>
            <w:rFonts w:eastAsia="Yu Mincho"/>
            <w:lang w:eastAsia="ja-JP"/>
            <w:woUserID w:val="6"/>
          </w:rPr>
          <w:t xml:space="preserve"> 。</w:t>
        </w:r>
      </w:ins>
      <w:del w:id="2548" w:author="ShadowNightHeart" w:date="2023-12-12T13:53:44Z">
        <w:r>
          <w:rPr>
            <w:rFonts w:eastAsia="Yu Mincho"/>
            <w:lang w:eastAsia="ja-JP"/>
          </w:rPr>
          <w:delText>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549" w:author="ShadowNightHeart" w:date="2023-12-12T13:47:12Z">
        <w:r>
          <w:rPr>
            <w:rFonts w:eastAsia="Yu Mincho"/>
            <w:lang w:eastAsia="ja-JP"/>
            <w:woUserID w:val="6"/>
          </w:rPr>
          <w:t>闻</w:t>
        </w:r>
      </w:ins>
      <w:ins w:id="2550" w:author="ShadowNightHeart" w:date="2023-12-12T13:47:17Z">
        <w:r>
          <w:rPr>
            <w:rFonts w:eastAsia="Yu Mincho"/>
            <w:lang w:eastAsia="ja-JP"/>
            <w:woUserID w:val="6"/>
          </w:rPr>
          <w:t xml:space="preserve"> </w:t>
        </w:r>
      </w:ins>
      <w:ins w:id="2551" w:author="ShadowNightHeart" w:date="2023-12-12T13:47:12Z">
        <w:r>
          <w:rPr>
            <w:rFonts w:eastAsia="Yu Mincho"/>
            <w:lang w:eastAsia="ja-JP"/>
            <w:woUserID w:val="6"/>
          </w:rPr>
          <w:t>起</w:t>
        </w:r>
      </w:ins>
      <w:ins w:id="2552" w:author="ShadowNightHeart" w:date="2023-12-12T13:47:17Z">
        <w:r>
          <w:rPr>
            <w:rFonts w:eastAsia="Yu Mincho"/>
            <w:lang w:eastAsia="ja-JP"/>
            <w:woUserID w:val="6"/>
          </w:rPr>
          <w:t xml:space="preserve"> </w:t>
        </w:r>
      </w:ins>
      <w:ins w:id="2553" w:author="ShadowNightHeart" w:date="2023-12-12T13:47:12Z">
        <w:r>
          <w:rPr>
            <w:rFonts w:eastAsia="Yu Mincho"/>
            <w:lang w:eastAsia="ja-JP"/>
            <w:woUserID w:val="6"/>
          </w:rPr>
          <w:t>来</w:t>
        </w:r>
      </w:ins>
      <w:ins w:id="2554" w:author="ShadowNightHeart" w:date="2023-12-12T13:47:18Z">
        <w:r>
          <w:rPr>
            <w:rFonts w:eastAsia="Yu Mincho"/>
            <w:lang w:eastAsia="ja-JP"/>
            <w:woUserID w:val="6"/>
          </w:rPr>
          <w:t xml:space="preserve"> </w:t>
        </w:r>
      </w:ins>
      <w:ins w:id="2555" w:author="ShadowNightHeart" w:date="2023-12-12T13:47:13Z">
        <w:r>
          <w:rPr>
            <w:rFonts w:eastAsia="Yu Mincho"/>
            <w:lang w:eastAsia="ja-JP"/>
            <w:woUserID w:val="6"/>
          </w:rPr>
          <w:t>像</w:t>
        </w:r>
      </w:ins>
      <w:ins w:id="2556" w:author="ShadowNightHeart" w:date="2023-12-12T13:47:19Z">
        <w:r>
          <w:rPr>
            <w:rFonts w:eastAsia="Yu Mincho"/>
            <w:lang w:eastAsia="ja-JP"/>
            <w:woUserID w:val="6"/>
          </w:rPr>
          <w:t xml:space="preserve"> </w:t>
        </w:r>
      </w:ins>
      <w:ins w:id="2557" w:author="ShadowNightHeart" w:date="2023-12-12T13:47:15Z">
        <w:r>
          <w:rPr>
            <w:rFonts w:eastAsia="Yu Mincho"/>
            <w:lang w:eastAsia="ja-JP"/>
            <w:woUserID w:val="6"/>
          </w:rPr>
          <w:t>团</w:t>
        </w:r>
      </w:ins>
      <w:ins w:id="2558" w:author="ShadowNightHeart" w:date="2023-12-12T13:47:22Z">
        <w:r>
          <w:rPr>
            <w:rFonts w:eastAsia="Yu Mincho"/>
            <w:lang w:eastAsia="ja-JP"/>
            <w:woUserID w:val="6"/>
          </w:rPr>
          <w:t xml:space="preserve"> </w:t>
        </w:r>
      </w:ins>
      <w:ins w:id="2559" w:author="ShadowNightHeart" w:date="2023-12-12T13:47:15Z">
        <w:r>
          <w:rPr>
            <w:rFonts w:eastAsia="Yu Mincho"/>
            <w:lang w:eastAsia="ja-JP"/>
            <w:woUserID w:val="6"/>
          </w:rPr>
          <w:t>队</w:t>
        </w:r>
      </w:ins>
      <w:ins w:id="2560" w:author="ShadowNightHeart" w:date="2023-12-12T13:47:22Z">
        <w:r>
          <w:rPr>
            <w:rFonts w:eastAsia="Yu Mincho"/>
            <w:lang w:eastAsia="ja-JP"/>
            <w:woUserID w:val="6"/>
          </w:rPr>
          <w:t xml:space="preserve"> </w:t>
        </w:r>
      </w:ins>
      <w:ins w:id="2561" w:author="ShadowNightHeart" w:date="2023-12-12T13:47:15Z">
        <w:r>
          <w:rPr>
            <w:rFonts w:eastAsia="Yu Mincho"/>
            <w:lang w:eastAsia="ja-JP"/>
            <w:woUserID w:val="6"/>
          </w:rPr>
          <w:t>合</w:t>
        </w:r>
      </w:ins>
      <w:ins w:id="2562" w:author="ShadowNightHeart" w:date="2023-12-12T13:47:23Z">
        <w:r>
          <w:rPr>
            <w:rFonts w:eastAsia="Yu Mincho"/>
            <w:lang w:eastAsia="ja-JP"/>
            <w:woUserID w:val="6"/>
          </w:rPr>
          <w:t xml:space="preserve"> </w:t>
        </w:r>
      </w:ins>
      <w:ins w:id="2563" w:author="ShadowNightHeart" w:date="2023-12-12T13:47:15Z">
        <w:r>
          <w:rPr>
            <w:rFonts w:eastAsia="Yu Mincho"/>
            <w:lang w:eastAsia="ja-JP"/>
            <w:woUserID w:val="6"/>
          </w:rPr>
          <w:t>作</w:t>
        </w:r>
      </w:ins>
      <w:del w:id="2564" w:author="ShadowNightHeart" w:date="2023-12-12T13:47:10Z">
        <w:r>
          <w:rPr>
            <w:rFonts w:eastAsia="Yu Mincho"/>
            <w:lang w:eastAsia="ja-JP"/>
          </w:rPr>
          <w:delText>Smells like teamwork</w:delText>
        </w:r>
      </w:del>
      <w:ins w:id="2565" w:author="ShadowNightHeart" w:date="2023-12-12T13:47:23Z">
        <w:r>
          <w:rPr>
            <w:rFonts w:eastAsia="Yu Mincho"/>
            <w:lang w:eastAsia="ja-JP"/>
            <w:woUserID w:val="6"/>
          </w:rPr>
          <w:t xml:space="preserve"> </w:t>
        </w:r>
      </w:ins>
      <w:ins w:id="2566" w:author="ShadowNightHeart" w:date="2023-12-12T13:47:25Z">
        <w:r>
          <w:rPr>
            <w:rFonts w:eastAsia="Yu Mincho"/>
            <w:lang w:eastAsia="ja-JP"/>
            <w:woUserID w:val="6"/>
          </w:rPr>
          <w:t>。</w:t>
        </w:r>
      </w:ins>
      <w:del w:id="2567" w:author="ShadowNightHeart" w:date="2023-12-12T13:47:25Z">
        <w:r>
          <w:rPr>
            <w:rFonts w:eastAsia="Yu Mincho"/>
            <w:lang w:eastAsia="ja-JP"/>
          </w:rPr>
          <w:delText>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The four </w:t>
      </w:r>
      <w:ins w:id="2568" w:author="ShadowNightHeart" w:date="2023-12-12T13:58:07Z">
        <w:r>
          <w:rPr>
            <w:rFonts w:eastAsia="Yu Mincho"/>
            <w:lang w:eastAsia="ja-JP"/>
            <w:woUserID w:val="6"/>
          </w:rPr>
          <w:t>正</w:t>
        </w:r>
      </w:ins>
      <w:ins w:id="2569" w:author="ShadowNightHeart" w:date="2023-12-12T13:58:17Z">
        <w:r>
          <w:rPr>
            <w:rFonts w:eastAsia="Yu Mincho"/>
            <w:lang w:eastAsia="ja-JP"/>
            <w:woUserID w:val="6"/>
          </w:rPr>
          <w:t xml:space="preserve"> </w:t>
        </w:r>
      </w:ins>
      <w:ins w:id="2570" w:author="ShadowNightHeart" w:date="2023-12-12T13:58:07Z">
        <w:r>
          <w:rPr>
            <w:rFonts w:eastAsia="Yu Mincho"/>
            <w:lang w:eastAsia="ja-JP"/>
            <w:woUserID w:val="6"/>
          </w:rPr>
          <w:t>在</w:t>
        </w:r>
      </w:ins>
      <w:ins w:id="2571" w:author="ShadowNightHeart" w:date="2023-12-12T13:58:17Z">
        <w:r>
          <w:rPr>
            <w:rFonts w:eastAsia="Yu Mincho"/>
            <w:lang w:eastAsia="ja-JP"/>
            <w:woUserID w:val="6"/>
          </w:rPr>
          <w:t xml:space="preserve"> </w:t>
        </w:r>
      </w:ins>
      <w:ins w:id="2572" w:author="ShadowNightHeart" w:date="2023-12-12T13:58:07Z">
        <w:r>
          <w:rPr>
            <w:rFonts w:eastAsia="Yu Mincho"/>
            <w:lang w:eastAsia="ja-JP"/>
            <w:woUserID w:val="6"/>
          </w:rPr>
          <w:t>决</w:t>
        </w:r>
      </w:ins>
      <w:ins w:id="2573" w:author="ShadowNightHeart" w:date="2023-12-12T13:58:18Z">
        <w:r>
          <w:rPr>
            <w:rFonts w:eastAsia="Yu Mincho"/>
            <w:lang w:eastAsia="ja-JP"/>
            <w:woUserID w:val="6"/>
          </w:rPr>
          <w:t xml:space="preserve"> </w:t>
        </w:r>
      </w:ins>
      <w:ins w:id="2574" w:author="ShadowNightHeart" w:date="2023-12-12T13:58:07Z">
        <w:r>
          <w:rPr>
            <w:rFonts w:eastAsia="Yu Mincho"/>
            <w:lang w:eastAsia="ja-JP"/>
            <w:woUserID w:val="6"/>
          </w:rPr>
          <w:t>定</w:t>
        </w:r>
      </w:ins>
      <w:ins w:id="2575" w:author="ShadowNightHeart" w:date="2023-12-12T13:58:18Z">
        <w:r>
          <w:rPr>
            <w:rFonts w:eastAsia="Yu Mincho"/>
            <w:lang w:eastAsia="ja-JP"/>
            <w:woUserID w:val="6"/>
          </w:rPr>
          <w:t xml:space="preserve"> </w:t>
        </w:r>
      </w:ins>
      <w:ins w:id="2576" w:author="ShadowNightHeart" w:date="2023-12-12T13:58:08Z">
        <w:r>
          <w:rPr>
            <w:rFonts w:eastAsia="Yu Mincho"/>
            <w:lang w:eastAsia="ja-JP"/>
            <w:woUserID w:val="6"/>
          </w:rPr>
          <w:t>谁</w:t>
        </w:r>
      </w:ins>
      <w:ins w:id="2577" w:author="ShadowNightHeart" w:date="2023-12-12T13:58:19Z">
        <w:r>
          <w:rPr>
            <w:rFonts w:eastAsia="Yu Mincho"/>
            <w:lang w:eastAsia="ja-JP"/>
            <w:woUserID w:val="6"/>
          </w:rPr>
          <w:t xml:space="preserve"> </w:t>
        </w:r>
      </w:ins>
      <w:ins w:id="2578" w:author="ShadowNightHeart" w:date="2023-12-12T13:58:09Z">
        <w:r>
          <w:rPr>
            <w:rFonts w:eastAsia="Yu Mincho"/>
            <w:lang w:eastAsia="ja-JP"/>
            <w:woUserID w:val="6"/>
          </w:rPr>
          <w:t>下</w:t>
        </w:r>
      </w:ins>
      <w:ins w:id="2579" w:author="ShadowNightHeart" w:date="2023-12-12T13:58:19Z">
        <w:r>
          <w:rPr>
            <w:rFonts w:eastAsia="Yu Mincho"/>
            <w:lang w:eastAsia="ja-JP"/>
            <w:woUserID w:val="6"/>
          </w:rPr>
          <w:t xml:space="preserve"> </w:t>
        </w:r>
      </w:ins>
      <w:ins w:id="2580" w:author="ShadowNightHeart" w:date="2023-12-12T13:58:09Z">
        <w:r>
          <w:rPr>
            <w:rFonts w:eastAsia="Yu Mincho"/>
            <w:lang w:eastAsia="ja-JP"/>
            <w:woUserID w:val="6"/>
          </w:rPr>
          <w:t>一</w:t>
        </w:r>
      </w:ins>
      <w:ins w:id="2581" w:author="ShadowNightHeart" w:date="2023-12-12T13:58:19Z">
        <w:r>
          <w:rPr>
            <w:rFonts w:eastAsia="Yu Mincho"/>
            <w:lang w:eastAsia="ja-JP"/>
            <w:woUserID w:val="6"/>
          </w:rPr>
          <w:t xml:space="preserve"> </w:t>
        </w:r>
      </w:ins>
      <w:ins w:id="2582" w:author="ShadowNightHeart" w:date="2023-12-12T13:58:09Z">
        <w:r>
          <w:rPr>
            <w:rFonts w:eastAsia="Yu Mincho"/>
            <w:lang w:eastAsia="ja-JP"/>
            <w:woUserID w:val="6"/>
          </w:rPr>
          <w:t>个</w:t>
        </w:r>
      </w:ins>
      <w:ins w:id="2583" w:author="ShadowNightHeart" w:date="2023-12-12T13:58:19Z">
        <w:r>
          <w:rPr>
            <w:rFonts w:eastAsia="Yu Mincho"/>
            <w:lang w:eastAsia="ja-JP"/>
            <w:woUserID w:val="6"/>
          </w:rPr>
          <w:t xml:space="preserve"> </w:t>
        </w:r>
      </w:ins>
      <w:ins w:id="2584" w:author="ShadowNightHeart" w:date="2023-12-12T13:58:11Z">
        <w:r>
          <w:rPr>
            <w:rFonts w:eastAsia="Yu Mincho"/>
            <w:lang w:eastAsia="ja-JP"/>
            <w:woUserID w:val="6"/>
          </w:rPr>
          <w:t>上</w:t>
        </w:r>
      </w:ins>
      <w:ins w:id="2585" w:author="ShadowNightHeart" w:date="2023-12-12T13:58:19Z">
        <w:r>
          <w:rPr>
            <w:rFonts w:eastAsia="Yu Mincho"/>
            <w:lang w:eastAsia="ja-JP"/>
            <w:woUserID w:val="6"/>
          </w:rPr>
          <w:t xml:space="preserve"> </w:t>
        </w:r>
      </w:ins>
      <w:ins w:id="2586" w:author="ShadowNightHeart" w:date="2023-12-12T13:58:11Z">
        <w:r>
          <w:rPr>
            <w:rFonts w:eastAsia="Yu Mincho"/>
            <w:lang w:eastAsia="ja-JP"/>
            <w:woUserID w:val="6"/>
          </w:rPr>
          <w:t>场</w:t>
        </w:r>
      </w:ins>
      <w:del w:id="2587" w:author="ShadowNightHeart" w:date="2023-12-12T13:58:04Z">
        <w:r>
          <w:rPr>
            <w:rFonts w:eastAsia="Yu Mincho"/>
            <w:lang w:eastAsia="ja-JP"/>
          </w:rPr>
          <w:delText>are deciding who#     attacks nex</w:delText>
        </w:r>
      </w:del>
      <w:ins w:id="2588" w:author="ShadowNightHeart" w:date="2023-12-12T13:58:20Z">
        <w:r>
          <w:rPr>
            <w:rFonts w:eastAsia="Yu Mincho"/>
            <w:lang w:eastAsia="ja-JP"/>
            <w:woUserID w:val="6"/>
          </w:rPr>
          <w:t xml:space="preserve"> </w:t>
        </w:r>
      </w:ins>
      <w:ins w:id="2589" w:author="ShadowNightHeart" w:date="2023-12-12T13:58:15Z">
        <w:r>
          <w:rPr>
            <w:rFonts w:eastAsia="Yu Mincho"/>
            <w:lang w:eastAsia="ja-JP"/>
            <w:woUserID w:val="6"/>
          </w:rPr>
          <w:t>。</w:t>
        </w:r>
      </w:ins>
      <w:del w:id="2590" w:author="ShadowNightHeart" w:date="2023-12-12T13:58:15Z">
        <w:r>
          <w:rPr>
            <w:rFonts w:eastAsia="Yu Mincho"/>
            <w:lang w:eastAsia="ja-JP"/>
          </w:rPr>
          <w:delText>t.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GeneralUse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texture_prefetch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MainMenu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_assets_load_new_home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_assets_load_ruins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_assets_load_snowdin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_assets_load_dunes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_assets_load_wild_east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_assets_load_steamworks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_assets_load_waterfall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_assets_load_minigames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_assets_load_shop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_assets_load_hotland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_assets_load_mansion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asset_get_tags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_room_tag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Wild East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Minigame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Waterfall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Mansion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texture_is_ready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Ruins Textures Loaded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Ruins Textures Flushed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texture_flush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 Textures Loaded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 Textures Flushed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Waterfall Textures Loaded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Waterfall Textures Flushed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 Textures Loaded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 Textures Flushed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WildEast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BattleWildEast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newhome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Battlenewhome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Minigames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gml_Script_scr_texture_page_handler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scr_texture_page_handler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tellyvis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gml_Script_scr_generate_battle_tellyvis_solo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scr_generate_battle_tellyvis_solo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sqrt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591" w:author="ShadowNightHeart" w:date="2023-12-12T15:59:01Z">
        <w:r>
          <w:rPr>
            <w:rFonts w:eastAsia="Yu Mincho"/>
            <w:lang w:eastAsia="ja-JP"/>
            <w:woUserID w:val="6"/>
          </w:rPr>
          <w:t>哦</w:t>
        </w:r>
      </w:ins>
      <w:ins w:id="2592" w:author="ShadowNightHeart" w:date="2023-12-12T15:59:05Z">
        <w:r>
          <w:rPr>
            <w:rFonts w:eastAsia="Yu Mincho"/>
            <w:lang w:eastAsia="ja-JP"/>
            <w:woUserID w:val="6"/>
          </w:rPr>
          <w:t xml:space="preserve"> </w:t>
        </w:r>
      </w:ins>
      <w:ins w:id="2593" w:author="ShadowNightHeart" w:date="2023-12-12T15:59:08Z">
        <w:r>
          <w:rPr>
            <w:rFonts w:eastAsia="Yu Mincho"/>
            <w:lang w:eastAsia="ja-JP"/>
            <w:woUserID w:val="6"/>
          </w:rPr>
          <w:t>嗨</w:t>
        </w:r>
      </w:ins>
      <w:del w:id="2594" w:author="ShadowNightHeart" w:date="2023-12-12T15:59:00Z">
        <w:r>
          <w:rPr>
            <w:rFonts w:eastAsia="Yu Mincho"/>
            <w:lang w:eastAsia="ja-JP"/>
          </w:rPr>
          <w:delText>Oh-Howdy</w:delText>
        </w:r>
      </w:del>
      <w:r>
        <w:rPr>
          <w:rFonts w:eastAsia="Yu Mincho"/>
          <w:lang w:eastAsia="ja-JP"/>
        </w:rPr>
        <w:t>!</w:t>
      </w:r>
    </w:p>
    <w:p>
      <w:pPr>
        <w:rPr>
          <w:rFonts w:hint="default" w:eastAsia="Yu Mincho"/>
          <w:lang w:eastAsia="ja-JP"/>
          <w:woUserID w:val="6"/>
        </w:rPr>
      </w:pPr>
      <w:r>
        <w:rPr>
          <w:rFonts w:eastAsia="Yu Mincho"/>
          <w:lang w:eastAsia="ja-JP"/>
        </w:rPr>
        <w:t xml:space="preserve">*  </w:t>
      </w:r>
      <w:ins w:id="2595" w:author="ShadowNightHeart" w:date="2023-12-12T15:59:17Z">
        <w:r>
          <w:rPr>
            <w:rFonts w:eastAsia="Yu Mincho"/>
            <w:lang w:eastAsia="ja-JP"/>
            <w:woUserID w:val="6"/>
          </w:rPr>
          <w:t>现</w:t>
        </w:r>
      </w:ins>
      <w:ins w:id="2596" w:author="ShadowNightHeart" w:date="2023-12-12T15:59:38Z">
        <w:r>
          <w:rPr>
            <w:rFonts w:eastAsia="Yu Mincho"/>
            <w:lang w:eastAsia="ja-JP"/>
            <w:woUserID w:val="6"/>
          </w:rPr>
          <w:t xml:space="preserve"> </w:t>
        </w:r>
      </w:ins>
      <w:ins w:id="2597" w:author="ShadowNightHeart" w:date="2023-12-12T15:59:17Z">
        <w:r>
          <w:rPr>
            <w:rFonts w:eastAsia="Yu Mincho"/>
            <w:lang w:eastAsia="ja-JP"/>
            <w:woUserID w:val="6"/>
          </w:rPr>
          <w:t>在</w:t>
        </w:r>
      </w:ins>
      <w:ins w:id="2598" w:author="ShadowNightHeart" w:date="2023-12-12T15:59:38Z">
        <w:r>
          <w:rPr>
            <w:rFonts w:eastAsia="Yu Mincho"/>
            <w:lang w:eastAsia="ja-JP"/>
            <w:woUserID w:val="6"/>
          </w:rPr>
          <w:t xml:space="preserve"> </w:t>
        </w:r>
      </w:ins>
      <w:ins w:id="2599" w:author="ShadowNightHeart" w:date="2023-12-12T15:59:17Z">
        <w:r>
          <w:rPr>
            <w:rFonts w:eastAsia="Yu Mincho"/>
            <w:lang w:eastAsia="ja-JP"/>
            <w:woUserID w:val="6"/>
          </w:rPr>
          <w:t>我</w:t>
        </w:r>
      </w:ins>
      <w:ins w:id="2600" w:author="ShadowNightHeart" w:date="2023-12-12T15:59:39Z">
        <w:r>
          <w:rPr>
            <w:rFonts w:eastAsia="Yu Mincho"/>
            <w:lang w:eastAsia="ja-JP"/>
            <w:woUserID w:val="6"/>
          </w:rPr>
          <w:t xml:space="preserve"> </w:t>
        </w:r>
      </w:ins>
      <w:ins w:id="2601" w:author="ShadowNightHeart" w:date="2023-12-12T15:59:17Z">
        <w:r>
          <w:rPr>
            <w:rFonts w:eastAsia="Yu Mincho"/>
            <w:lang w:eastAsia="ja-JP"/>
            <w:woUserID w:val="6"/>
          </w:rPr>
          <w:t>们</w:t>
        </w:r>
      </w:ins>
      <w:ins w:id="2602" w:author="ShadowNightHeart" w:date="2023-12-12T15:59:41Z">
        <w:r>
          <w:rPr>
            <w:rFonts w:eastAsia="Yu Mincho"/>
            <w:lang w:eastAsia="ja-JP"/>
            <w:woUserID w:val="6"/>
          </w:rPr>
          <w:t xml:space="preserve"> </w:t>
        </w:r>
      </w:ins>
      <w:ins w:id="2603" w:author="ShadowNightHeart" w:date="2023-12-12T15:59:19Z">
        <w:r>
          <w:rPr>
            <w:rFonts w:eastAsia="Yu Mincho"/>
            <w:lang w:eastAsia="ja-JP"/>
            <w:woUserID w:val="6"/>
          </w:rPr>
          <w:t>接</w:t>
        </w:r>
      </w:ins>
      <w:ins w:id="2604" w:author="ShadowNightHeart" w:date="2023-12-12T15:59:41Z">
        <w:r>
          <w:rPr>
            <w:rFonts w:eastAsia="Yu Mincho"/>
            <w:lang w:eastAsia="ja-JP"/>
            <w:woUserID w:val="6"/>
          </w:rPr>
          <w:t xml:space="preserve"> </w:t>
        </w:r>
      </w:ins>
      <w:ins w:id="2605" w:author="ShadowNightHeart" w:date="2023-12-12T15:59:19Z">
        <w:r>
          <w:rPr>
            <w:rFonts w:eastAsia="Yu Mincho"/>
            <w:lang w:eastAsia="ja-JP"/>
            <w:woUserID w:val="6"/>
          </w:rPr>
          <w:t>近</w:t>
        </w:r>
      </w:ins>
      <w:del w:id="2606" w:author="ShadowNightHeart" w:date="2023-12-12T15:59:15Z">
        <w:r>
          <w:rPr>
            <w:rFonts w:eastAsia="Yu Mincho"/>
            <w:lang w:eastAsia="ja-JP"/>
          </w:rPr>
          <w:delText xml:space="preserve">We're nearing the#     </w:delText>
        </w:r>
      </w:del>
      <w:ins w:id="2607" w:author="ShadowNightHeart" w:date="2023-12-12T15:59:42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Cast</w:t>
      </w:r>
      <w:ins w:id="2608" w:author="ShadowNightHeart" w:date="2023-12-12T15:59:28Z">
        <w:r>
          <w:rPr>
            <w:rFonts w:eastAsia="Yu Mincho"/>
            <w:lang w:eastAsia="ja-JP"/>
            <w:woUserID w:val="6"/>
          </w:rPr>
          <w:t>le</w:t>
        </w:r>
      </w:ins>
      <w:ins w:id="2609" w:author="ShadowNightHeart" w:date="2023-12-12T15:59:34Z">
        <w:r>
          <w:rPr>
            <w:rFonts w:eastAsia="Yu Mincho"/>
            <w:lang w:eastAsia="ja-JP"/>
            <w:woUserID w:val="6"/>
          </w:rPr>
          <w:t xml:space="preserve"> </w:t>
        </w:r>
      </w:ins>
      <w:ins w:id="2610" w:author="ShadowNightHeart" w:date="2023-12-12T15:59:29Z">
        <w:r>
          <w:rPr>
            <w:rFonts w:eastAsia="Yu Mincho"/>
            <w:lang w:eastAsia="ja-JP"/>
            <w:woUserID w:val="6"/>
          </w:rPr>
          <w:t>了</w:t>
        </w:r>
      </w:ins>
      <w:del w:id="2611" w:author="ShadowNightHeart" w:date="2023-12-12T15:59:24Z">
        <w:r>
          <w:rPr>
            <w:rFonts w:eastAsia="Yu Mincho"/>
            <w:lang w:eastAsia="ja-JP"/>
          </w:rPr>
          <w:delText>le now.</w:delText>
        </w:r>
      </w:del>
      <w:ins w:id="2612" w:author="ShadowNightHeart" w:date="2023-12-12T15:59:46Z">
        <w:r>
          <w:rPr>
            <w:rFonts w:eastAsia="Yu Mincho"/>
            <w:lang w:eastAsia="ja-JP"/>
            <w:woUserID w:val="6"/>
          </w:rPr>
          <w:t xml:space="preserve"> </w:t>
        </w:r>
      </w:ins>
      <w:ins w:id="2613" w:author="ShadowNightHeart" w:date="2023-12-12T15:59:47Z">
        <w:r>
          <w:rPr>
            <w:rFonts w:eastAsia="Yu Mincho"/>
            <w:lang w:eastAsia="ja-JP"/>
            <w:woUserID w:val="6"/>
          </w:rPr>
          <w:t>。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614" w:author="ShadowNightHeart" w:date="2023-12-12T16:03:51Z">
        <w:r>
          <w:rPr>
            <w:rFonts w:eastAsia="Yu Mincho"/>
            <w:lang w:eastAsia="ja-JP"/>
            <w:woUserID w:val="6"/>
          </w:rPr>
          <w:t>真</w:t>
        </w:r>
      </w:ins>
      <w:ins w:id="2615" w:author="ShadowNightHeart" w:date="2023-12-12T16:03:56Z">
        <w:r>
          <w:rPr>
            <w:rFonts w:eastAsia="Yu Mincho"/>
            <w:lang w:eastAsia="ja-JP"/>
            <w:woUserID w:val="6"/>
          </w:rPr>
          <w:t xml:space="preserve"> </w:t>
        </w:r>
      </w:ins>
      <w:ins w:id="2616" w:author="ShadowNightHeart" w:date="2023-12-12T16:03:51Z">
        <w:r>
          <w:rPr>
            <w:rFonts w:eastAsia="Yu Mincho"/>
            <w:lang w:eastAsia="ja-JP"/>
            <w:woUserID w:val="6"/>
          </w:rPr>
          <w:t>是</w:t>
        </w:r>
      </w:ins>
      <w:ins w:id="2617" w:author="ShadowNightHeart" w:date="2023-12-12T16:03:57Z">
        <w:r>
          <w:rPr>
            <w:rFonts w:eastAsia="Yu Mincho"/>
            <w:lang w:eastAsia="ja-JP"/>
            <w:woUserID w:val="6"/>
          </w:rPr>
          <w:t xml:space="preserve"> </w:t>
        </w:r>
      </w:ins>
      <w:ins w:id="2618" w:author="ShadowNightHeart" w:date="2023-12-12T16:03:37Z">
        <w:r>
          <w:rPr>
            <w:rFonts w:eastAsia="Yu Mincho"/>
            <w:lang w:eastAsia="ja-JP"/>
            <w:woUserID w:val="6"/>
          </w:rPr>
          <w:t>事</w:t>
        </w:r>
      </w:ins>
      <w:ins w:id="2619" w:author="ShadowNightHeart" w:date="2023-12-12T16:03:58Z">
        <w:r>
          <w:rPr>
            <w:rFonts w:eastAsia="Yu Mincho"/>
            <w:lang w:eastAsia="ja-JP"/>
            <w:woUserID w:val="6"/>
          </w:rPr>
          <w:t xml:space="preserve"> </w:t>
        </w:r>
      </w:ins>
      <w:ins w:id="2620" w:author="ShadowNightHeart" w:date="2023-12-12T16:03:39Z">
        <w:r>
          <w:rPr>
            <w:rFonts w:eastAsia="Yu Mincho"/>
            <w:lang w:eastAsia="ja-JP"/>
            <w:woUserID w:val="6"/>
          </w:rPr>
          <w:t>多</w:t>
        </w:r>
      </w:ins>
      <w:del w:id="2621" w:author="ShadowNightHeart" w:date="2023-12-12T16:03:35Z">
        <w:r>
          <w:rPr>
            <w:rFonts w:eastAsia="Yu Mincho"/>
            <w:lang w:eastAsia="ja-JP"/>
          </w:rPr>
          <w:delText>What an eventful day</w:delText>
        </w:r>
      </w:del>
      <w:ins w:id="2622" w:author="ShadowNightHeart" w:date="2023-12-12T16:03:58Z">
        <w:r>
          <w:rPr>
            <w:rFonts w:eastAsia="Yu Mincho"/>
            <w:lang w:eastAsia="ja-JP"/>
            <w:woUserID w:val="6"/>
          </w:rPr>
          <w:t xml:space="preserve"> </w:t>
        </w:r>
      </w:ins>
      <w:ins w:id="2623" w:author="ShadowNightHeart" w:date="2023-12-12T16:03:52Z">
        <w:r>
          <w:rPr>
            <w:rFonts w:eastAsia="Yu Mincho"/>
            <w:lang w:eastAsia="ja-JP"/>
            <w:woUserID w:val="6"/>
          </w:rPr>
          <w:t>的</w:t>
        </w:r>
      </w:ins>
      <w:ins w:id="2624" w:author="ShadowNightHeart" w:date="2023-12-12T16:03:58Z">
        <w:r>
          <w:rPr>
            <w:rFonts w:eastAsia="Yu Mincho"/>
            <w:lang w:eastAsia="ja-JP"/>
            <w:woUserID w:val="6"/>
          </w:rPr>
          <w:t xml:space="preserve"> </w:t>
        </w:r>
      </w:ins>
      <w:ins w:id="2625" w:author="ShadowNightHeart" w:date="2023-12-12T16:03:55Z">
        <w:r>
          <w:rPr>
            <w:rFonts w:eastAsia="Yu Mincho"/>
            <w:lang w:eastAsia="ja-JP"/>
            <w:woUserID w:val="6"/>
          </w:rPr>
          <w:t>一</w:t>
        </w:r>
      </w:ins>
      <w:ins w:id="2626" w:author="ShadowNightHeart" w:date="2023-12-12T16:03:58Z">
        <w:r>
          <w:rPr>
            <w:rFonts w:eastAsia="Yu Mincho"/>
            <w:lang w:eastAsia="ja-JP"/>
            <w:woUserID w:val="6"/>
          </w:rPr>
          <w:t xml:space="preserve"> </w:t>
        </w:r>
      </w:ins>
      <w:ins w:id="2627" w:author="ShadowNightHeart" w:date="2023-12-12T16:03:55Z">
        <w:r>
          <w:rPr>
            <w:rFonts w:eastAsia="Yu Mincho"/>
            <w:lang w:eastAsia="ja-JP"/>
            <w:woUserID w:val="6"/>
          </w:rPr>
          <w:t>天</w:t>
        </w:r>
      </w:ins>
      <w:ins w:id="2628" w:author="ShadowNightHeart" w:date="2023-12-12T16:03:59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!</w:t>
      </w:r>
    </w:p>
    <w:p>
      <w:pPr>
        <w:ind w:left="0" w:hanging="210" w:hangingChars="100"/>
        <w:rPr>
          <w:rFonts w:eastAsia="Yu Mincho"/>
          <w:lang w:eastAsia="ja-JP"/>
        </w:rPr>
        <w:pPrChange w:id="2629" w:author="ShadowNightHeart" w:date="2023-12-12T16:57:38Z">
          <w:pPr/>
        </w:pPrChange>
      </w:pPr>
      <w:r>
        <w:rPr>
          <w:rFonts w:eastAsia="Yu Mincho"/>
          <w:lang w:eastAsia="ja-JP"/>
        </w:rPr>
        <w:t xml:space="preserve">*  </w:t>
      </w:r>
      <w:ins w:id="2630" w:author="ShadowNightHeart" w:date="2023-12-12T16:56:30Z">
        <w:r>
          <w:rPr>
            <w:rFonts w:eastAsia="Yu Mincho"/>
            <w:lang w:eastAsia="ja-JP"/>
            <w:woUserID w:val="6"/>
          </w:rPr>
          <w:t>为</w:t>
        </w:r>
      </w:ins>
      <w:ins w:id="2631" w:author="ShadowNightHeart" w:date="2023-12-12T16:57:20Z">
        <w:r>
          <w:rPr>
            <w:rFonts w:eastAsia="Yu Mincho"/>
            <w:lang w:eastAsia="ja-JP"/>
            <w:woUserID w:val="6"/>
          </w:rPr>
          <w:t xml:space="preserve"> </w:t>
        </w:r>
      </w:ins>
      <w:ins w:id="2632" w:author="ShadowNightHeart" w:date="2023-12-12T16:56:30Z">
        <w:r>
          <w:rPr>
            <w:rFonts w:eastAsia="Yu Mincho"/>
            <w:lang w:eastAsia="ja-JP"/>
            <w:woUserID w:val="6"/>
          </w:rPr>
          <w:t>了</w:t>
        </w:r>
      </w:ins>
      <w:ins w:id="2633" w:author="ShadowNightHeart" w:date="2023-12-12T16:57:21Z">
        <w:r>
          <w:rPr>
            <w:rFonts w:eastAsia="Yu Mincho"/>
            <w:lang w:eastAsia="ja-JP"/>
            <w:woUserID w:val="6"/>
          </w:rPr>
          <w:t xml:space="preserve"> </w:t>
        </w:r>
      </w:ins>
      <w:ins w:id="2634" w:author="ShadowNightHeart" w:date="2023-12-12T16:56:33Z">
        <w:r>
          <w:rPr>
            <w:rFonts w:eastAsia="Yu Mincho"/>
            <w:lang w:eastAsia="ja-JP"/>
            <w:woUserID w:val="6"/>
          </w:rPr>
          <w:t>那</w:t>
        </w:r>
      </w:ins>
      <w:ins w:id="2635" w:author="ShadowNightHeart" w:date="2023-12-12T16:57:21Z">
        <w:r>
          <w:rPr>
            <w:rFonts w:eastAsia="Yu Mincho"/>
            <w:lang w:eastAsia="ja-JP"/>
            <w:woUserID w:val="6"/>
          </w:rPr>
          <w:t xml:space="preserve"> </w:t>
        </w:r>
      </w:ins>
      <w:ins w:id="2636" w:author="ShadowNightHeart" w:date="2023-12-12T16:56:33Z">
        <w:r>
          <w:rPr>
            <w:rFonts w:eastAsia="Yu Mincho"/>
            <w:lang w:eastAsia="ja-JP"/>
            <w:woUserID w:val="6"/>
          </w:rPr>
          <w:t>些</w:t>
        </w:r>
      </w:ins>
      <w:ins w:id="2637" w:author="ShadowNightHeart" w:date="2023-12-12T16:57:21Z">
        <w:r>
          <w:rPr>
            <w:rFonts w:eastAsia="Yu Mincho"/>
            <w:lang w:eastAsia="ja-JP"/>
            <w:woUserID w:val="6"/>
          </w:rPr>
          <w:t xml:space="preserve"> </w:t>
        </w:r>
      </w:ins>
      <w:ins w:id="2638" w:author="ShadowNightHeart" w:date="2023-12-12T16:56:47Z">
        <w:r>
          <w:rPr>
            <w:rFonts w:eastAsia="Yu Mincho"/>
            <w:lang w:eastAsia="ja-JP"/>
            <w:woUserID w:val="6"/>
          </w:rPr>
          <w:t>踢</w:t>
        </w:r>
      </w:ins>
      <w:ins w:id="2639" w:author="ShadowNightHeart" w:date="2023-12-12T16:57:21Z">
        <w:r>
          <w:rPr>
            <w:rFonts w:eastAsia="Yu Mincho"/>
            <w:lang w:eastAsia="ja-JP"/>
            <w:woUserID w:val="6"/>
          </w:rPr>
          <w:t xml:space="preserve"> </w:t>
        </w:r>
      </w:ins>
      <w:ins w:id="2640" w:author="ShadowNightHeart" w:date="2023-12-12T16:56:47Z">
        <w:r>
          <w:rPr>
            <w:rFonts w:eastAsia="Yu Mincho"/>
            <w:lang w:eastAsia="ja-JP"/>
            <w:woUserID w:val="6"/>
          </w:rPr>
          <w:t>击</w:t>
        </w:r>
      </w:ins>
      <w:ins w:id="2641" w:author="ShadowNightHeart" w:date="2023-12-12T16:57:23Z">
        <w:r>
          <w:rPr>
            <w:rFonts w:eastAsia="Yu Mincho"/>
            <w:lang w:eastAsia="ja-JP"/>
            <w:woUserID w:val="6"/>
          </w:rPr>
          <w:t xml:space="preserve"> </w:t>
        </w:r>
      </w:ins>
      <w:ins w:id="2642" w:author="ShadowNightHeart" w:date="2023-12-12T16:56:50Z">
        <w:r>
          <w:rPr>
            <w:rFonts w:eastAsia="Yu Mincho"/>
            <w:lang w:eastAsia="ja-JP"/>
            <w:woUserID w:val="6"/>
          </w:rPr>
          <w:t>和</w:t>
        </w:r>
      </w:ins>
      <w:ins w:id="2643" w:author="ShadowNightHeart" w:date="2023-12-12T16:57:23Z">
        <w:r>
          <w:rPr>
            <w:rFonts w:eastAsia="Yu Mincho"/>
            <w:lang w:eastAsia="ja-JP"/>
            <w:woUserID w:val="6"/>
          </w:rPr>
          <w:t xml:space="preserve"> </w:t>
        </w:r>
      </w:ins>
      <w:ins w:id="2644" w:author="ShadowNightHeart" w:date="2023-12-12T16:56:57Z">
        <w:r>
          <w:rPr>
            <w:rFonts w:eastAsia="Yu Mincho"/>
            <w:lang w:eastAsia="ja-JP"/>
            <w:woUserID w:val="6"/>
          </w:rPr>
          <w:t>咯</w:t>
        </w:r>
      </w:ins>
      <w:ins w:id="2645" w:author="ShadowNightHeart" w:date="2023-12-12T16:57:23Z">
        <w:r>
          <w:rPr>
            <w:rFonts w:eastAsia="Yu Mincho"/>
            <w:lang w:eastAsia="ja-JP"/>
            <w:woUserID w:val="6"/>
          </w:rPr>
          <w:t xml:space="preserve"> </w:t>
        </w:r>
      </w:ins>
      <w:ins w:id="2646" w:author="ShadowNightHeart" w:date="2023-12-12T16:56:57Z">
        <w:r>
          <w:rPr>
            <w:rFonts w:eastAsia="Yu Mincho"/>
            <w:lang w:eastAsia="ja-JP"/>
            <w:woUserID w:val="6"/>
          </w:rPr>
          <w:t>咯</w:t>
        </w:r>
      </w:ins>
      <w:ins w:id="2647" w:author="ShadowNightHeart" w:date="2023-12-12T16:57:23Z">
        <w:r>
          <w:rPr>
            <w:rFonts w:eastAsia="Yu Mincho"/>
            <w:lang w:eastAsia="ja-JP"/>
            <w:woUserID w:val="6"/>
          </w:rPr>
          <w:t xml:space="preserve"> </w:t>
        </w:r>
      </w:ins>
      <w:ins w:id="2648" w:author="ShadowNightHeart" w:date="2023-12-12T16:57:01Z">
        <w:r>
          <w:rPr>
            <w:rFonts w:eastAsia="Yu Mincho"/>
            <w:lang w:eastAsia="ja-JP"/>
            <w:woUserID w:val="6"/>
          </w:rPr>
          <w:t>声</w:t>
        </w:r>
      </w:ins>
      <w:ins w:id="2649" w:author="ShadowNightHeart" w:date="2023-12-12T16:57:25Z">
        <w:r>
          <w:rPr>
            <w:rFonts w:eastAsia="Yu Mincho"/>
            <w:lang w:eastAsia="ja-JP"/>
            <w:woUserID w:val="6"/>
          </w:rPr>
          <w:t xml:space="preserve"> </w:t>
        </w:r>
      </w:ins>
      <w:ins w:id="2650" w:author="ShadowNightHeart" w:date="2023-12-12T16:57:02Z">
        <w:r>
          <w:rPr>
            <w:rFonts w:eastAsia="Yu Mincho"/>
            <w:lang w:eastAsia="ja-JP"/>
            <w:woUserID w:val="6"/>
          </w:rPr>
          <w:t>，</w:t>
        </w:r>
      </w:ins>
      <w:ins w:id="2651" w:author="ShadowNightHeart" w:date="2023-12-12T16:57:04Z">
        <w:r>
          <w:rPr>
            <w:rFonts w:eastAsia="Yu Mincho"/>
            <w:lang w:eastAsia="ja-JP"/>
            <w:woUserID w:val="6"/>
          </w:rPr>
          <w:t>#</w:t>
        </w:r>
      </w:ins>
      <w:ins w:id="2652" w:author="ShadowNightHeart" w:date="2023-12-12T16:57:26Z">
        <w:r>
          <w:rPr>
            <w:rFonts w:eastAsia="Yu Mincho"/>
            <w:lang w:eastAsia="ja-JP"/>
            <w:woUserID w:val="6"/>
          </w:rPr>
          <w:t xml:space="preserve">    </w:t>
        </w:r>
      </w:ins>
      <w:ins w:id="2653" w:author="ShadowNightHeart" w:date="2023-12-12T16:57:28Z">
        <w:r>
          <w:rPr>
            <w:rFonts w:eastAsia="Yu Mincho"/>
            <w:lang w:eastAsia="ja-JP"/>
            <w:woUserID w:val="6"/>
          </w:rPr>
          <w:t xml:space="preserve"> </w:t>
        </w:r>
      </w:ins>
      <w:ins w:id="2654" w:author="ShadowNightHeart" w:date="2023-12-12T16:57:05Z">
        <w:r>
          <w:rPr>
            <w:rFonts w:eastAsia="Yu Mincho"/>
            <w:lang w:eastAsia="ja-JP"/>
            <w:woUserID w:val="6"/>
          </w:rPr>
          <w:t>我</w:t>
        </w:r>
      </w:ins>
      <w:ins w:id="2655" w:author="ShadowNightHeart" w:date="2023-12-12T16:57:30Z">
        <w:r>
          <w:rPr>
            <w:rFonts w:eastAsia="Yu Mincho"/>
            <w:lang w:eastAsia="ja-JP"/>
            <w:woUserID w:val="6"/>
          </w:rPr>
          <w:t xml:space="preserve"> </w:t>
        </w:r>
      </w:ins>
      <w:ins w:id="2656" w:author="ShadowNightHeart" w:date="2023-12-12T16:57:05Z">
        <w:r>
          <w:rPr>
            <w:rFonts w:eastAsia="Yu Mincho"/>
            <w:lang w:eastAsia="ja-JP"/>
            <w:woUserID w:val="6"/>
          </w:rPr>
          <w:t>们</w:t>
        </w:r>
      </w:ins>
      <w:ins w:id="2657" w:author="ShadowNightHeart" w:date="2023-12-12T16:57:30Z">
        <w:r>
          <w:rPr>
            <w:rFonts w:eastAsia="Yu Mincho"/>
            <w:lang w:eastAsia="ja-JP"/>
            <w:woUserID w:val="6"/>
          </w:rPr>
          <w:t xml:space="preserve"> </w:t>
        </w:r>
      </w:ins>
      <w:ins w:id="2658" w:author="ShadowNightHeart" w:date="2023-12-12T16:57:07Z">
        <w:r>
          <w:rPr>
            <w:rFonts w:eastAsia="Yu Mincho"/>
            <w:lang w:eastAsia="ja-JP"/>
            <w:woUserID w:val="6"/>
          </w:rPr>
          <w:t>为</w:t>
        </w:r>
      </w:ins>
      <w:ins w:id="2659" w:author="ShadowNightHeart" w:date="2023-12-12T16:57:30Z">
        <w:r>
          <w:rPr>
            <w:rFonts w:eastAsia="Yu Mincho"/>
            <w:lang w:eastAsia="ja-JP"/>
            <w:woUserID w:val="6"/>
          </w:rPr>
          <w:t xml:space="preserve"> </w:t>
        </w:r>
      </w:ins>
      <w:ins w:id="2660" w:author="ShadowNightHeart" w:date="2023-12-12T16:57:07Z">
        <w:r>
          <w:rPr>
            <w:rFonts w:eastAsia="Yu Mincho"/>
            <w:lang w:eastAsia="ja-JP"/>
            <w:woUserID w:val="6"/>
          </w:rPr>
          <w:t>什</w:t>
        </w:r>
      </w:ins>
      <w:ins w:id="2661" w:author="ShadowNightHeart" w:date="2023-12-12T16:57:30Z">
        <w:r>
          <w:rPr>
            <w:rFonts w:eastAsia="Yu Mincho"/>
            <w:lang w:eastAsia="ja-JP"/>
            <w:woUserID w:val="6"/>
          </w:rPr>
          <w:t xml:space="preserve"> </w:t>
        </w:r>
      </w:ins>
      <w:ins w:id="2662" w:author="ShadowNightHeart" w:date="2023-12-12T16:57:07Z">
        <w:r>
          <w:rPr>
            <w:rFonts w:eastAsia="Yu Mincho"/>
            <w:lang w:eastAsia="ja-JP"/>
            <w:woUserID w:val="6"/>
          </w:rPr>
          <w:t>么</w:t>
        </w:r>
      </w:ins>
      <w:ins w:id="2663" w:author="ShadowNightHeart" w:date="2023-12-12T16:57:32Z">
        <w:r>
          <w:rPr>
            <w:rFonts w:eastAsia="Yu Mincho"/>
            <w:lang w:eastAsia="ja-JP"/>
            <w:woUserID w:val="6"/>
          </w:rPr>
          <w:t xml:space="preserve"> </w:t>
        </w:r>
      </w:ins>
      <w:ins w:id="2664" w:author="ShadowNightHeart" w:date="2023-12-12T16:57:07Z">
        <w:r>
          <w:rPr>
            <w:rFonts w:eastAsia="Yu Mincho"/>
            <w:lang w:eastAsia="ja-JP"/>
            <w:woUserID w:val="6"/>
          </w:rPr>
          <w:t>不</w:t>
        </w:r>
      </w:ins>
      <w:ins w:id="2665" w:author="ShadowNightHeart" w:date="2023-12-12T16:57:32Z">
        <w:r>
          <w:rPr>
            <w:rFonts w:eastAsia="Yu Mincho"/>
            <w:lang w:eastAsia="ja-JP"/>
            <w:woUserID w:val="6"/>
          </w:rPr>
          <w:t xml:space="preserve"> </w:t>
        </w:r>
      </w:ins>
      <w:ins w:id="2666" w:author="ShadowNightHeart" w:date="2023-12-12T16:57:08Z">
        <w:r>
          <w:rPr>
            <w:rFonts w:eastAsia="Yu Mincho"/>
            <w:lang w:eastAsia="ja-JP"/>
            <w:woUserID w:val="6"/>
          </w:rPr>
          <w:t>统</w:t>
        </w:r>
      </w:ins>
      <w:ins w:id="2667" w:author="ShadowNightHeart" w:date="2023-12-12T16:57:32Z">
        <w:r>
          <w:rPr>
            <w:rFonts w:eastAsia="Yu Mincho"/>
            <w:lang w:eastAsia="ja-JP"/>
            <w:woUserID w:val="6"/>
          </w:rPr>
          <w:t xml:space="preserve"> </w:t>
        </w:r>
      </w:ins>
      <w:ins w:id="2668" w:author="ShadowNightHeart" w:date="2023-12-12T16:57:08Z">
        <w:r>
          <w:rPr>
            <w:rFonts w:eastAsia="Yu Mincho"/>
            <w:lang w:eastAsia="ja-JP"/>
            <w:woUserID w:val="6"/>
          </w:rPr>
          <w:t>计</w:t>
        </w:r>
      </w:ins>
      <w:ins w:id="2669" w:author="ShadowNightHeart" w:date="2023-12-12T16:57:32Z">
        <w:r>
          <w:rPr>
            <w:rFonts w:eastAsia="Yu Mincho"/>
            <w:lang w:eastAsia="ja-JP"/>
            <w:woUserID w:val="6"/>
          </w:rPr>
          <w:t xml:space="preserve"> </w:t>
        </w:r>
      </w:ins>
      <w:ins w:id="2670" w:author="ShadowNightHeart" w:date="2023-12-12T16:57:09Z">
        <w:r>
          <w:rPr>
            <w:rFonts w:eastAsia="Yu Mincho"/>
            <w:lang w:eastAsia="ja-JP"/>
            <w:woUserID w:val="6"/>
          </w:rPr>
          <w:t>一</w:t>
        </w:r>
      </w:ins>
      <w:ins w:id="2671" w:author="ShadowNightHeart" w:date="2023-12-12T16:57:32Z">
        <w:r>
          <w:rPr>
            <w:rFonts w:eastAsia="Yu Mincho"/>
            <w:lang w:eastAsia="ja-JP"/>
            <w:woUserID w:val="6"/>
          </w:rPr>
          <w:t xml:space="preserve">  </w:t>
        </w:r>
      </w:ins>
      <w:ins w:id="2672" w:author="ShadowNightHeart" w:date="2023-12-12T16:57:09Z">
        <w:r>
          <w:rPr>
            <w:rFonts w:eastAsia="Yu Mincho"/>
            <w:lang w:eastAsia="ja-JP"/>
            <w:woUserID w:val="6"/>
          </w:rPr>
          <w:t>下</w:t>
        </w:r>
      </w:ins>
      <w:ins w:id="2673" w:author="ShadowNightHeart" w:date="2023-12-12T16:57:32Z">
        <w:r>
          <w:rPr>
            <w:rFonts w:eastAsia="Yu Mincho"/>
            <w:lang w:eastAsia="ja-JP"/>
            <w:woUserID w:val="6"/>
          </w:rPr>
          <w:t xml:space="preserve"> </w:t>
        </w:r>
      </w:ins>
      <w:ins w:id="2674" w:author="ShadowNightHeart" w:date="2023-12-12T16:57:10Z">
        <w:r>
          <w:rPr>
            <w:rFonts w:eastAsia="Yu Mincho"/>
            <w:lang w:eastAsia="ja-JP"/>
            <w:woUserID w:val="6"/>
          </w:rPr>
          <w:t>你</w:t>
        </w:r>
      </w:ins>
      <w:ins w:id="2675" w:author="ShadowNightHeart" w:date="2023-12-12T16:57:32Z">
        <w:r>
          <w:rPr>
            <w:rFonts w:eastAsia="Yu Mincho"/>
            <w:lang w:eastAsia="ja-JP"/>
            <w:woUserID w:val="6"/>
          </w:rPr>
          <w:t xml:space="preserve"> </w:t>
        </w:r>
      </w:ins>
      <w:ins w:id="2676" w:author="ShadowNightHeart" w:date="2023-12-12T16:57:10Z">
        <w:r>
          <w:rPr>
            <w:rFonts w:eastAsia="Yu Mincho"/>
            <w:lang w:eastAsia="ja-JP"/>
            <w:woUserID w:val="6"/>
          </w:rPr>
          <w:t>的</w:t>
        </w:r>
      </w:ins>
      <w:ins w:id="2677" w:author="ShadowNightHeart" w:date="2023-12-12T16:57:42Z">
        <w:r>
          <w:rPr>
            <w:rFonts w:eastAsia="Yu Mincho"/>
            <w:lang w:eastAsia="ja-JP"/>
            <w:woUserID w:val="6"/>
          </w:rPr>
          <w:t xml:space="preserve"> </w:t>
        </w:r>
      </w:ins>
      <w:ins w:id="2678" w:author="ShadowNightHeart" w:date="2023-12-12T16:57:12Z">
        <w:r>
          <w:rPr>
            <w:rFonts w:eastAsia="Yu Mincho"/>
            <w:lang w:eastAsia="ja-JP"/>
            <w:woUserID w:val="6"/>
          </w:rPr>
          <w:t>死</w:t>
        </w:r>
      </w:ins>
      <w:ins w:id="2679" w:author="ShadowNightHeart" w:date="2023-12-12T16:57:48Z">
        <w:r>
          <w:rPr>
            <w:rFonts w:eastAsia="Yu Mincho"/>
            <w:lang w:eastAsia="ja-JP"/>
            <w:woUserID w:val="6"/>
          </w:rPr>
          <w:t xml:space="preserve"> </w:t>
        </w:r>
      </w:ins>
      <w:ins w:id="2680" w:author="ShadowNightHeart" w:date="2023-12-12T16:57:12Z">
        <w:bookmarkStart w:id="3" w:name="_GoBack"/>
        <w:bookmarkEnd w:id="3"/>
        <w:r>
          <w:rPr>
            <w:rFonts w:eastAsia="Yu Mincho"/>
            <w:lang w:eastAsia="ja-JP"/>
            <w:woUserID w:val="6"/>
          </w:rPr>
          <w:t>亡</w:t>
        </w:r>
      </w:ins>
      <w:ins w:id="2681" w:author="ShadowNightHeart" w:date="2023-12-12T16:57:44Z">
        <w:r>
          <w:rPr>
            <w:rFonts w:eastAsia="Yu Mincho"/>
            <w:lang w:eastAsia="ja-JP"/>
            <w:woUserID w:val="6"/>
          </w:rPr>
          <w:t xml:space="preserve"> </w:t>
        </w:r>
      </w:ins>
      <w:ins w:id="2682" w:author="ShadowNightHeart" w:date="2023-12-12T16:57:12Z">
        <w:r>
          <w:rPr>
            <w:rFonts w:eastAsia="Yu Mincho"/>
            <w:lang w:eastAsia="ja-JP"/>
            <w:woUserID w:val="6"/>
          </w:rPr>
          <w:t>数</w:t>
        </w:r>
      </w:ins>
      <w:del w:id="2683" w:author="ShadowNightHeart" w:date="2023-12-12T16:56:28Z">
        <w:r>
          <w:rPr>
            <w:rFonts w:eastAsia="Yu Mincho"/>
            <w:lang w:eastAsia="ja-JP"/>
          </w:rPr>
          <w:delText>For kicks and giggles,#     why don't we tally up#     your death total</w:delText>
        </w:r>
      </w:del>
      <w:ins w:id="2684" w:author="ShadowNightHeart" w:date="2023-12-12T16:57:44Z">
        <w:r>
          <w:rPr>
            <w:rFonts w:eastAsia="Yu Mincho"/>
            <w:lang w:eastAsia="ja-JP"/>
            <w:woUserID w:val="6"/>
          </w:rPr>
          <w:t xml:space="preserve"> </w:t>
        </w:r>
      </w:ins>
      <w:ins w:id="2685" w:author="ShadowNightHeart" w:date="2023-12-12T16:57:16Z">
        <w:r>
          <w:rPr>
            <w:rFonts w:eastAsia="Yu Mincho"/>
            <w:lang w:eastAsia="ja-JP"/>
            <w:woUserID w:val="6"/>
          </w:rPr>
          <w:t>呢</w:t>
        </w:r>
      </w:ins>
      <w:ins w:id="2686" w:author="ShadowNightHeart" w:date="2023-12-12T16:57:45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687" w:author="ShadowNightHeart" w:date="2023-12-12T16:55:10Z">
        <w:r>
          <w:rPr>
            <w:rFonts w:eastAsia="Yu Mincho"/>
            <w:lang w:eastAsia="ja-JP"/>
            <w:woUserID w:val="6"/>
          </w:rPr>
          <w:t>响</w:t>
        </w:r>
      </w:ins>
      <w:ins w:id="2688" w:author="ShadowNightHeart" w:date="2023-12-12T16:55:15Z">
        <w:r>
          <w:rPr>
            <w:rFonts w:eastAsia="Yu Mincho"/>
            <w:lang w:eastAsia="ja-JP"/>
            <w:woUserID w:val="6"/>
          </w:rPr>
          <w:t xml:space="preserve"> </w:t>
        </w:r>
      </w:ins>
      <w:ins w:id="2689" w:author="ShadowNightHeart" w:date="2023-12-12T16:55:10Z">
        <w:r>
          <w:rPr>
            <w:rFonts w:eastAsia="Yu Mincho"/>
            <w:lang w:eastAsia="ja-JP"/>
            <w:woUserID w:val="6"/>
          </w:rPr>
          <w:t>起</w:t>
        </w:r>
      </w:ins>
      <w:ins w:id="2690" w:author="ShadowNightHeart" w:date="2023-12-12T16:55:15Z">
        <w:r>
          <w:rPr>
            <w:rFonts w:eastAsia="Yu Mincho"/>
            <w:lang w:eastAsia="ja-JP"/>
            <w:woUserID w:val="6"/>
          </w:rPr>
          <w:t xml:space="preserve"> </w:t>
        </w:r>
      </w:ins>
      <w:ins w:id="2691" w:author="ShadowNightHeart" w:date="2023-12-12T16:55:10Z">
        <w:r>
          <w:rPr>
            <w:rFonts w:eastAsia="Yu Mincho"/>
            <w:lang w:eastAsia="ja-JP"/>
            <w:woUserID w:val="6"/>
          </w:rPr>
          <w:t>鼓</w:t>
        </w:r>
      </w:ins>
      <w:ins w:id="2692" w:author="ShadowNightHeart" w:date="2023-12-12T16:55:15Z">
        <w:r>
          <w:rPr>
            <w:rFonts w:eastAsia="Yu Mincho"/>
            <w:lang w:eastAsia="ja-JP"/>
            <w:woUserID w:val="6"/>
          </w:rPr>
          <w:t xml:space="preserve"> </w:t>
        </w:r>
      </w:ins>
      <w:ins w:id="2693" w:author="ShadowNightHeart" w:date="2023-12-12T16:55:10Z">
        <w:r>
          <w:rPr>
            <w:rFonts w:eastAsia="Yu Mincho"/>
            <w:lang w:eastAsia="ja-JP"/>
            <w:woUserID w:val="6"/>
          </w:rPr>
          <w:t>声</w:t>
        </w:r>
      </w:ins>
      <w:del w:id="2694" w:author="ShadowNightHeart" w:date="2023-12-12T16:55:07Z">
        <w:r>
          <w:rPr>
            <w:rFonts w:eastAsia="Yu Mincho"/>
            <w:lang w:eastAsia="ja-JP"/>
          </w:rPr>
          <w:delText>Drum roll please</w:delText>
        </w:r>
      </w:del>
      <w:ins w:id="2695" w:author="ShadowNightHeart" w:date="2023-12-12T16:55:15Z">
        <w:r>
          <w:rPr>
            <w:rFonts w:eastAsia="Yu Mincho"/>
            <w:lang w:eastAsia="ja-JP"/>
            <w:woUserID w:val="6"/>
          </w:rPr>
          <w:t xml:space="preserve"> </w:t>
        </w:r>
      </w:ins>
      <w:r>
        <w:rPr>
          <w:rFonts w:eastAsia="Yu Mincho"/>
          <w:lang w:eastAsia="ja-JP"/>
        </w:rPr>
        <w:t>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Badabadabadabadaba...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died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times!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 wasn't here to#     help, this all would've#     been a disaster!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jumping down a#     chasm gung-ho wasn't the#     brightest idea...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hey, all's well#     that ends well!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Uh...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can't be right...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Zero? Really?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Geez...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offered my services#     for a reason.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 come on! Die a#     little!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wait, it's ZERO.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you to be standing#     in this building, it has#     to be zero.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honestly can't#     believe you made it#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a piece of work#     sometimes, you know#     that?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Sigh...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go on.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Save, don't save, your#     choice.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remember that I#     was always here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 a good friend#     should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What? Confused?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do ya think keeping#     a death tally is morbid?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Knowing what could've#     been keeps you humble!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Grateful for everyone#     who helped you get where#     you are!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least that's my#     "flowosophy."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got places to be,#    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Chop chop!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Word sure gets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what'cha get#     when you toss out#     “subtlety.”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Waging war without a#     care for#     repercussions...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tried to warn you but#     it's too late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Play it cool from here#     on out, will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need to reach the#     Castle.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King awaits...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Quite the turn of#     events,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good thing I'm on#     the winning side,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bet you'll handle#     Ceroba like it's#     nothing!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Best be heading to#     Hotland!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knows how long ya#     got?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that elevator#     at the end of the#     Steamworks?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believe it's your#     ticket!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deal with that#     backstabber already!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gml_Script_scr_save_flowey_endgame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scr_save_flowey_endgame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Dunebud Chase Tumbleweeds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Dunebud Double Chase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script_tgt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gml_Script_scr_create_attack_boundary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Dunebud Chase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Dunebud Sandcastle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Dunebud Tumbleweeds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gml_Script_scr_enemy_timer_attacks_dunebud_solo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gml_Script_scr_enemy_timer_attacks_dunebud_duo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scr_enemy_timer_attacks_dunebud_duo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special_action_count_last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attack_repeat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Introductory 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gml_Script_scr_generate_battle_axis_genocide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scr_generate_battle_axis_genocide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live_call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gml_Script_live_defcall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live_defcall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gml_Script_live_call_ext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live_call_ext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gml_Script_live_defcall_ext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live_defcall_ext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sqr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vector_length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output_vector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gml_Script_scr_normalize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scr_normalize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xs1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ys1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draw_sprite_ext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gml_Script_scr_draw_dialogue_box_anywhere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scr_draw_dialogue_box_anywhere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Attack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Attack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Attack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Attack 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Attack 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Attack 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Attack 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Attack 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Attack 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Attack 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Attack 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Attack 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No 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gml_Script_scr_init_flags_hotland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scr_init_flags_hotland</w:t>
      </w:r>
    </w:p>
    <w:p>
      <w:pPr>
        <w:rPr>
          <w:rFonts w:hint="default" w:eastAsia="Yu Mincho"/>
          <w:lang w:eastAsia="ja-JP"/>
          <w:woUserID w:val="11"/>
        </w:rPr>
      </w:pPr>
      <w:r>
        <w:rPr>
          <w:rFonts w:eastAsia="Yu Mincho"/>
          <w:lang w:eastAsia="ja-JP"/>
        </w:rPr>
        <w:t xml:space="preserve">*  </w:t>
      </w:r>
      <w:ins w:id="2696" w:author="全息鲜鱼碎片" w:date="2023-12-12T16:29:09Z">
        <w:r>
          <w:rPr>
            <w:rFonts w:eastAsia="Yu Mincho"/>
            <w:lang w:eastAsia="ja-JP"/>
            <w:woUserID w:val="11"/>
          </w:rPr>
          <w:t>你</w:t>
        </w:r>
      </w:ins>
      <w:ins w:id="2697" w:author="全息鲜鱼碎片" w:date="2023-12-12T16:29:04Z">
        <w:r>
          <w:rPr>
            <w:rFonts w:eastAsia="Yu Mincho"/>
            <w:lang w:eastAsia="ja-JP"/>
            <w:woUserID w:val="11"/>
          </w:rPr>
          <w:t xml:space="preserve"> </w:t>
        </w:r>
      </w:ins>
      <w:ins w:id="2698" w:author="全息鲜鱼碎片" w:date="2023-12-12T16:29:05Z">
        <w:r>
          <w:rPr>
            <w:rFonts w:eastAsia="Yu Mincho"/>
            <w:lang w:eastAsia="ja-JP"/>
            <w:woUserID w:val="11"/>
          </w:rPr>
          <w:t>试</w:t>
        </w:r>
      </w:ins>
      <w:del w:id="2699" w:author="全息鲜鱼碎片" w:date="2023-12-12T16:29:02Z">
        <w:r>
          <w:rPr>
            <w:rFonts w:eastAsia="Yu Mincho"/>
            <w:lang w:eastAsia="ja-JP"/>
          </w:rPr>
          <w:delText>You try to move Goosic's needle</w:delText>
        </w:r>
      </w:del>
      <w:ins w:id="2700" w:author="全息鲜鱼碎片" w:date="2023-12-12T16:29:11Z">
        <w:r>
          <w:rPr>
            <w:rFonts w:eastAsia="Yu Mincho"/>
            <w:lang w:eastAsia="ja-JP"/>
            <w:woUserID w:val="11"/>
          </w:rPr>
          <w:t xml:space="preserve"> </w:t>
        </w:r>
      </w:ins>
      <w:ins w:id="2701" w:author="全息鲜鱼碎片" w:date="2023-12-12T16:29:12Z">
        <w:r>
          <w:rPr>
            <w:rFonts w:eastAsia="Yu Mincho"/>
            <w:lang w:eastAsia="ja-JP"/>
            <w:woUserID w:val="11"/>
          </w:rPr>
          <w:t>着</w:t>
        </w:r>
      </w:ins>
      <w:ins w:id="2702" w:author="全息鲜鱼碎片" w:date="2023-12-12T16:29:13Z">
        <w:r>
          <w:rPr>
            <w:rFonts w:eastAsia="Yu Mincho"/>
            <w:lang w:eastAsia="ja-JP"/>
            <w:woUserID w:val="11"/>
          </w:rPr>
          <w:t xml:space="preserve"> </w:t>
        </w:r>
      </w:ins>
      <w:ins w:id="2703" w:author="全息鲜鱼碎片" w:date="2023-12-12T16:29:14Z">
        <w:r>
          <w:rPr>
            <w:rFonts w:eastAsia="Yu Mincho"/>
            <w:lang w:eastAsia="ja-JP"/>
            <w:woUserID w:val="11"/>
          </w:rPr>
          <w:t>移</w:t>
        </w:r>
      </w:ins>
      <w:ins w:id="2704" w:author="全息鲜鱼碎片" w:date="2023-12-12T16:29:16Z">
        <w:r>
          <w:rPr>
            <w:rFonts w:eastAsia="Yu Mincho"/>
            <w:lang w:eastAsia="ja-JP"/>
            <w:woUserID w:val="11"/>
          </w:rPr>
          <w:t xml:space="preserve"> </w:t>
        </w:r>
      </w:ins>
      <w:ins w:id="2705" w:author="全息鲜鱼碎片" w:date="2023-12-12T16:29:14Z">
        <w:r>
          <w:rPr>
            <w:rFonts w:eastAsia="Yu Mincho"/>
            <w:lang w:eastAsia="ja-JP"/>
            <w:woUserID w:val="11"/>
          </w:rPr>
          <w:t>动</w:t>
        </w:r>
      </w:ins>
      <w:ins w:id="2706" w:author="全息鲜鱼碎片" w:date="2023-12-12T16:29:21Z">
        <w:r>
          <w:rPr>
            <w:rFonts w:eastAsia="Yu Mincho"/>
            <w:lang w:eastAsia="ja-JP"/>
            <w:woUserID w:val="11"/>
          </w:rPr>
          <w:t xml:space="preserve"> </w:t>
        </w:r>
      </w:ins>
      <w:ins w:id="2707" w:author="全息鲜鱼碎片" w:date="2023-12-12T16:29:23Z">
        <w:r>
          <w:rPr>
            <w:rFonts w:eastAsia="Yu Mincho"/>
            <w:lang w:eastAsia="ja-JP"/>
            <w:woUserID w:val="11"/>
          </w:rPr>
          <w:t>Goosic</w:t>
        </w:r>
      </w:ins>
      <w:ins w:id="2708" w:author="全息鲜鱼碎片" w:date="2023-12-12T16:29:24Z">
        <w:r>
          <w:rPr>
            <w:rFonts w:eastAsia="Yu Mincho"/>
            <w:lang w:eastAsia="ja-JP"/>
            <w:woUserID w:val="11"/>
          </w:rPr>
          <w:t xml:space="preserve"> </w:t>
        </w:r>
      </w:ins>
      <w:ins w:id="2709" w:author="全息鲜鱼碎片" w:date="2023-12-12T16:29:25Z">
        <w:r>
          <w:rPr>
            <w:rFonts w:eastAsia="Yu Mincho"/>
            <w:lang w:eastAsia="ja-JP"/>
            <w:woUserID w:val="11"/>
          </w:rPr>
          <w:t>的</w:t>
        </w:r>
      </w:ins>
      <w:ins w:id="2710" w:author="全息鲜鱼碎片" w:date="2023-12-12T16:29:28Z">
        <w:r>
          <w:rPr>
            <w:rFonts w:eastAsia="Yu Mincho"/>
            <w:lang w:eastAsia="ja-JP"/>
            <w:woUserID w:val="11"/>
          </w:rPr>
          <w:t xml:space="preserve"> </w:t>
        </w:r>
      </w:ins>
      <w:ins w:id="2711" w:author="全息鲜鱼碎片" w:date="2023-12-12T16:29:26Z">
        <w:r>
          <w:rPr>
            <w:rFonts w:eastAsia="Yu Mincho"/>
            <w:lang w:eastAsia="ja-JP"/>
            <w:woUserID w:val="11"/>
          </w:rPr>
          <w:t>唱</w:t>
        </w:r>
      </w:ins>
      <w:ins w:id="2712" w:author="全息鲜鱼碎片" w:date="2023-12-12T16:29:29Z">
        <w:r>
          <w:rPr>
            <w:rFonts w:eastAsia="Yu Mincho"/>
            <w:lang w:eastAsia="ja-JP"/>
            <w:woUserID w:val="11"/>
          </w:rPr>
          <w:t xml:space="preserve"> </w:t>
        </w:r>
      </w:ins>
      <w:ins w:id="2713" w:author="全息鲜鱼碎片" w:date="2023-12-12T16:29:26Z">
        <w:r>
          <w:rPr>
            <w:rFonts w:eastAsia="Yu Mincho"/>
            <w:lang w:eastAsia="ja-JP"/>
            <w:woUserID w:val="11"/>
          </w:rPr>
          <w:t>针</w:t>
        </w:r>
      </w:ins>
      <w:ins w:id="2714" w:author="全息鲜鱼碎片" w:date="2023-12-12T16:30:17Z">
        <w:r>
          <w:rPr>
            <w:rFonts w:eastAsia="Yu Mincho"/>
            <w:lang w:eastAsia="ja-JP"/>
            <w:woUserID w:val="11"/>
          </w:rPr>
          <w:t xml:space="preserve"> </w:t>
        </w:r>
      </w:ins>
      <w:ins w:id="2715" w:author="全息鲜鱼碎片" w:date="2023-12-12T16:29:34Z">
        <w:r>
          <w:rPr>
            <w:rFonts w:eastAsia="Yu Mincho"/>
            <w:lang w:eastAsia="ja-JP"/>
            <w:woUserID w:val="11"/>
          </w:rPr>
          <w:t>，</w:t>
        </w:r>
      </w:ins>
      <w:r>
        <w:rPr>
          <w:rFonts w:eastAsia="Yu Mincho"/>
          <w:lang w:eastAsia="ja-JP"/>
        </w:rPr>
        <w:t xml:space="preserve">#     </w:t>
      </w:r>
      <w:ins w:id="2716" w:author="全息鲜鱼碎片" w:date="2023-12-12T16:29:53Z">
        <w:r>
          <w:rPr>
            <w:rFonts w:eastAsia="Yu Mincho"/>
            <w:lang w:eastAsia="ja-JP"/>
            <w:woUserID w:val="11"/>
          </w:rPr>
          <w:t>但</w:t>
        </w:r>
      </w:ins>
      <w:ins w:id="2717" w:author="全息鲜鱼碎片" w:date="2023-12-12T16:30:05Z">
        <w:r>
          <w:rPr>
            <w:rFonts w:eastAsia="Yu Mincho"/>
            <w:lang w:eastAsia="ja-JP"/>
            <w:woUserID w:val="11"/>
          </w:rPr>
          <w:t xml:space="preserve"> </w:t>
        </w:r>
      </w:ins>
      <w:ins w:id="2718" w:author="全息鲜鱼碎片" w:date="2023-12-12T16:29:53Z">
        <w:r>
          <w:rPr>
            <w:rFonts w:eastAsia="Yu Mincho"/>
            <w:lang w:eastAsia="ja-JP"/>
            <w:woUserID w:val="11"/>
          </w:rPr>
          <w:t>是</w:t>
        </w:r>
      </w:ins>
      <w:ins w:id="2719" w:author="全息鲜鱼碎片" w:date="2023-12-12T16:30:06Z">
        <w:r>
          <w:rPr>
            <w:rFonts w:eastAsia="Yu Mincho"/>
            <w:lang w:eastAsia="ja-JP"/>
            <w:woUserID w:val="11"/>
          </w:rPr>
          <w:t xml:space="preserve"> </w:t>
        </w:r>
      </w:ins>
      <w:ins w:id="2720" w:author="全息鲜鱼碎片" w:date="2023-12-12T16:29:57Z">
        <w:r>
          <w:rPr>
            <w:rFonts w:eastAsia="Yu Mincho"/>
            <w:lang w:eastAsia="ja-JP"/>
            <w:woUserID w:val="11"/>
          </w:rPr>
          <w:t>它</w:t>
        </w:r>
      </w:ins>
      <w:ins w:id="2721" w:author="全息鲜鱼碎片" w:date="2023-12-12T16:30:07Z">
        <w:r>
          <w:rPr>
            <w:rFonts w:eastAsia="Yu Mincho"/>
            <w:lang w:eastAsia="ja-JP"/>
            <w:woUserID w:val="11"/>
          </w:rPr>
          <w:t xml:space="preserve"> </w:t>
        </w:r>
      </w:ins>
      <w:ins w:id="2722" w:author="全息鲜鱼碎片" w:date="2023-12-12T16:30:01Z">
        <w:r>
          <w:rPr>
            <w:rFonts w:eastAsia="Yu Mincho"/>
            <w:lang w:eastAsia="ja-JP"/>
            <w:woUserID w:val="11"/>
          </w:rPr>
          <w:t>电</w:t>
        </w:r>
      </w:ins>
      <w:ins w:id="2723" w:author="全息鲜鱼碎片" w:date="2023-12-12T16:30:07Z">
        <w:r>
          <w:rPr>
            <w:rFonts w:eastAsia="Yu Mincho"/>
            <w:lang w:eastAsia="ja-JP"/>
            <w:woUserID w:val="11"/>
          </w:rPr>
          <w:t xml:space="preserve"> </w:t>
        </w:r>
      </w:ins>
      <w:ins w:id="2724" w:author="全息鲜鱼碎片" w:date="2023-12-12T16:30:02Z">
        <w:r>
          <w:rPr>
            <w:rFonts w:eastAsia="Yu Mincho"/>
            <w:lang w:eastAsia="ja-JP"/>
            <w:woUserID w:val="11"/>
          </w:rPr>
          <w:t>到</w:t>
        </w:r>
      </w:ins>
      <w:ins w:id="2725" w:author="全息鲜鱼碎片" w:date="2023-12-12T16:30:07Z">
        <w:r>
          <w:rPr>
            <w:rFonts w:eastAsia="Yu Mincho"/>
            <w:lang w:eastAsia="ja-JP"/>
            <w:woUserID w:val="11"/>
          </w:rPr>
          <w:t xml:space="preserve"> </w:t>
        </w:r>
      </w:ins>
      <w:ins w:id="2726" w:author="全息鲜鱼碎片" w:date="2023-12-12T16:30:03Z">
        <w:r>
          <w:rPr>
            <w:rFonts w:eastAsia="Yu Mincho"/>
            <w:lang w:eastAsia="ja-JP"/>
            <w:woUserID w:val="11"/>
          </w:rPr>
          <w:t>了</w:t>
        </w:r>
      </w:ins>
      <w:ins w:id="2727" w:author="全息鲜鱼碎片" w:date="2023-12-12T16:30:09Z">
        <w:r>
          <w:rPr>
            <w:rFonts w:eastAsia="Yu Mincho"/>
            <w:lang w:eastAsia="ja-JP"/>
            <w:woUserID w:val="11"/>
          </w:rPr>
          <w:t xml:space="preserve"> </w:t>
        </w:r>
      </w:ins>
      <w:ins w:id="2728" w:author="全息鲜鱼碎片" w:date="2023-12-12T16:30:03Z">
        <w:r>
          <w:rPr>
            <w:rFonts w:eastAsia="Yu Mincho"/>
            <w:lang w:eastAsia="ja-JP"/>
            <w:woUserID w:val="11"/>
          </w:rPr>
          <w:t>你</w:t>
        </w:r>
      </w:ins>
      <w:ins w:id="2729" w:author="全息鲜鱼碎片" w:date="2023-12-12T16:30:12Z">
        <w:r>
          <w:rPr>
            <w:rFonts w:eastAsia="Yu Mincho"/>
            <w:lang w:eastAsia="ja-JP"/>
            <w:woUserID w:val="11"/>
          </w:rPr>
          <w:t xml:space="preserve"> </w:t>
        </w:r>
      </w:ins>
      <w:del w:id="2730" w:author="全息鲜鱼碎片" w:date="2023-12-12T16:29:52Z">
        <w:r>
          <w:rPr>
            <w:rFonts w:eastAsia="Yu Mincho"/>
            <w:lang w:eastAsia="ja-JP"/>
          </w:rPr>
          <w:delText>but it shocks you.</w:delText>
        </w:r>
      </w:del>
      <w:ins w:id="2731" w:author="全息鲜鱼碎片" w:date="2023-12-12T16:30:10Z">
        <w:r>
          <w:rPr>
            <w:rFonts w:eastAsia="Yu Mincho"/>
            <w:lang w:eastAsia="ja-JP"/>
            <w:woUserID w:val="11"/>
          </w:rPr>
          <w:t>。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732" w:author="全息鲜鱼碎片" w:date="2023-12-12T16:30:50Z">
        <w:r>
          <w:rPr>
            <w:rFonts w:eastAsia="Yu Mincho"/>
            <w:lang w:eastAsia="ja-JP"/>
            <w:woUserID w:val="11"/>
          </w:rPr>
          <w:t>Goosic</w:t>
        </w:r>
      </w:ins>
      <w:ins w:id="2733" w:author="全息鲜鱼碎片" w:date="2023-12-12T16:30:52Z">
        <w:r>
          <w:rPr>
            <w:rFonts w:eastAsia="Yu Mincho"/>
            <w:lang w:eastAsia="ja-JP"/>
            <w:woUserID w:val="11"/>
          </w:rPr>
          <w:t xml:space="preserve"> </w:t>
        </w:r>
      </w:ins>
      <w:ins w:id="2734" w:author="全息鲜鱼碎片" w:date="2023-12-12T16:32:17Z">
        <w:r>
          <w:rPr>
            <w:rFonts w:eastAsia="Yu Mincho"/>
            <w:lang w:eastAsia="ja-JP"/>
            <w:woUserID w:val="11"/>
          </w:rPr>
          <w:t>好</w:t>
        </w:r>
      </w:ins>
      <w:ins w:id="2735" w:author="全息鲜鱼碎片" w:date="2023-12-12T16:32:19Z">
        <w:r>
          <w:rPr>
            <w:rFonts w:eastAsia="Yu Mincho"/>
            <w:lang w:eastAsia="ja-JP"/>
            <w:woUserID w:val="11"/>
          </w:rPr>
          <w:t xml:space="preserve"> </w:t>
        </w:r>
      </w:ins>
      <w:ins w:id="2736" w:author="全息鲜鱼碎片" w:date="2023-12-12T16:32:17Z">
        <w:r>
          <w:rPr>
            <w:rFonts w:eastAsia="Yu Mincho"/>
            <w:lang w:eastAsia="ja-JP"/>
            <w:woUserID w:val="11"/>
          </w:rPr>
          <w:t>像</w:t>
        </w:r>
      </w:ins>
      <w:ins w:id="2737" w:author="全息鲜鱼碎片" w:date="2023-12-12T16:32:19Z">
        <w:r>
          <w:rPr>
            <w:rFonts w:eastAsia="Yu Mincho"/>
            <w:lang w:eastAsia="ja-JP"/>
            <w:woUserID w:val="11"/>
          </w:rPr>
          <w:t xml:space="preserve"> </w:t>
        </w:r>
      </w:ins>
      <w:ins w:id="2738" w:author="全息鲜鱼碎片" w:date="2023-12-12T16:30:53Z">
        <w:r>
          <w:rPr>
            <w:rFonts w:eastAsia="Yu Mincho"/>
            <w:lang w:eastAsia="ja-JP"/>
            <w:woUserID w:val="11"/>
          </w:rPr>
          <w:t>正</w:t>
        </w:r>
      </w:ins>
      <w:ins w:id="2739" w:author="全息鲜鱼碎片" w:date="2023-12-12T16:31:01Z">
        <w:r>
          <w:rPr>
            <w:rFonts w:eastAsia="Yu Mincho"/>
            <w:lang w:eastAsia="ja-JP"/>
            <w:woUserID w:val="11"/>
          </w:rPr>
          <w:t xml:space="preserve"> </w:t>
        </w:r>
      </w:ins>
      <w:ins w:id="2740" w:author="全息鲜鱼碎片" w:date="2023-12-12T16:30:53Z">
        <w:r>
          <w:rPr>
            <w:rFonts w:eastAsia="Yu Mincho"/>
            <w:lang w:eastAsia="ja-JP"/>
            <w:woUserID w:val="11"/>
          </w:rPr>
          <w:t>在</w:t>
        </w:r>
      </w:ins>
      <w:ins w:id="2741" w:author="全息鲜鱼碎片" w:date="2023-12-12T16:31:01Z">
        <w:r>
          <w:rPr>
            <w:rFonts w:eastAsia="Yu Mincho"/>
            <w:lang w:eastAsia="ja-JP"/>
            <w:woUserID w:val="11"/>
          </w:rPr>
          <w:t xml:space="preserve"> </w:t>
        </w:r>
      </w:ins>
      <w:ins w:id="2742" w:author="全息鲜鱼碎片" w:date="2023-12-12T16:30:55Z">
        <w:r>
          <w:rPr>
            <w:rFonts w:eastAsia="Yu Mincho"/>
            <w:lang w:eastAsia="ja-JP"/>
            <w:woUserID w:val="11"/>
          </w:rPr>
          <w:t>平</w:t>
        </w:r>
      </w:ins>
      <w:ins w:id="2743" w:author="全息鲜鱼碎片" w:date="2023-12-12T16:31:01Z">
        <w:r>
          <w:rPr>
            <w:rFonts w:eastAsia="Yu Mincho"/>
            <w:lang w:eastAsia="ja-JP"/>
            <w:woUserID w:val="11"/>
          </w:rPr>
          <w:t xml:space="preserve"> </w:t>
        </w:r>
      </w:ins>
      <w:ins w:id="2744" w:author="全息鲜鱼碎片" w:date="2023-12-12T16:30:55Z">
        <w:r>
          <w:rPr>
            <w:rFonts w:eastAsia="Yu Mincho"/>
            <w:lang w:eastAsia="ja-JP"/>
            <w:woUserID w:val="11"/>
          </w:rPr>
          <w:t>静</w:t>
        </w:r>
      </w:ins>
      <w:ins w:id="2745" w:author="全息鲜鱼碎片" w:date="2023-12-12T16:31:03Z">
        <w:r>
          <w:rPr>
            <w:rFonts w:eastAsia="Yu Mincho"/>
            <w:lang w:eastAsia="ja-JP"/>
            <w:woUserID w:val="11"/>
          </w:rPr>
          <w:t xml:space="preserve"> </w:t>
        </w:r>
      </w:ins>
      <w:ins w:id="2746" w:author="全息鲜鱼碎片" w:date="2023-12-12T16:30:57Z">
        <w:r>
          <w:rPr>
            <w:rFonts w:eastAsia="Yu Mincho"/>
            <w:lang w:eastAsia="ja-JP"/>
            <w:woUserID w:val="11"/>
          </w:rPr>
          <w:t>下</w:t>
        </w:r>
      </w:ins>
      <w:ins w:id="2747" w:author="全息鲜鱼碎片" w:date="2023-12-12T16:31:03Z">
        <w:r>
          <w:rPr>
            <w:rFonts w:eastAsia="Yu Mincho"/>
            <w:lang w:eastAsia="ja-JP"/>
            <w:woUserID w:val="11"/>
          </w:rPr>
          <w:t xml:space="preserve"> </w:t>
        </w:r>
      </w:ins>
      <w:ins w:id="2748" w:author="全息鲜鱼碎片" w:date="2023-12-12T16:30:57Z">
        <w:r>
          <w:rPr>
            <w:rFonts w:eastAsia="Yu Mincho"/>
            <w:lang w:eastAsia="ja-JP"/>
            <w:woUserID w:val="11"/>
          </w:rPr>
          <w:t>来</w:t>
        </w:r>
      </w:ins>
      <w:ins w:id="2749" w:author="全息鲜鱼碎片" w:date="2023-12-12T16:32:43Z">
        <w:r>
          <w:rPr>
            <w:rFonts w:eastAsia="Yu Mincho"/>
            <w:lang w:eastAsia="ja-JP"/>
            <w:woUserID w:val="11"/>
          </w:rPr>
          <w:t xml:space="preserve"> </w:t>
        </w:r>
      </w:ins>
      <w:ins w:id="2750" w:author="全息鲜鱼碎片" w:date="2023-12-12T16:32:44Z">
        <w:r>
          <w:rPr>
            <w:rFonts w:eastAsia="Yu Mincho"/>
            <w:lang w:eastAsia="ja-JP"/>
            <w:woUserID w:val="11"/>
          </w:rPr>
          <w:t>。</w:t>
        </w:r>
      </w:ins>
      <w:del w:id="2751" w:author="全息鲜鱼碎片" w:date="2023-12-12T16:30:49Z">
        <w:r>
          <w:rPr>
            <w:rFonts w:eastAsia="Yu Mincho"/>
            <w:lang w:eastAsia="ja-JP"/>
          </w:rPr>
          <w:delText>Goosic seems to be calming</w:delText>
        </w:r>
      </w:del>
      <w:r>
        <w:rPr>
          <w:rFonts w:eastAsia="Yu Mincho"/>
          <w:lang w:eastAsia="ja-JP"/>
        </w:rPr>
        <w:t xml:space="preserve">#     </w:t>
      </w:r>
      <w:ins w:id="2752" w:author="全息鲜鱼碎片" w:date="2023-12-12T16:31:18Z">
        <w:r>
          <w:rPr>
            <w:rFonts w:eastAsia="Yu Mincho"/>
            <w:lang w:eastAsia="ja-JP"/>
            <w:woUserID w:val="11"/>
          </w:rPr>
          <w:t>现</w:t>
        </w:r>
      </w:ins>
      <w:ins w:id="2753" w:author="全息鲜鱼碎片" w:date="2023-12-12T16:31:25Z">
        <w:r>
          <w:rPr>
            <w:rFonts w:eastAsia="Yu Mincho"/>
            <w:lang w:eastAsia="ja-JP"/>
            <w:woUserID w:val="11"/>
          </w:rPr>
          <w:t xml:space="preserve"> </w:t>
        </w:r>
      </w:ins>
      <w:ins w:id="2754" w:author="全息鲜鱼碎片" w:date="2023-12-12T16:31:18Z">
        <w:r>
          <w:rPr>
            <w:rFonts w:eastAsia="Yu Mincho"/>
            <w:lang w:eastAsia="ja-JP"/>
            <w:woUserID w:val="11"/>
          </w:rPr>
          <w:t>在</w:t>
        </w:r>
      </w:ins>
      <w:ins w:id="2755" w:author="全息鲜鱼碎片" w:date="2023-12-12T16:31:27Z">
        <w:r>
          <w:rPr>
            <w:rFonts w:eastAsia="Yu Mincho"/>
            <w:lang w:eastAsia="ja-JP"/>
            <w:woUserID w:val="11"/>
          </w:rPr>
          <w:t xml:space="preserve"> </w:t>
        </w:r>
      </w:ins>
      <w:ins w:id="2756" w:author="全息鲜鱼碎片" w:date="2023-12-12T16:31:20Z">
        <w:r>
          <w:rPr>
            <w:rFonts w:eastAsia="Yu Mincho"/>
            <w:lang w:eastAsia="ja-JP"/>
            <w:woUserID w:val="11"/>
          </w:rPr>
          <w:t>不</w:t>
        </w:r>
      </w:ins>
      <w:ins w:id="2757" w:author="全息鲜鱼碎片" w:date="2023-12-12T16:31:27Z">
        <w:r>
          <w:rPr>
            <w:rFonts w:eastAsia="Yu Mincho"/>
            <w:lang w:eastAsia="ja-JP"/>
            <w:woUserID w:val="11"/>
          </w:rPr>
          <w:t xml:space="preserve"> </w:t>
        </w:r>
      </w:ins>
      <w:ins w:id="2758" w:author="全息鲜鱼碎片" w:date="2023-12-12T16:31:20Z">
        <w:r>
          <w:rPr>
            <w:rFonts w:eastAsia="Yu Mincho"/>
            <w:lang w:eastAsia="ja-JP"/>
            <w:woUserID w:val="11"/>
          </w:rPr>
          <w:t>应</w:t>
        </w:r>
      </w:ins>
      <w:ins w:id="2759" w:author="全息鲜鱼碎片" w:date="2023-12-12T16:31:27Z">
        <w:r>
          <w:rPr>
            <w:rFonts w:eastAsia="Yu Mincho"/>
            <w:lang w:eastAsia="ja-JP"/>
            <w:woUserID w:val="11"/>
          </w:rPr>
          <w:t xml:space="preserve"> </w:t>
        </w:r>
      </w:ins>
      <w:ins w:id="2760" w:author="全息鲜鱼碎片" w:date="2023-12-12T16:31:20Z">
        <w:r>
          <w:rPr>
            <w:rFonts w:eastAsia="Yu Mincho"/>
            <w:lang w:eastAsia="ja-JP"/>
            <w:woUserID w:val="11"/>
          </w:rPr>
          <w:t>该</w:t>
        </w:r>
      </w:ins>
      <w:ins w:id="2761" w:author="全息鲜鱼碎片" w:date="2023-12-12T16:31:27Z">
        <w:r>
          <w:rPr>
            <w:rFonts w:eastAsia="Yu Mincho"/>
            <w:lang w:eastAsia="ja-JP"/>
            <w:woUserID w:val="11"/>
          </w:rPr>
          <w:t xml:space="preserve"> </w:t>
        </w:r>
      </w:ins>
      <w:ins w:id="2762" w:author="全息鲜鱼碎片" w:date="2023-12-12T16:31:23Z">
        <w:r>
          <w:rPr>
            <w:rFonts w:eastAsia="Yu Mincho"/>
            <w:lang w:eastAsia="ja-JP"/>
            <w:woUserID w:val="11"/>
          </w:rPr>
          <w:t>切</w:t>
        </w:r>
      </w:ins>
      <w:ins w:id="2763" w:author="全息鲜鱼碎片" w:date="2023-12-12T16:31:27Z">
        <w:r>
          <w:rPr>
            <w:rFonts w:eastAsia="Yu Mincho"/>
            <w:lang w:eastAsia="ja-JP"/>
            <w:woUserID w:val="11"/>
          </w:rPr>
          <w:t xml:space="preserve"> </w:t>
        </w:r>
      </w:ins>
      <w:ins w:id="2764" w:author="全息鲜鱼碎片" w:date="2023-12-12T16:31:23Z">
        <w:r>
          <w:rPr>
            <w:rFonts w:eastAsia="Yu Mincho"/>
            <w:lang w:eastAsia="ja-JP"/>
            <w:woUserID w:val="11"/>
          </w:rPr>
          <w:t>歌</w:t>
        </w:r>
      </w:ins>
      <w:del w:id="2765" w:author="全息鲜鱼碎片" w:date="2023-12-12T16:31:16Z">
        <w:r>
          <w:rPr>
            <w:rFonts w:eastAsia="Yu Mincho"/>
            <w:lang w:eastAsia="ja-JP"/>
          </w:rPr>
          <w:delText>down. Shouldn't change the song</w:delText>
        </w:r>
      </w:del>
      <w:ins w:id="2766" w:author="全息鲜鱼碎片" w:date="2023-12-12T16:33:02Z">
        <w:r>
          <w:rPr>
            <w:rFonts w:eastAsia="Yu Mincho"/>
            <w:lang w:eastAsia="ja-JP"/>
            <w:woUserID w:val="11"/>
          </w:rPr>
          <w:t xml:space="preserve"> 。</w:t>
        </w:r>
      </w:ins>
      <w:del w:id="2767" w:author="全息鲜鱼碎片" w:date="2023-12-12T16:32:59Z">
        <w:r>
          <w:rPr>
            <w:rFonts w:eastAsia="Yu Mincho"/>
            <w:lang w:eastAsia="ja-JP"/>
          </w:rPr>
          <w:delText>#     now.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768" w:author="全息鲜鱼碎片" w:date="2023-12-12T16:34:37Z">
        <w:r>
          <w:rPr>
            <w:rFonts w:eastAsia="Yu Mincho"/>
            <w:lang w:eastAsia="ja-JP"/>
            <w:woUserID w:val="11"/>
          </w:rPr>
          <w:t>你</w:t>
        </w:r>
      </w:ins>
      <w:ins w:id="2769" w:author="全息鲜鱼碎片" w:date="2023-12-12T16:35:14Z">
        <w:r>
          <w:rPr>
            <w:rFonts w:eastAsia="Yu Mincho"/>
            <w:lang w:eastAsia="ja-JP"/>
            <w:woUserID w:val="11"/>
          </w:rPr>
          <w:t xml:space="preserve"> </w:t>
        </w:r>
      </w:ins>
      <w:ins w:id="2770" w:author="全息鲜鱼碎片" w:date="2023-12-12T16:34:38Z">
        <w:r>
          <w:rPr>
            <w:rFonts w:eastAsia="Yu Mincho"/>
            <w:lang w:eastAsia="ja-JP"/>
            <w:woUserID w:val="11"/>
          </w:rPr>
          <w:t>把</w:t>
        </w:r>
      </w:ins>
      <w:ins w:id="2771" w:author="全息鲜鱼碎片" w:date="2023-12-12T16:35:15Z">
        <w:r>
          <w:rPr>
            <w:rFonts w:eastAsia="Yu Mincho"/>
            <w:lang w:eastAsia="ja-JP"/>
            <w:woUserID w:val="11"/>
          </w:rPr>
          <w:t xml:space="preserve"> </w:t>
        </w:r>
      </w:ins>
      <w:ins w:id="2772" w:author="全息鲜鱼碎片" w:date="2023-12-12T16:34:42Z">
        <w:r>
          <w:rPr>
            <w:rFonts w:eastAsia="Yu Mincho"/>
            <w:lang w:eastAsia="ja-JP"/>
            <w:woUserID w:val="11"/>
          </w:rPr>
          <w:t>Goosic</w:t>
        </w:r>
      </w:ins>
      <w:ins w:id="2773" w:author="全息鲜鱼碎片" w:date="2023-12-12T16:35:15Z">
        <w:r>
          <w:rPr>
            <w:rFonts w:eastAsia="Yu Mincho"/>
            <w:lang w:eastAsia="ja-JP"/>
            <w:woUserID w:val="11"/>
          </w:rPr>
          <w:t xml:space="preserve"> </w:t>
        </w:r>
      </w:ins>
      <w:ins w:id="2774" w:author="全息鲜鱼碎片" w:date="2023-12-12T16:34:45Z">
        <w:r>
          <w:rPr>
            <w:rFonts w:eastAsia="Yu Mincho"/>
            <w:lang w:eastAsia="ja-JP"/>
            <w:woUserID w:val="11"/>
          </w:rPr>
          <w:t>的</w:t>
        </w:r>
      </w:ins>
      <w:ins w:id="2775" w:author="全息鲜鱼碎片" w:date="2023-12-12T16:35:17Z">
        <w:r>
          <w:rPr>
            <w:rFonts w:eastAsia="Yu Mincho"/>
            <w:lang w:eastAsia="ja-JP"/>
            <w:woUserID w:val="11"/>
          </w:rPr>
          <w:t xml:space="preserve"> </w:t>
        </w:r>
      </w:ins>
      <w:ins w:id="2776" w:author="全息鲜鱼碎片" w:date="2023-12-12T16:34:48Z">
        <w:r>
          <w:rPr>
            <w:rFonts w:eastAsia="Yu Mincho"/>
            <w:lang w:eastAsia="ja-JP"/>
            <w:woUserID w:val="11"/>
          </w:rPr>
          <w:t>唱</w:t>
        </w:r>
      </w:ins>
      <w:ins w:id="2777" w:author="全息鲜鱼碎片" w:date="2023-12-12T16:35:17Z">
        <w:r>
          <w:rPr>
            <w:rFonts w:eastAsia="Yu Mincho"/>
            <w:lang w:eastAsia="ja-JP"/>
            <w:woUserID w:val="11"/>
          </w:rPr>
          <w:t xml:space="preserve"> </w:t>
        </w:r>
      </w:ins>
      <w:ins w:id="2778" w:author="全息鲜鱼碎片" w:date="2023-12-12T16:34:48Z">
        <w:r>
          <w:rPr>
            <w:rFonts w:eastAsia="Yu Mincho"/>
            <w:lang w:eastAsia="ja-JP"/>
            <w:woUserID w:val="11"/>
          </w:rPr>
          <w:t>针</w:t>
        </w:r>
      </w:ins>
      <w:ins w:id="2779" w:author="全息鲜鱼碎片" w:date="2023-12-12T16:35:18Z">
        <w:r>
          <w:rPr>
            <w:rFonts w:eastAsia="Yu Mincho"/>
            <w:lang w:eastAsia="ja-JP"/>
            <w:woUserID w:val="11"/>
          </w:rPr>
          <w:t xml:space="preserve"> </w:t>
        </w:r>
      </w:ins>
      <w:ins w:id="2780" w:author="全息鲜鱼碎片" w:date="2023-12-12T16:34:53Z">
        <w:r>
          <w:rPr>
            <w:rFonts w:eastAsia="Yu Mincho"/>
            <w:lang w:eastAsia="ja-JP"/>
            <w:woUserID w:val="11"/>
          </w:rPr>
          <w:t>移</w:t>
        </w:r>
      </w:ins>
      <w:ins w:id="2781" w:author="全息鲜鱼碎片" w:date="2023-12-12T16:35:18Z">
        <w:r>
          <w:rPr>
            <w:rFonts w:eastAsia="Yu Mincho"/>
            <w:lang w:eastAsia="ja-JP"/>
            <w:woUserID w:val="11"/>
          </w:rPr>
          <w:t xml:space="preserve"> </w:t>
        </w:r>
      </w:ins>
      <w:ins w:id="2782" w:author="全息鲜鱼碎片" w:date="2023-12-12T16:34:53Z">
        <w:r>
          <w:rPr>
            <w:rFonts w:eastAsia="Yu Mincho"/>
            <w:lang w:eastAsia="ja-JP"/>
            <w:woUserID w:val="11"/>
          </w:rPr>
          <w:t>动</w:t>
        </w:r>
      </w:ins>
      <w:ins w:id="2783" w:author="全息鲜鱼碎片" w:date="2023-12-12T16:35:19Z">
        <w:r>
          <w:rPr>
            <w:rFonts w:eastAsia="Yu Mincho"/>
            <w:lang w:eastAsia="ja-JP"/>
            <w:woUserID w:val="11"/>
          </w:rPr>
          <w:t xml:space="preserve"> </w:t>
        </w:r>
      </w:ins>
      <w:ins w:id="2784" w:author="全息鲜鱼碎片" w:date="2023-12-12T16:34:53Z">
        <w:r>
          <w:rPr>
            <w:rFonts w:eastAsia="Yu Mincho"/>
            <w:lang w:eastAsia="ja-JP"/>
            <w:woUserID w:val="11"/>
          </w:rPr>
          <w:t>到</w:t>
        </w:r>
      </w:ins>
      <w:del w:id="2785" w:author="全息鲜鱼碎片" w:date="2023-12-12T16:34:34Z">
        <w:r>
          <w:rPr>
            <w:rFonts w:eastAsia="Yu Mincho"/>
            <w:lang w:eastAsia="ja-JP"/>
          </w:rPr>
          <w:delText>You move Goosic's needle to a</w:delText>
        </w:r>
      </w:del>
      <w:r>
        <w:rPr>
          <w:rFonts w:eastAsia="Yu Mincho"/>
          <w:lang w:eastAsia="ja-JP"/>
        </w:rPr>
        <w:t xml:space="preserve">#     </w:t>
      </w:r>
      <w:ins w:id="2786" w:author="全息鲜鱼碎片" w:date="2023-12-12T16:35:02Z">
        <w:r>
          <w:rPr>
            <w:rFonts w:eastAsia="Yu Mincho"/>
            <w:lang w:eastAsia="ja-JP"/>
            <w:woUserID w:val="11"/>
          </w:rPr>
          <w:t>一</w:t>
        </w:r>
      </w:ins>
      <w:ins w:id="2787" w:author="全息鲜鱼碎片" w:date="2023-12-12T16:35:20Z">
        <w:r>
          <w:rPr>
            <w:rFonts w:eastAsia="Yu Mincho"/>
            <w:lang w:eastAsia="ja-JP"/>
            <w:woUserID w:val="11"/>
          </w:rPr>
          <w:t xml:space="preserve"> </w:t>
        </w:r>
      </w:ins>
      <w:ins w:id="2788" w:author="全息鲜鱼碎片" w:date="2023-12-12T16:35:02Z">
        <w:r>
          <w:rPr>
            <w:rFonts w:eastAsia="Yu Mincho"/>
            <w:lang w:eastAsia="ja-JP"/>
            <w:woUserID w:val="11"/>
          </w:rPr>
          <w:t>张</w:t>
        </w:r>
      </w:ins>
      <w:ins w:id="2789" w:author="全息鲜鱼碎片" w:date="2023-12-12T16:35:22Z">
        <w:r>
          <w:rPr>
            <w:rFonts w:eastAsia="Yu Mincho"/>
            <w:lang w:eastAsia="ja-JP"/>
            <w:woUserID w:val="11"/>
          </w:rPr>
          <w:t xml:space="preserve"> </w:t>
        </w:r>
      </w:ins>
      <w:ins w:id="2790" w:author="全息鲜鱼碎片" w:date="2023-12-12T16:35:03Z">
        <w:r>
          <w:rPr>
            <w:rFonts w:eastAsia="Yu Mincho"/>
            <w:lang w:eastAsia="ja-JP"/>
            <w:woUserID w:val="11"/>
          </w:rPr>
          <w:t>新</w:t>
        </w:r>
      </w:ins>
      <w:ins w:id="2791" w:author="全息鲜鱼碎片" w:date="2023-12-12T16:35:22Z">
        <w:r>
          <w:rPr>
            <w:rFonts w:eastAsia="Yu Mincho"/>
            <w:lang w:eastAsia="ja-JP"/>
            <w:woUserID w:val="11"/>
          </w:rPr>
          <w:t xml:space="preserve"> </w:t>
        </w:r>
      </w:ins>
      <w:ins w:id="2792" w:author="全息鲜鱼碎片" w:date="2023-12-12T16:35:03Z">
        <w:r>
          <w:rPr>
            <w:rFonts w:eastAsia="Yu Mincho"/>
            <w:lang w:eastAsia="ja-JP"/>
            <w:woUserID w:val="11"/>
          </w:rPr>
          <w:t>的</w:t>
        </w:r>
      </w:ins>
      <w:ins w:id="2793" w:author="全息鲜鱼碎片" w:date="2023-12-12T16:35:24Z">
        <w:r>
          <w:rPr>
            <w:rFonts w:eastAsia="Yu Mincho"/>
            <w:lang w:eastAsia="ja-JP"/>
            <w:woUserID w:val="11"/>
          </w:rPr>
          <w:t xml:space="preserve"> </w:t>
        </w:r>
      </w:ins>
      <w:ins w:id="2794" w:author="全息鲜鱼碎片" w:date="2023-12-12T16:35:03Z">
        <w:r>
          <w:rPr>
            <w:rFonts w:eastAsia="Yu Mincho"/>
            <w:lang w:eastAsia="ja-JP"/>
            <w:woUserID w:val="11"/>
          </w:rPr>
          <w:t>，</w:t>
        </w:r>
      </w:ins>
      <w:ins w:id="2795" w:author="全息鲜鱼碎片" w:date="2023-12-12T16:35:08Z">
        <w:r>
          <w:rPr>
            <w:rFonts w:eastAsia="Yu Mincho"/>
            <w:lang w:eastAsia="ja-JP"/>
            <w:woUserID w:val="11"/>
          </w:rPr>
          <w:t>更</w:t>
        </w:r>
      </w:ins>
      <w:ins w:id="2796" w:author="全息鲜鱼碎片" w:date="2023-12-12T16:35:25Z">
        <w:r>
          <w:rPr>
            <w:rFonts w:eastAsia="Yu Mincho"/>
            <w:lang w:eastAsia="ja-JP"/>
            <w:woUserID w:val="11"/>
          </w:rPr>
          <w:t xml:space="preserve"> </w:t>
        </w:r>
      </w:ins>
      <w:ins w:id="2797" w:author="全息鲜鱼碎片" w:date="2023-12-12T16:35:09Z">
        <w:r>
          <w:rPr>
            <w:rFonts w:eastAsia="Yu Mincho"/>
            <w:lang w:eastAsia="ja-JP"/>
            <w:woUserID w:val="11"/>
          </w:rPr>
          <w:t>平</w:t>
        </w:r>
      </w:ins>
      <w:ins w:id="2798" w:author="全息鲜鱼碎片" w:date="2023-12-12T16:35:25Z">
        <w:r>
          <w:rPr>
            <w:rFonts w:eastAsia="Yu Mincho"/>
            <w:lang w:eastAsia="ja-JP"/>
            <w:woUserID w:val="11"/>
          </w:rPr>
          <w:t xml:space="preserve"> </w:t>
        </w:r>
      </w:ins>
      <w:ins w:id="2799" w:author="全息鲜鱼碎片" w:date="2023-12-12T16:35:09Z">
        <w:r>
          <w:rPr>
            <w:rFonts w:eastAsia="Yu Mincho"/>
            <w:lang w:eastAsia="ja-JP"/>
            <w:woUserID w:val="11"/>
          </w:rPr>
          <w:t>静</w:t>
        </w:r>
      </w:ins>
      <w:ins w:id="2800" w:author="全息鲜鱼碎片" w:date="2023-12-12T16:35:27Z">
        <w:r>
          <w:rPr>
            <w:rFonts w:eastAsia="Yu Mincho"/>
            <w:lang w:eastAsia="ja-JP"/>
            <w:woUserID w:val="11"/>
          </w:rPr>
          <w:t xml:space="preserve"> </w:t>
        </w:r>
      </w:ins>
      <w:ins w:id="2801" w:author="全息鲜鱼碎片" w:date="2023-12-12T16:35:09Z">
        <w:r>
          <w:rPr>
            <w:rFonts w:eastAsia="Yu Mincho"/>
            <w:lang w:eastAsia="ja-JP"/>
            <w:woUserID w:val="11"/>
          </w:rPr>
          <w:t>的</w:t>
        </w:r>
      </w:ins>
      <w:ins w:id="2802" w:author="全息鲜鱼碎片" w:date="2023-12-12T16:35:27Z">
        <w:r>
          <w:rPr>
            <w:rFonts w:eastAsia="Yu Mincho"/>
            <w:lang w:eastAsia="ja-JP"/>
            <w:woUserID w:val="11"/>
          </w:rPr>
          <w:t xml:space="preserve"> </w:t>
        </w:r>
      </w:ins>
      <w:ins w:id="2803" w:author="全息鲜鱼碎片" w:date="2023-12-12T16:35:10Z">
        <w:r>
          <w:rPr>
            <w:rFonts w:eastAsia="Yu Mincho"/>
            <w:lang w:eastAsia="ja-JP"/>
            <w:woUserID w:val="11"/>
          </w:rPr>
          <w:t>唱</w:t>
        </w:r>
      </w:ins>
      <w:ins w:id="2804" w:author="全息鲜鱼碎片" w:date="2023-12-12T16:35:28Z">
        <w:r>
          <w:rPr>
            <w:rFonts w:eastAsia="Yu Mincho"/>
            <w:lang w:eastAsia="ja-JP"/>
            <w:woUserID w:val="11"/>
          </w:rPr>
          <w:t xml:space="preserve"> </w:t>
        </w:r>
      </w:ins>
      <w:ins w:id="2805" w:author="全息鲜鱼碎片" w:date="2023-12-12T16:35:10Z">
        <w:r>
          <w:rPr>
            <w:rFonts w:eastAsia="Yu Mincho"/>
            <w:lang w:eastAsia="ja-JP"/>
            <w:woUserID w:val="11"/>
          </w:rPr>
          <w:t>片</w:t>
        </w:r>
      </w:ins>
      <w:ins w:id="2806" w:author="全息鲜鱼碎片" w:date="2023-12-12T16:35:28Z">
        <w:r>
          <w:rPr>
            <w:rFonts w:eastAsia="Yu Mincho"/>
            <w:lang w:eastAsia="ja-JP"/>
            <w:woUserID w:val="11"/>
          </w:rPr>
          <w:t xml:space="preserve"> </w:t>
        </w:r>
      </w:ins>
      <w:ins w:id="2807" w:author="全息鲜鱼碎片" w:date="2023-12-12T16:35:11Z">
        <w:r>
          <w:rPr>
            <w:rFonts w:eastAsia="Yu Mincho"/>
            <w:lang w:eastAsia="ja-JP"/>
            <w:woUserID w:val="11"/>
          </w:rPr>
          <w:t>上</w:t>
        </w:r>
      </w:ins>
      <w:del w:id="2808" w:author="全息鲜鱼碎片" w:date="2023-12-12T16:35:00Z">
        <w:r>
          <w:rPr>
            <w:rFonts w:eastAsia="Yu Mincho"/>
            <w:lang w:eastAsia="ja-JP"/>
          </w:rPr>
          <w:delText>new, calmer record</w:delText>
        </w:r>
      </w:del>
      <w:ins w:id="2809" w:author="全息鲜鱼碎片" w:date="2023-12-12T16:35:40Z">
        <w:r>
          <w:rPr>
            <w:rFonts w:eastAsia="Yu Mincho"/>
            <w:lang w:eastAsia="ja-JP"/>
            <w:woUserID w:val="11"/>
          </w:rPr>
          <w:t xml:space="preserve"> </w:t>
        </w:r>
      </w:ins>
      <w:ins w:id="2810" w:author="全息鲜鱼碎片" w:date="2023-12-12T16:35:13Z">
        <w:r>
          <w:rPr>
            <w:rFonts w:eastAsia="Yu Mincho"/>
            <w:lang w:eastAsia="ja-JP"/>
            <w:woUserID w:val="11"/>
          </w:rPr>
          <w:t>。</w:t>
        </w:r>
      </w:ins>
      <w:del w:id="2811" w:author="全息鲜鱼碎片" w:date="2023-12-12T16:35:11Z">
        <w:r>
          <w:rPr>
            <w:rFonts w:eastAsia="Yu Mincho"/>
            <w:lang w:eastAsia="ja-JP"/>
          </w:rPr>
          <w:delText>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gml_Script_scr_dialogue_battle_action_selected_action_3_goosic_a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scr_dialogue_battle_action_selected_action_3_goosic_a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gml_Script_scr_start_enemy_attacking_steam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scr_start_enemy_attacking_steam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gml_Script_scr_start_enemy_attacking_jandroid_solo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scr_start_enemy_attacking_jandroid_solo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Goosic EQ Visualizer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Goosic Disk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Goosic Speaker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gml_Script_scr_enemy_timer_attacks_goosic_solo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scr_enemy_timer_attacks_goosic_solo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gml_Script_scr_dialogue_battle_action_selected_action_3_slither_b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scr_dialogue_battle_action_selected_action_3_slither_b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audio_play_sound_at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 Pacifist Opening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wriggle within your#     confines. The ITEM vines#     weakened!</w:t>
      </w:r>
    </w:p>
    <w:p>
      <w:pPr>
        <w:rPr>
          <w:rFonts w:hint="default" w:eastAsia="Yu Mincho"/>
          <w:lang w:eastAsia="ja-JP"/>
          <w:woUserID w:val="11"/>
        </w:rPr>
      </w:pPr>
      <w:r>
        <w:rPr>
          <w:rFonts w:eastAsia="Yu Mincho"/>
          <w:lang w:eastAsia="ja-JP"/>
        </w:rPr>
        <w:t xml:space="preserve">*  </w:t>
      </w:r>
      <w:ins w:id="2812" w:author="全息鲜鱼碎片" w:date="2023-12-12T16:50:52Z">
        <w:r>
          <w:rPr>
            <w:rFonts w:eastAsia="Yu Mincho"/>
            <w:lang w:eastAsia="ja-JP"/>
            <w:woUserID w:val="11"/>
          </w:rPr>
          <w:t>你</w:t>
        </w:r>
      </w:ins>
      <w:ins w:id="2813" w:author="全息鲜鱼碎片" w:date="2023-12-12T16:51:07Z">
        <w:r>
          <w:rPr>
            <w:rFonts w:eastAsia="Yu Mincho"/>
            <w:lang w:eastAsia="ja-JP"/>
            <w:woUserID w:val="11"/>
          </w:rPr>
          <w:t xml:space="preserve"> </w:t>
        </w:r>
      </w:ins>
      <w:ins w:id="2814" w:author="全息鲜鱼碎片" w:date="2023-12-12T16:50:54Z">
        <w:r>
          <w:rPr>
            <w:rFonts w:eastAsia="Yu Mincho"/>
            <w:lang w:eastAsia="ja-JP"/>
            <w:woUserID w:val="11"/>
          </w:rPr>
          <w:t>向</w:t>
        </w:r>
      </w:ins>
      <w:ins w:id="2815" w:author="全息鲜鱼碎片" w:date="2023-12-12T16:51:07Z">
        <w:r>
          <w:rPr>
            <w:rFonts w:eastAsia="Yu Mincho"/>
            <w:lang w:eastAsia="ja-JP"/>
            <w:woUserID w:val="11"/>
          </w:rPr>
          <w:t xml:space="preserve"> </w:t>
        </w:r>
      </w:ins>
      <w:ins w:id="2816" w:author="全息鲜鱼碎片" w:date="2023-12-12T16:50:56Z">
        <w:r>
          <w:rPr>
            <w:rFonts w:eastAsia="Yu Mincho"/>
            <w:lang w:eastAsia="ja-JP"/>
            <w:woUserID w:val="11"/>
          </w:rPr>
          <w:t>Guardener</w:t>
        </w:r>
      </w:ins>
      <w:ins w:id="2817" w:author="全息鲜鱼碎片" w:date="2023-12-12T16:50:59Z">
        <w:r>
          <w:rPr>
            <w:rFonts w:eastAsia="Yu Mincho"/>
            <w:lang w:eastAsia="ja-JP"/>
            <w:woUserID w:val="11"/>
          </w:rPr>
          <w:t xml:space="preserve"> </w:t>
        </w:r>
      </w:ins>
      <w:ins w:id="2818" w:author="全息鲜鱼碎片" w:date="2023-12-12T16:51:01Z">
        <w:r>
          <w:rPr>
            <w:rFonts w:eastAsia="Yu Mincho"/>
            <w:lang w:eastAsia="ja-JP"/>
            <w:woUserID w:val="11"/>
          </w:rPr>
          <w:t>恳</w:t>
        </w:r>
      </w:ins>
      <w:ins w:id="2819" w:author="全息鲜鱼碎片" w:date="2023-12-12T16:51:09Z">
        <w:r>
          <w:rPr>
            <w:rFonts w:eastAsia="Yu Mincho"/>
            <w:lang w:eastAsia="ja-JP"/>
            <w:woUserID w:val="11"/>
          </w:rPr>
          <w:t xml:space="preserve"> </w:t>
        </w:r>
      </w:ins>
      <w:ins w:id="2820" w:author="全息鲜鱼碎片" w:date="2023-12-12T16:51:01Z">
        <w:r>
          <w:rPr>
            <w:rFonts w:eastAsia="Yu Mincho"/>
            <w:lang w:eastAsia="ja-JP"/>
            <w:woUserID w:val="11"/>
          </w:rPr>
          <w:t>求</w:t>
        </w:r>
      </w:ins>
      <w:ins w:id="2821" w:author="全息鲜鱼碎片" w:date="2023-12-12T16:51:11Z">
        <w:r>
          <w:rPr>
            <w:rFonts w:eastAsia="Yu Mincho"/>
            <w:lang w:eastAsia="ja-JP"/>
            <w:woUserID w:val="11"/>
          </w:rPr>
          <w:t xml:space="preserve"> </w:t>
        </w:r>
      </w:ins>
      <w:ins w:id="2822" w:author="全息鲜鱼碎片" w:date="2023-12-12T16:51:04Z">
        <w:r>
          <w:rPr>
            <w:rFonts w:eastAsia="Yu Mincho"/>
            <w:lang w:eastAsia="ja-JP"/>
            <w:woUserID w:val="11"/>
          </w:rPr>
          <w:t>，</w:t>
        </w:r>
      </w:ins>
      <w:del w:id="2823" w:author="全息鲜鱼碎片" w:date="2023-12-12T16:50:48Z">
        <w:r>
          <w:rPr>
            <w:rFonts w:eastAsia="Yu Mincho"/>
            <w:lang w:eastAsia="ja-JP"/>
          </w:rPr>
          <w:delText>You plead with Guardener and it</w:delText>
        </w:r>
      </w:del>
      <w:r>
        <w:rPr>
          <w:rFonts w:eastAsia="Yu Mincho"/>
          <w:lang w:eastAsia="ja-JP"/>
        </w:rPr>
        <w:t xml:space="preserve">#     </w:t>
      </w:r>
      <w:ins w:id="2824" w:author="全息鲜鱼碎片" w:date="2023-12-12T16:51:17Z">
        <w:r>
          <w:rPr>
            <w:rFonts w:eastAsia="Yu Mincho"/>
            <w:lang w:eastAsia="ja-JP"/>
            <w:woUserID w:val="11"/>
          </w:rPr>
          <w:t>这</w:t>
        </w:r>
      </w:ins>
      <w:ins w:id="2825" w:author="全息鲜鱼碎片" w:date="2023-12-12T16:51:22Z">
        <w:r>
          <w:rPr>
            <w:rFonts w:eastAsia="Yu Mincho"/>
            <w:lang w:eastAsia="ja-JP"/>
            <w:woUserID w:val="11"/>
          </w:rPr>
          <w:t xml:space="preserve"> </w:t>
        </w:r>
      </w:ins>
      <w:ins w:id="2826" w:author="全息鲜鱼碎片" w:date="2023-12-12T16:51:18Z">
        <w:r>
          <w:rPr>
            <w:rFonts w:eastAsia="Yu Mincho"/>
            <w:lang w:eastAsia="ja-JP"/>
            <w:woUserID w:val="11"/>
          </w:rPr>
          <w:t>似</w:t>
        </w:r>
      </w:ins>
      <w:ins w:id="2827" w:author="全息鲜鱼碎片" w:date="2023-12-12T16:51:24Z">
        <w:r>
          <w:rPr>
            <w:rFonts w:eastAsia="Yu Mincho"/>
            <w:lang w:eastAsia="ja-JP"/>
            <w:woUserID w:val="11"/>
          </w:rPr>
          <w:t xml:space="preserve"> </w:t>
        </w:r>
      </w:ins>
      <w:ins w:id="2828" w:author="全息鲜鱼碎片" w:date="2023-12-12T16:51:18Z">
        <w:r>
          <w:rPr>
            <w:rFonts w:eastAsia="Yu Mincho"/>
            <w:lang w:eastAsia="ja-JP"/>
            <w:woUserID w:val="11"/>
          </w:rPr>
          <w:t>乎</w:t>
        </w:r>
      </w:ins>
      <w:ins w:id="2829" w:author="全息鲜鱼碎片" w:date="2023-12-12T16:51:24Z">
        <w:r>
          <w:rPr>
            <w:rFonts w:eastAsia="Yu Mincho"/>
            <w:lang w:eastAsia="ja-JP"/>
            <w:woUserID w:val="11"/>
          </w:rPr>
          <w:t xml:space="preserve"> </w:t>
        </w:r>
      </w:ins>
      <w:ins w:id="2830" w:author="全息鲜鱼碎片" w:date="2023-12-12T16:51:18Z">
        <w:r>
          <w:rPr>
            <w:rFonts w:eastAsia="Yu Mincho"/>
            <w:lang w:eastAsia="ja-JP"/>
            <w:woUserID w:val="11"/>
          </w:rPr>
          <w:t>有</w:t>
        </w:r>
      </w:ins>
      <w:ins w:id="2831" w:author="全息鲜鱼碎片" w:date="2023-12-12T16:51:24Z">
        <w:r>
          <w:rPr>
            <w:rFonts w:eastAsia="Yu Mincho"/>
            <w:lang w:eastAsia="ja-JP"/>
            <w:woUserID w:val="11"/>
          </w:rPr>
          <w:t xml:space="preserve"> </w:t>
        </w:r>
      </w:ins>
      <w:ins w:id="2832" w:author="全息鲜鱼碎片" w:date="2023-12-12T16:51:20Z">
        <w:r>
          <w:rPr>
            <w:rFonts w:eastAsia="Yu Mincho"/>
            <w:lang w:eastAsia="ja-JP"/>
            <w:woUserID w:val="11"/>
          </w:rPr>
          <w:t>效</w:t>
        </w:r>
      </w:ins>
      <w:ins w:id="2833" w:author="全息鲜鱼碎片" w:date="2023-12-12T16:51:24Z">
        <w:r>
          <w:rPr>
            <w:rFonts w:eastAsia="Yu Mincho"/>
            <w:lang w:eastAsia="ja-JP"/>
            <w:woUserID w:val="11"/>
          </w:rPr>
          <w:t xml:space="preserve"> </w:t>
        </w:r>
      </w:ins>
      <w:ins w:id="2834" w:author="全息鲜鱼碎片" w:date="2023-12-12T16:51:20Z">
        <w:r>
          <w:rPr>
            <w:rFonts w:eastAsia="Yu Mincho"/>
            <w:lang w:eastAsia="ja-JP"/>
            <w:woUserID w:val="11"/>
          </w:rPr>
          <w:t>果</w:t>
        </w:r>
      </w:ins>
      <w:ins w:id="2835" w:author="全息鲜鱼碎片" w:date="2023-12-12T16:51:26Z">
        <w:r>
          <w:rPr>
            <w:rFonts w:eastAsia="Yu Mincho"/>
            <w:lang w:eastAsia="ja-JP"/>
            <w:woUserID w:val="11"/>
          </w:rPr>
          <w:t xml:space="preserve"> </w:t>
        </w:r>
      </w:ins>
      <w:ins w:id="2836" w:author="全息鲜鱼碎片" w:date="2023-12-12T16:51:22Z">
        <w:r>
          <w:rPr>
            <w:rFonts w:eastAsia="Yu Mincho"/>
            <w:lang w:eastAsia="ja-JP"/>
            <w:woUserID w:val="11"/>
          </w:rPr>
          <w:t>。</w:t>
        </w:r>
      </w:ins>
      <w:del w:id="2837" w:author="全息鲜鱼碎片" w:date="2023-12-12T16:51:15Z">
        <w:r>
          <w:rPr>
            <w:rFonts w:eastAsia="Yu Mincho"/>
            <w:lang w:eastAsia="ja-JP"/>
          </w:rPr>
          <w:delText>seems to have an effect. Offense</w:delText>
        </w:r>
      </w:del>
      <w:r>
        <w:rPr>
          <w:rFonts w:eastAsia="Yu Mincho"/>
          <w:lang w:eastAsia="ja-JP"/>
        </w:rPr>
        <w:t xml:space="preserve">#     </w:t>
      </w:r>
      <w:ins w:id="2838" w:author="全息鲜鱼碎片" w:date="2023-12-12T16:51:45Z">
        <w:r>
          <w:rPr>
            <w:rFonts w:eastAsia="Yu Mincho"/>
            <w:lang w:eastAsia="ja-JP"/>
            <w:woUserID w:val="11"/>
          </w:rPr>
          <w:t>攻</w:t>
        </w:r>
      </w:ins>
      <w:ins w:id="2839" w:author="全息鲜鱼碎片" w:date="2023-12-12T16:51:47Z">
        <w:r>
          <w:rPr>
            <w:rFonts w:eastAsia="Yu Mincho"/>
            <w:lang w:eastAsia="ja-JP"/>
            <w:woUserID w:val="11"/>
          </w:rPr>
          <w:t xml:space="preserve"> </w:t>
        </w:r>
      </w:ins>
      <w:ins w:id="2840" w:author="全息鲜鱼碎片" w:date="2023-12-12T16:51:45Z">
        <w:r>
          <w:rPr>
            <w:rFonts w:eastAsia="Yu Mincho"/>
            <w:lang w:eastAsia="ja-JP"/>
            <w:woUserID w:val="11"/>
          </w:rPr>
          <w:t>击</w:t>
        </w:r>
      </w:ins>
      <w:ins w:id="2841" w:author="全息鲜鱼碎片" w:date="2023-12-12T16:51:49Z">
        <w:r>
          <w:rPr>
            <w:rFonts w:eastAsia="Yu Mincho"/>
            <w:lang w:eastAsia="ja-JP"/>
            <w:woUserID w:val="11"/>
          </w:rPr>
          <w:t xml:space="preserve"> </w:t>
        </w:r>
      </w:ins>
      <w:ins w:id="2842" w:author="全息鲜鱼碎片" w:date="2023-12-12T16:51:39Z">
        <w:r>
          <w:rPr>
            <w:rFonts w:eastAsia="Yu Mincho"/>
            <w:lang w:eastAsia="ja-JP"/>
            <w:woUserID w:val="11"/>
          </w:rPr>
          <w:t>水</w:t>
        </w:r>
      </w:ins>
      <w:ins w:id="2843" w:author="全息鲜鱼碎片" w:date="2023-12-12T16:51:49Z">
        <w:r>
          <w:rPr>
            <w:rFonts w:eastAsia="Yu Mincho"/>
            <w:lang w:eastAsia="ja-JP"/>
            <w:woUserID w:val="11"/>
          </w:rPr>
          <w:t xml:space="preserve"> </w:t>
        </w:r>
      </w:ins>
      <w:ins w:id="2844" w:author="全息鲜鱼碎片" w:date="2023-12-12T16:51:39Z">
        <w:r>
          <w:rPr>
            <w:rFonts w:eastAsia="Yu Mincho"/>
            <w:lang w:eastAsia="ja-JP"/>
            <w:woUserID w:val="11"/>
          </w:rPr>
          <w:t>平</w:t>
        </w:r>
      </w:ins>
      <w:ins w:id="2845" w:author="全息鲜鱼碎片" w:date="2023-12-12T16:51:49Z">
        <w:r>
          <w:rPr>
            <w:rFonts w:eastAsia="Yu Mincho"/>
            <w:lang w:eastAsia="ja-JP"/>
            <w:woUserID w:val="11"/>
          </w:rPr>
          <w:t xml:space="preserve"> </w:t>
        </w:r>
      </w:ins>
      <w:ins w:id="2846" w:author="全息鲜鱼碎片" w:date="2023-12-12T16:51:41Z">
        <w:r>
          <w:rPr>
            <w:rFonts w:eastAsia="Yu Mincho"/>
            <w:lang w:eastAsia="ja-JP"/>
            <w:woUserID w:val="11"/>
          </w:rPr>
          <w:t>降</w:t>
        </w:r>
      </w:ins>
      <w:ins w:id="2847" w:author="全息鲜鱼碎片" w:date="2023-12-12T16:51:49Z">
        <w:r>
          <w:rPr>
            <w:rFonts w:eastAsia="Yu Mincho"/>
            <w:lang w:eastAsia="ja-JP"/>
            <w:woUserID w:val="11"/>
          </w:rPr>
          <w:t xml:space="preserve"> </w:t>
        </w:r>
      </w:ins>
      <w:ins w:id="2848" w:author="全息鲜鱼碎片" w:date="2023-12-12T16:51:41Z">
        <w:r>
          <w:rPr>
            <w:rFonts w:eastAsia="Yu Mincho"/>
            <w:lang w:eastAsia="ja-JP"/>
            <w:woUserID w:val="11"/>
          </w:rPr>
          <w:t>低</w:t>
        </w:r>
      </w:ins>
      <w:ins w:id="2849" w:author="全息鲜鱼碎片" w:date="2023-12-12T16:51:52Z">
        <w:r>
          <w:rPr>
            <w:rFonts w:eastAsia="Yu Mincho"/>
            <w:lang w:eastAsia="ja-JP"/>
            <w:woUserID w:val="11"/>
          </w:rPr>
          <w:t xml:space="preserve"> </w:t>
        </w:r>
      </w:ins>
      <w:ins w:id="2850" w:author="全息鲜鱼碎片" w:date="2023-12-12T16:51:41Z">
        <w:r>
          <w:rPr>
            <w:rFonts w:eastAsia="Yu Mincho"/>
            <w:lang w:eastAsia="ja-JP"/>
            <w:woUserID w:val="11"/>
          </w:rPr>
          <w:t>了</w:t>
        </w:r>
      </w:ins>
      <w:ins w:id="2851" w:author="全息鲜鱼碎片" w:date="2023-12-12T16:51:52Z">
        <w:r>
          <w:rPr>
            <w:rFonts w:eastAsia="Yu Mincho"/>
            <w:lang w:eastAsia="ja-JP"/>
            <w:woUserID w:val="11"/>
          </w:rPr>
          <w:t xml:space="preserve"> </w:t>
        </w:r>
      </w:ins>
      <w:del w:id="2852" w:author="全息鲜鱼碎片" w:date="2023-12-12T16:51:35Z">
        <w:r>
          <w:rPr>
            <w:rFonts w:eastAsia="Yu Mincho"/>
            <w:lang w:eastAsia="ja-JP"/>
          </w:rPr>
          <w:delText>level lowered</w:delText>
        </w:r>
      </w:del>
      <w:r>
        <w:rPr>
          <w:rFonts w:eastAsia="Yu Mincho"/>
          <w:lang w:eastAsia="ja-JP"/>
        </w:rPr>
        <w:t>!</w:t>
      </w:r>
      <w:ins w:id="2853" w:author="全息鲜鱼碎片" w:date="2023-12-12T16:52:03Z">
        <w:r>
          <w:rPr>
            <w:rFonts w:eastAsia="Yu Mincho"/>
            <w:lang w:eastAsia="ja-JP"/>
            <w:woUserID w:val="11"/>
          </w:rPr>
          <w:t xml:space="preserve"> 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854" w:author="全息鲜鱼碎片" w:date="2023-12-12T16:52:34Z">
        <w:r>
          <w:rPr>
            <w:rFonts w:eastAsia="Yu Mincho"/>
            <w:lang w:eastAsia="ja-JP"/>
            <w:woUserID w:val="11"/>
          </w:rPr>
          <w:t>你</w:t>
        </w:r>
      </w:ins>
      <w:ins w:id="2855" w:author="全息鲜鱼碎片" w:date="2023-12-12T16:54:12Z">
        <w:r>
          <w:rPr>
            <w:rFonts w:eastAsia="Yu Mincho"/>
            <w:lang w:eastAsia="ja-JP"/>
            <w:woUserID w:val="11"/>
          </w:rPr>
          <w:t xml:space="preserve"> </w:t>
        </w:r>
      </w:ins>
      <w:ins w:id="2856" w:author="全息鲜鱼碎片" w:date="2023-12-12T16:52:37Z">
        <w:r>
          <w:rPr>
            <w:rFonts w:eastAsia="Yu Mincho"/>
            <w:lang w:eastAsia="ja-JP"/>
            <w:woUserID w:val="11"/>
          </w:rPr>
          <w:t>试</w:t>
        </w:r>
      </w:ins>
      <w:ins w:id="2857" w:author="全息鲜鱼碎片" w:date="2023-12-12T16:54:13Z">
        <w:r>
          <w:rPr>
            <w:rFonts w:eastAsia="Yu Mincho"/>
            <w:lang w:eastAsia="ja-JP"/>
            <w:woUserID w:val="11"/>
          </w:rPr>
          <w:t xml:space="preserve"> </w:t>
        </w:r>
      </w:ins>
      <w:ins w:id="2858" w:author="全息鲜鱼碎片" w:date="2023-12-12T16:52:37Z">
        <w:r>
          <w:rPr>
            <w:rFonts w:eastAsia="Yu Mincho"/>
            <w:lang w:eastAsia="ja-JP"/>
            <w:woUserID w:val="11"/>
          </w:rPr>
          <w:t>图</w:t>
        </w:r>
      </w:ins>
      <w:ins w:id="2859" w:author="全息鲜鱼碎片" w:date="2023-12-12T16:54:13Z">
        <w:r>
          <w:rPr>
            <w:rFonts w:eastAsia="Yu Mincho"/>
            <w:lang w:eastAsia="ja-JP"/>
            <w:woUserID w:val="11"/>
          </w:rPr>
          <w:t xml:space="preserve"> </w:t>
        </w:r>
      </w:ins>
      <w:ins w:id="2860" w:author="全息鲜鱼碎片" w:date="2023-12-12T16:54:25Z">
        <w:r>
          <w:rPr>
            <w:rFonts w:eastAsia="Yu Mincho"/>
            <w:lang w:eastAsia="ja-JP"/>
            <w:woUserID w:val="11"/>
          </w:rPr>
          <w:t>说 服</w:t>
        </w:r>
      </w:ins>
      <w:ins w:id="2861" w:author="全息鲜鱼碎片" w:date="2023-12-12T16:54:31Z">
        <w:r>
          <w:rPr>
            <w:rFonts w:eastAsia="Yu Mincho"/>
            <w:lang w:eastAsia="ja-JP"/>
            <w:woUserID w:val="11"/>
          </w:rPr>
          <w:t xml:space="preserve"> </w:t>
        </w:r>
      </w:ins>
      <w:ins w:id="2862" w:author="全息鲜鱼碎片" w:date="2023-12-12T16:52:40Z">
        <w:r>
          <w:rPr>
            <w:rFonts w:eastAsia="Yu Mincho"/>
            <w:lang w:eastAsia="ja-JP"/>
            <w:woUserID w:val="11"/>
          </w:rPr>
          <w:t>Guardene</w:t>
        </w:r>
      </w:ins>
      <w:ins w:id="2863" w:author="全息鲜鱼碎片" w:date="2023-12-12T16:54:31Z">
        <w:r>
          <w:rPr>
            <w:rFonts w:eastAsia="Yu Mincho"/>
            <w:lang w:eastAsia="ja-JP"/>
            <w:woUserID w:val="11"/>
          </w:rPr>
          <w:t xml:space="preserve">r </w:t>
        </w:r>
      </w:ins>
      <w:ins w:id="2864" w:author="全息鲜鱼碎片" w:date="2023-12-12T16:52:44Z">
        <w:r>
          <w:rPr>
            <w:rFonts w:eastAsia="Yu Mincho"/>
            <w:lang w:eastAsia="ja-JP"/>
            <w:woUserID w:val="11"/>
          </w:rPr>
          <w:t>停</w:t>
        </w:r>
      </w:ins>
      <w:ins w:id="2865" w:author="全息鲜鱼碎片" w:date="2023-12-12T16:54:31Z">
        <w:r>
          <w:rPr>
            <w:rFonts w:eastAsia="Yu Mincho"/>
            <w:lang w:eastAsia="ja-JP"/>
            <w:woUserID w:val="11"/>
          </w:rPr>
          <w:t xml:space="preserve"> </w:t>
        </w:r>
      </w:ins>
      <w:ins w:id="2866" w:author="全息鲜鱼碎片" w:date="2023-12-12T16:52:44Z">
        <w:r>
          <w:rPr>
            <w:rFonts w:eastAsia="Yu Mincho"/>
            <w:lang w:eastAsia="ja-JP"/>
            <w:woUserID w:val="11"/>
          </w:rPr>
          <w:t>止</w:t>
        </w:r>
      </w:ins>
      <w:ins w:id="2867" w:author="全息鲜鱼碎片" w:date="2023-12-12T16:54:31Z">
        <w:r>
          <w:rPr>
            <w:rFonts w:eastAsia="Yu Mincho"/>
            <w:lang w:eastAsia="ja-JP"/>
            <w:woUserID w:val="11"/>
          </w:rPr>
          <w:t xml:space="preserve"> </w:t>
        </w:r>
      </w:ins>
      <w:ins w:id="2868" w:author="全息鲜鱼碎片" w:date="2023-12-12T16:53:12Z">
        <w:r>
          <w:rPr>
            <w:rFonts w:eastAsia="Yu Mincho"/>
            <w:lang w:eastAsia="ja-JP"/>
            <w:woUserID w:val="11"/>
          </w:rPr>
          <w:t>战</w:t>
        </w:r>
      </w:ins>
      <w:ins w:id="2869" w:author="全息鲜鱼碎片" w:date="2023-12-12T16:54:34Z">
        <w:r>
          <w:rPr>
            <w:rFonts w:eastAsia="Yu Mincho"/>
            <w:lang w:eastAsia="ja-JP"/>
            <w:woUserID w:val="11"/>
          </w:rPr>
          <w:t xml:space="preserve"> </w:t>
        </w:r>
      </w:ins>
      <w:ins w:id="2870" w:author="全息鲜鱼碎片" w:date="2023-12-12T16:53:12Z">
        <w:r>
          <w:rPr>
            <w:rFonts w:eastAsia="Yu Mincho"/>
            <w:lang w:eastAsia="ja-JP"/>
            <w:woUserID w:val="11"/>
          </w:rPr>
          <w:t>斗</w:t>
        </w:r>
      </w:ins>
      <w:ins w:id="2871" w:author="全息鲜鱼碎片" w:date="2023-12-12T16:54:34Z">
        <w:r>
          <w:rPr>
            <w:rFonts w:eastAsia="Yu Mincho"/>
            <w:lang w:eastAsia="ja-JP"/>
            <w:woUserID w:val="11"/>
          </w:rPr>
          <w:t xml:space="preserve"> </w:t>
        </w:r>
      </w:ins>
      <w:ins w:id="2872" w:author="全息鲜鱼碎片" w:date="2023-12-12T16:53:14Z">
        <w:r>
          <w:rPr>
            <w:rFonts w:eastAsia="Yu Mincho"/>
            <w:lang w:eastAsia="ja-JP"/>
            <w:woUserID w:val="11"/>
          </w:rPr>
          <w:t>。</w:t>
        </w:r>
      </w:ins>
      <w:del w:id="2873" w:author="全息鲜鱼碎片" w:date="2023-12-12T16:52:33Z">
        <w:r>
          <w:rPr>
            <w:rFonts w:eastAsia="Yu Mincho"/>
            <w:lang w:eastAsia="ja-JP"/>
          </w:rPr>
          <w:delText>You try to convince Guardener</w:delText>
        </w:r>
      </w:del>
      <w:r>
        <w:rPr>
          <w:rFonts w:eastAsia="Yu Mincho"/>
          <w:lang w:eastAsia="ja-JP"/>
        </w:rPr>
        <w:t xml:space="preserve">#     </w:t>
      </w:r>
      <w:ins w:id="2874" w:author="全息鲜鱼碎片" w:date="2023-12-12T16:54:50Z">
        <w:r>
          <w:rPr>
            <w:rFonts w:eastAsia="Yu Mincho"/>
            <w:lang w:eastAsia="ja-JP"/>
            <w:woUserID w:val="11"/>
          </w:rPr>
          <w:t>攻</w:t>
        </w:r>
      </w:ins>
      <w:ins w:id="2875" w:author="全息鲜鱼碎片" w:date="2023-12-12T16:54:56Z">
        <w:r>
          <w:rPr>
            <w:rFonts w:eastAsia="Yu Mincho"/>
            <w:lang w:eastAsia="ja-JP"/>
            <w:woUserID w:val="11"/>
          </w:rPr>
          <w:t xml:space="preserve"> </w:t>
        </w:r>
      </w:ins>
      <w:ins w:id="2876" w:author="全息鲜鱼碎片" w:date="2023-12-12T16:54:50Z">
        <w:r>
          <w:rPr>
            <w:rFonts w:eastAsia="Yu Mincho"/>
            <w:lang w:eastAsia="ja-JP"/>
            <w:woUserID w:val="11"/>
          </w:rPr>
          <w:t>击</w:t>
        </w:r>
      </w:ins>
      <w:ins w:id="2877" w:author="全息鲜鱼碎片" w:date="2023-12-12T16:54:59Z">
        <w:r>
          <w:rPr>
            <w:rFonts w:eastAsia="Yu Mincho"/>
            <w:lang w:eastAsia="ja-JP"/>
            <w:woUserID w:val="11"/>
          </w:rPr>
          <w:t xml:space="preserve"> </w:t>
        </w:r>
      </w:ins>
      <w:ins w:id="2878" w:author="全息鲜鱼碎片" w:date="2023-12-12T16:54:50Z">
        <w:r>
          <w:rPr>
            <w:rFonts w:eastAsia="Yu Mincho"/>
            <w:lang w:eastAsia="ja-JP"/>
            <w:woUserID w:val="11"/>
          </w:rPr>
          <w:t>水</w:t>
        </w:r>
      </w:ins>
      <w:ins w:id="2879" w:author="全息鲜鱼碎片" w:date="2023-12-12T16:55:02Z">
        <w:r>
          <w:rPr>
            <w:rFonts w:eastAsia="Yu Mincho"/>
            <w:lang w:eastAsia="ja-JP"/>
            <w:woUserID w:val="11"/>
          </w:rPr>
          <w:t xml:space="preserve"> </w:t>
        </w:r>
      </w:ins>
      <w:ins w:id="2880" w:author="全息鲜鱼碎片" w:date="2023-12-12T16:54:50Z">
        <w:r>
          <w:rPr>
            <w:rFonts w:eastAsia="Yu Mincho"/>
            <w:lang w:eastAsia="ja-JP"/>
            <w:woUserID w:val="11"/>
          </w:rPr>
          <w:t>平</w:t>
        </w:r>
      </w:ins>
      <w:ins w:id="2881" w:author="全息鲜鱼碎片" w:date="2023-12-12T16:55:02Z">
        <w:r>
          <w:rPr>
            <w:rFonts w:eastAsia="Yu Mincho"/>
            <w:lang w:eastAsia="ja-JP"/>
            <w:woUserID w:val="11"/>
          </w:rPr>
          <w:t xml:space="preserve"> </w:t>
        </w:r>
      </w:ins>
      <w:ins w:id="2882" w:author="全息鲜鱼碎片" w:date="2023-12-12T16:54:53Z">
        <w:r>
          <w:rPr>
            <w:rFonts w:eastAsia="Yu Mincho"/>
            <w:lang w:eastAsia="ja-JP"/>
            <w:woUserID w:val="11"/>
          </w:rPr>
          <w:t>降</w:t>
        </w:r>
      </w:ins>
      <w:ins w:id="2883" w:author="全息鲜鱼碎片" w:date="2023-12-12T16:55:02Z">
        <w:r>
          <w:rPr>
            <w:rFonts w:eastAsia="Yu Mincho"/>
            <w:lang w:eastAsia="ja-JP"/>
            <w:woUserID w:val="11"/>
          </w:rPr>
          <w:t xml:space="preserve"> </w:t>
        </w:r>
      </w:ins>
      <w:ins w:id="2884" w:author="全息鲜鱼碎片" w:date="2023-12-12T16:54:53Z">
        <w:r>
          <w:rPr>
            <w:rFonts w:eastAsia="Yu Mincho"/>
            <w:lang w:eastAsia="ja-JP"/>
            <w:woUserID w:val="11"/>
          </w:rPr>
          <w:t>低</w:t>
        </w:r>
      </w:ins>
      <w:ins w:id="2885" w:author="全息鲜鱼碎片" w:date="2023-12-12T16:55:02Z">
        <w:r>
          <w:rPr>
            <w:rFonts w:eastAsia="Yu Mincho"/>
            <w:lang w:eastAsia="ja-JP"/>
            <w:woUserID w:val="11"/>
          </w:rPr>
          <w:t xml:space="preserve"> </w:t>
        </w:r>
      </w:ins>
      <w:ins w:id="2886" w:author="全息鲜鱼碎片" w:date="2023-12-12T16:54:53Z">
        <w:r>
          <w:rPr>
            <w:rFonts w:eastAsia="Yu Mincho"/>
            <w:lang w:eastAsia="ja-JP"/>
            <w:woUserID w:val="11"/>
          </w:rPr>
          <w:t>了</w:t>
        </w:r>
      </w:ins>
      <w:ins w:id="2887" w:author="全息鲜鱼碎片" w:date="2023-12-12T16:55:02Z">
        <w:r>
          <w:rPr>
            <w:rFonts w:eastAsia="Yu Mincho"/>
            <w:lang w:eastAsia="ja-JP"/>
            <w:woUserID w:val="11"/>
          </w:rPr>
          <w:t xml:space="preserve"> </w:t>
        </w:r>
      </w:ins>
      <w:ins w:id="2888" w:author="全息鲜鱼碎片" w:date="2023-12-12T16:54:54Z">
        <w:r>
          <w:rPr>
            <w:rFonts w:eastAsia="Yu Mincho"/>
            <w:lang w:eastAsia="ja-JP"/>
            <w:woUserID w:val="11"/>
          </w:rPr>
          <w:t>!</w:t>
        </w:r>
      </w:ins>
      <w:ins w:id="2889" w:author="全息鲜鱼碎片" w:date="2023-12-12T16:55:06Z">
        <w:r>
          <w:rPr>
            <w:rFonts w:eastAsia="Yu Mincho"/>
            <w:lang w:eastAsia="ja-JP"/>
            <w:woUserID w:val="11"/>
          </w:rPr>
          <w:t xml:space="preserve"> </w:t>
        </w:r>
      </w:ins>
      <w:del w:id="2890" w:author="全息鲜鱼碎片" w:date="2023-12-12T16:54:44Z">
        <w:r>
          <w:rPr>
            <w:rFonts w:eastAsia="Yu Mincho"/>
            <w:lang w:eastAsia="ja-JP"/>
          </w:rPr>
          <w:delText>to stop fighting. Offense level#     lowered!</w:delText>
        </w:r>
      </w:del>
      <w:del w:id="2891" w:author="全息鲜鱼碎片" w:date="2023-12-12T16:54:44Z">
        <w:r>
          <w:rPr>
            <w:rFonts w:eastAsia="Yu Mincho"/>
            <w:lang w:eastAsia="ja-JP"/>
          </w:rPr>
          <w:tab/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Guardener that this is#     a misunderstanding. Offense#     level lowered!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ask Guardener to think#     about what she's doing. Offense#     level lowered!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use rational in hopes of#     de-escalating the situation.#     Offense level lowered!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2 Message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slither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gml_Script_scr_generate_battle_slither_solo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scr_generate_battle_slither_solo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gml_Script_scr_verlet_constrainpoints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scr_verlet_constrainpoints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jandroid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jandroid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gml_Script_scr_generate_battle_jandroid_duo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scr_generate_battle_jandroid_duo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point at the#     Hospital frantically.#*  They don't notice.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throw sand into the air.#*  Your clothes are dirty.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fire your gun at the bell.#*  You hear a nice ring.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see if Telly's antennas#     still function. They do not.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help Telly finagle her#     antennas to find some#     programming.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touch Telly's#     antennas again but she motions#     you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gml_Script_scr_dialogue_battle_action_selected_action_3_tellyvis_a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scr_dialogue_battle_action_selected_action_3_tellyvis_a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screenshake_noloop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battle_screenshake_duration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battle_screenshake_intensity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martlet_y_target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gml_Script_scr_cutscene_battle_martlet_final_intro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scr_cutscene_battle_martlet_final_intro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choose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moment of remembrance is#     taken...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bloodshed ends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mission is almost#     complete.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will be avenged.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 end in sight.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Nothing else matters.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gml_Script_scr_dialogue_battle_action_selected_action_1_martlet_final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scr_dialogue_battle_action_selected_action_1_martlet_final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difference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percent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offsetX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offsetY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gml_Script_scr_verlet_updatesticks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scr_verlet_updatesticks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gml_Script_scr_start_enemy_attacking_tellyvis_solo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scr_start_enemy_attacking_tellyvis_solo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Save02.sav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meta_flowey_introduction_count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meta_flowey_fight_count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game_finished_pacifist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game_finished_pacifist_kill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game_finished_murder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gml_Script_scr_savegame_meta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scr_savegame_meta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Talon Scratch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Splitting Feathers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Splitting Feathers + Talon Scratch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Splitting Feathers + Martlet Wings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Talon Scratch + Martlet Wings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Feather Circle 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Wings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Talon Walls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Wing Gust 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Blocks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Blocks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Gauntlet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Gauntlet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attack_variant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Final 2 Opener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Phase 2 Blocks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Phase 2 Blocks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Phase 2 Blocks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Phase 2 Blocks 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Circular Scratch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Falling Meteors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Feathers Meteors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Splitting Feathers + Talon Scratch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gml_Script_scr_enemy_timer_attacks_martlet_genocide_final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scr_enemy_timer_attacks_martlet_genocide_final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 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new_return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gml_Script_scr_end_enemy_attacking_axis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macro 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gml_Script_scr_end_enemy_attacking_macro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gml_Script_scr_battle_core_directory_enemy_attack_end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scr_battle_core_directory_enemy_attack_end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player_armor_defense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vulnerable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gml_Script_scr_battle_damage_player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scr_battle_damage_player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T10 Vanish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case_exec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T10 Vanish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gml_Script_scr_start_enemy_fleeing_feisty_four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scr_start_enemy_fleeing_feisty_four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grip your sidearm with#     enmity...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Something stirs inside.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pat Dunebud.#*  They slink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give Dunebud a few loving#     pats.#*  They nuzzle your hand.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1 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cautiously pat the top of#     Dunebud.#*  They seem confused.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gml_Script_scr_dialogue_battle_action_selected_action_1_dunebud_b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scr_dialogue_battle_action_selected_action_1_dunebud_b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gml_Script_cutscene_dialogue_nogui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cutscene_dialogue_nogui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gml_Script_scr_start_enemy_attacking_energy_balls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scr_start_enemy_attacking_energy_balls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scr_sme_yellow_rhythm_out_gen_end_script_flowey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gml_Script_cutscene_screen_fade_out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cutscene_screen_fade_out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gml_Script_scr_dialogue_battle_action_selected_action_2_jandroid_a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scr_dialogue_battle_action_selected_action_2_jandroid_a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ask if Sir Slither can#     keep up his attacks.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ask Sir Slither just what#     he can help you with.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gml_Script_scr_dialogue_battle_action_selected_action_1_slither_a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scr_dialogue_battle_action_selected_action_1_slither_a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gml_Script_macros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macros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gml_Script_anim_fade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gml_Script_array_pack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array_pack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scr_end_enemy_attacking_macro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collision_line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gml_Script_collision_line_first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collision_line_first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keyboard_check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gamepad_button_check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gml_Script_keyboard_multicheck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keyboard_multicheck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keyboard_check_pressed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gamepad_button_check_pressed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gml_Script_keyboard_multicheck_pressed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keyboard_multicheck_pressed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keyboard_check_released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gamepad_button_check_released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gml_Script_keyboard_multicheck_released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keyboard_multicheck_released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gml_Script_scr_draw_dialogue_box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scr_draw_dialogue_box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cutoff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string_char_at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counter_max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pause_duration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gml_Script_scr_text_counter_overworld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scr_text_counter_overworld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outcome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choice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ch_msg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right_keyp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</w:t>
      </w:r>
    </w:p>
    <w:p>
      <w:pPr>
        <w:rPr>
          <w:rFonts w:eastAsia="Yu Mincho"/>
          <w:lang w:eastAsia="ja-JP"/>
        </w:rPr>
      </w:pP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down_keyp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left_keyp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up_keyp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gml_Script_scr_text_choices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scr_text_choices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gml_Script_scr_text_increase_overworld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scr_text_increase_overworld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talker_enabled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is_talking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talking_npc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object_is_ancestor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npc_voice_sfx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sndfnt_array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gml_Script_scr_text_talkers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scr_text_talkers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gml_Script_scr_text_soundfonts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scr_text_soundfonts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position_array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gml_Script_scr_text_positions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scr_text_positions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distance_to_object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gml_Script_scr_normal_state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check_distance_x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check_distance_y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gml_Script_scr_interact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scr_interact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gml_Script_scr_change_room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scr_change_room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date_current_datetime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saved_datetime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date_second_span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time_difference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scr_determine_playtime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solid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fade_kill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gml_Script_scr_npc_fade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scr_npc_fade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gml_Script___view_get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rectangle_in_rectangle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gml_Script_scr_object_culling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scr_object_culling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Would you like to report a bug?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show_question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bug_report_prompt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Submit a bug report: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get_string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_form_description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https://docs.google.com/forms/d/e/1FAIpQLSdLZ-cO6-R63ynNzXsZk_BLCtcdVIEBbaYeHPD93WRbssmmHA/formResponse?usp=pp_url&amp;entry.996123021=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_form_url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&amp;submit=Submit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_form_submit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_full_url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url_open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gml_Script_scr_report_bug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scr_report_bug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jump_target_x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jump_target_y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_xd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_yd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gravity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_hsp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gml_Script_scr_arc_jump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scr_arc_jump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gml_Script_scr_generate_battle_macro_froggit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scr_generate_battle_macro_froggit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jump_path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path_add_point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path_set_kind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path_set_closed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gml_Script_scr_path_jump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scr_path_jump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up_sprite_idle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down_sprite_idle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left_sprite_idle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right_sprite_idle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gml_Script_scr_actor_into_follower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scr_actor_into_follower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gml_Script_scr_path_jump_end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scr_path_jump_end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current_song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gml_Script_cutscene_music_start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cutscene_music_start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audio_sound_get_gain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gml_Script_cutscene_audio_fade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cutscene_audio_fade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gml_Script_cutscene_sfx_play_at_frame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cutscene_sfx_play_at_frame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gml_Script_cutscene_sfx_play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cutscene_sfx_play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event_sound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animation_delay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gml_Script_cutscene_event_wildeast_stamp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cutscene_event_wildeast_stamp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gml_Script_cutscene_action_sprite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cutscene_action_sprite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event_perform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cutscene_advance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gml_Script_cutscene_animation_end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cutscene_animation_end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battling_enemy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battling_boss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current_room_overworld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gml_Script_cutscene_battle_initiate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cutscene_battle_initiate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gml_Script___view_set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gml_Script_cutscene_camera_freeze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cutscene_camera_freeze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on_target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gml_Script_cutscene_camera_move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cutscene_camera_move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gml_Script_cutscene_dialogue_call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cutscene_dialogue_call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gml_Script_cutscene_dialogue_set_portraits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cutscene_dialogue_set_portraits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gml_Script_scr_cutscene_end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gml_Script_cutscene_execute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cutscene_execute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gml_Script_cutscene_fade_in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cutscene_fade_in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up_sprite_run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down_sprite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down_sprite_run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left_sprite_run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right_sprite_run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gml_Script_cutscene_follower_into_actor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cutscene_follower_into_actor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gml_Script_cutscene_actor_into_follower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cutscene_actor_into_follower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fade_in_speed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fade_out_speed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fade_out_wait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gml_Script_cutscene_change_room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cutscene_change_room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gml_Script_scr_frozen_state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gml_Script_cutscene_initialize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cutscene_initialize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gml_Script_cutscene_instance_create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cutscene_instance_create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&lt;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gml_Script_cutscene_instance_position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cutscene_instance_position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gml_Script_cutscene_key_prompt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cutscene_key_prompt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gml_Script_tile_layer_shift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gml_Script_cutscene_move_all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cutscene_move_all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action_sprite_stop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gml_Script_cutscene_npc_action_sprite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cutscene_npc_action_sprite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gml_Script_cutscene_npc_action_sprite_reverse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cutscene_npc_action_sprite_reverse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gml_Script_cutscene_npc_direction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cutscene_npc_direction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gml_Script_cutscene_npc_path_start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cutscene_npc_path_start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gml_Script_cutscene_npc_reset_sprite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cutscene_npc_reset_sprite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gml_Script_cutscene_npc_set_sprites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cutscene_npc_set_sprites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x_dest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y_dest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axis_override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end_direction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walk_collider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npc_arrived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gml_Script_cutscene_npc_walk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cutscene_npc_walk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npc_original_x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npc_original_y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gml_Script_cutscene_npc_walk_relative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cutscene_npc_walk_relative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is_walking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walk_axis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is_sprinting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gml_Script_cutscene_npc_walk_wait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cutscene_npc_walk_wait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gml_Script_cutscene_player_interact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cutscene_player_interact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gml_Script_scr_screenshake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gml_Script_cutscene_screenshake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cutscene_screenshake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cutscene_wait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gml_Script_script_execute_alt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script_execute_alt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irandom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current_shuffler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position_meeting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gml_Script_scr_shuffle_snowdin_13_yellow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scr_shuffle_snowdin_13_yellow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key_select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shufflers_select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gml_Script_scr_shuffle_controls_snowdin_13_yellow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scr_shuffle_controls_snowdin_13_yellow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gml_Script_scr_audio_fade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has_ball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shufflers_round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victory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shufflers_win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Nice eye,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it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doin' good,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don't let it go to#     ya 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failure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shufflers_failsafe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shufflers_puzzle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gml_Script_cts_shufflers_puzzle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cts_shufflers_puzzle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gml_Script_cts_shufflers_fail_check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cts_shufflers_fail_check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gml_Script_cts_shufflers_victory_check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cts_shufflers_victory_check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gml_Script_scr_camera_move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scr_camera_move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gml_Script_scr_cutscene_start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scr_cutscene_start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scr_cutscene_end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gml_Script_scr_radio_restart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scr_radio_restart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fade_vol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fade_len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gml_Script_scr_radio_fade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scr_radio_fade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audio_other_fade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audio_to_fade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audio_fade_length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scr_audio_fade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scr_audio_fade_out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fade_strength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audio_resume_sound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gml_Script_scr_music_sudden_stop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scr_music_sudden_stop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gml_Script_on_animation_end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on_animation_end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scr_screenshake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gml_Script_scr_item_exists_check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scr_item_exists_check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nothing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use_msg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pp_value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rp_value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atk_value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Lemonade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Candy 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G. 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Corn Dog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G. Bandana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Pebble 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Silver 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Rubber 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Glass 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Sponge 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Hndw 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Adult Soda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Hndw Pancake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G.B. Bear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 Pop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Lukewarm Pop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Cold Pop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G. 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Packing Peanuts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Trail Mix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Ice Tea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Green Tea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Sea Tea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Fruitcake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Spider Donut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Icewater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Oasis Latte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Cnm. Cookie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Root Beer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Feisty Slider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Gunpowder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Moss Salad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Grassy Fries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Flower Stew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Gravity Granola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Dihydrogen Monoxide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Popato Chisps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Beef Jerky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Floral Cupcake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Monster Candy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Monster Candy+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C-B Strudel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 Dog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Corn Chowder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Wild Revolver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Toy 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Ice 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Cff Bean 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Super 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Friendliness 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Honeydew 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Band Merch 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Steel Buckle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Safety Jacket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Fancy Holster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Golden Scarf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Safety Goggles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Delta Rune Patch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Silver Scarf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Missing Poster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Necklace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Lukewarm 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Soggy Mitten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Pickaxe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 Map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Videotape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H. Acid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drink the Lemonade.)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very sour.)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eat the Candy Corn.)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now know why it was#     discarded.)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eat the Golden Pear.)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immense flavor hugs your#     tastebuds.)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 Overall... Not bad.)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scarf down the Corn Dog.)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can't help but feel bad#     for doing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are unable to sew the#     Patch back on your hat.)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stick the feather into#     your hat.)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gives you a proud feeling.)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(With a shimmer, you tie the#     Golden Bandana around your#     neck.)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feel like you can take on#     anything now.)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load the pebbles into your#     gun.)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feels a little heavier#     now.)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load the Silver Ammo#     into your gun.)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pellets shimmer#     in the light.)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load the rubber ammo into#     your weapon.)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cautiously load the Glass#     into your gun.)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(Phew! No cuts!)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load the Flint#     into your gun.)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(Might start some fire#      with this one!)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lick the frosting off of#     the sponge.)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mouth feels squeaky#     clean!)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brave the hot Honeydew#     Coffee.)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can feel your taste buds#     burning off.)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take a sip out of#     the adult soda.)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(Tastes like water.)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eat the pancake.)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syrup is very sweet!)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eat the cookie.)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feels like it is watching#     you eat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eat the Hot Chocolate Pop.)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has the distinct flavor of#     something that was once hot.)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eat the Lukewarm Chocolate#     Pop.)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has the distinct flavor of#     something that was once hot#     then left to sit for too long.)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isn't great.)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eat the Cold Chocolate Pop.)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has the distinct flavor only#     possessed by truly cold things.)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chug the Half N' Half#     Golden Coffee.)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tastes like... regular#     coffee.)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take a huge bite out#     of the cactus.)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bites back.)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eat the Packing Peanuts.)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(Aside from the taste, texture,#     and potential health risk,#     they're not that bad.)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down the bag of Trail Mix.)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(All you taste are dried#     grapes.)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drink the glass of tea.#     It's very watered down.)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drink the Green Tea.#     Tastes toxic.)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drink the Sea Tea. Your#     SOUL speed increases!)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scarf down the Fruitcake.#     The Swealterstones burn your#     throat!)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(Don't worry, spider didn't.)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drink the Icewater.#     Definitely has a taste but you#     can't describe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*  (You drink the Latte...)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eat the cookie...)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down the Root Beer. The#     carbonation tingles!)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eat the Feisty Slider.#     Much like the team, its flavor#     is... ambitious.)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(You put the gunpowder in your#     mouth and nearly choke to#     death.)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brace yourself and eat#     the Moss Salad.)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texture can only be#     described as "insolation#     esque.")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plug your nose and down#     the Grassy Fries.)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(Is this what life has really#     come to?)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make sure Flowey isn't#     watching before trying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(Mmm... chunky...)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snack on the Gravity#     Granola.)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can really taste all 9.8#     meters!)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drink the H2O. Kinda#     tastes like window cleaner...)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eat the Popato Chisps.#     The crunch is deafening.)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scarf down the Beef#     Jerky.)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(What a classic flavor.)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enjoy several slices of#     cake.)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(Delicious!)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enjoy the Floral#     Cupcake.)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(What a rich flavor!)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eat the Monster Candy.)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taste is faintly#     familiar...)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pop the Monster Candy+ in#     your mouth.)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overwhelming sweetness is#     at war with your taste buds.)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savor the C-B Strudel.)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taste is strangely#     familiar...)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scarf down the 'dog.)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(Mmm, hits the spot!)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nervously drink the Corn#     Chowder.)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(...Could've been worse.)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(You equipped the#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(You equipped the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load the Ice Pellet Ammo.)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gun is now cold to the#     touch.)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load the Coffee Beans.)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gun now smells delightful.)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load the Super Ammo.)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gun now feels lighter#     than your conscience.)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load the Nails#     into your gun.)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load the Friendliness#     Pellets into your gun.)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pin the Honeydew pin#     to your hat.)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pin the Merch Pin to your#     hat.)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attach the Steel Buckle#     to your belt.)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pants feel sturdier than#     ever!)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don the stunning#     highlighter yellow jacket.)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(You're all ready to take care#     of business!)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proudly equip the Fancy#     Holster.)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(You're ready for anything#     now!)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put the Golden Scarf on.#*  Your tremendous taste for fashion#     makes monsters go easy on you.)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wrap the Safety Goggles#     around your hat.)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looks like it has eyes#     now.)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attach the Patch to your#     vest and begin to feel#     something.)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unwavering hopes and#     dreams of Monsterkind.)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wrap the Silver Scarf#     around your neck.)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 cozy!)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 你 不 能 使 用 </w:t>
      </w:r>
      <w:r>
        <w:rPr>
          <w:rFonts w:hint="eastAsia" w:ascii="宋体" w:hAnsi="宋体" w:eastAsia="宋体" w:cs="宋体"/>
          <w:lang w:eastAsia="ja-JP"/>
        </w:rPr>
        <w:t>这</w:t>
      </w:r>
      <w:r>
        <w:rPr>
          <w:rFonts w:eastAsia="Yu Mincho"/>
          <w:lang w:eastAsia="ja-JP"/>
        </w:rPr>
        <w:t xml:space="preserve"> 个 物 品 。 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Better not drink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could get hotter coffee#     elsewhere.)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can't think of a possible#     use for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aren't sure how to safely#     start a fire with these.)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(They'd probably work in an#     emergency.)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accuracy seems#     compromised.)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aren't sure how to use#    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can't think of a use for#     this.)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msg_number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Healed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HP maxed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gained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PP!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PP maxed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SP!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SP maxed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will heal for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     turns!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RP maxed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gml_Script_scr_determine_weapon_modifier_attack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gml_Script_scr_determine_armor_modifier_defense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gml_Script_scr_determine_weapon_attack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player_weapon_attack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Info 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info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"Lemonade" - Heals 7 HP#*  (Doesn't smell too appetizing.)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"Pebbles" - Weapon AT 3#*  (Like rocks, but smaller.#*  Good makeshift ammo.)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"Silver Ammo" - Weapon AT 3#*  (A pack of reflective pellets.)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(They'd fit nicely in#     a six-shooter.)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perfect shot deals#     extra damage.)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"Glass Ammo" - Weapon AT 5#*  (Literal shards of glass.#     Yep.)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(Restores 2 HP after every#     attack.)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"Candy Corn" - Restores 9 HP#*  (Your teeth hurt just looking#     at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"Corn Dog" - Restores 12 HP#*  (A genuine Corn Dog with#     soft, fluffy ears.)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"Patch" Armor DF 0#*  (It's not strong but it's#trustworthy.)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"Feather" - Armor DF 2#*  (An old, forgotten feather.#*  It needs a good preening.)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"G. Bandana" - Armor DF 12#*  (The most stunning piece of#     fabric you've ever seen.)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grim reminder of#     your mission. Justice#     is needed.)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(Makes you invulnerable#     for a pear of hits.)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"Rubber Ammo" - Weapon AT 0#*  (Small, safe, non-toxic#     rubber pellets.)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"Sponge Cake" - Heals 14 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delicious sponge that doesn't#     scratch AND has 2x the#     absorption!)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*"Hndw Coffee" - Heals 14 HP#*  (It would take true bravery to#     drink something this hot!)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"Hndw Pancake" - Heals 16 HP #*  (An off-the-griddle pancake with#     honey-syrup.)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"G.B. Bear" - Heals 20 HP#*  (A cookie made to look like#     someone's face.)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(What a creative and original#     idea!)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"Hot Pop" - Heals 14 HP#*  (Piping hot chocolate, frozen,#     then reheated.)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"Lukewarm Pop" - Heals 8 HP#*  (Piping hot chocolate cooled to#     lukewarm status.)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"Cold Pop" - Heals 12 HP#*  (Piping hot chocolate, cooled#     cold.)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"G. Coffee" - (Halves the#     weight of your soul, giving you#     a speed boost for three turns.)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(Half delicious beverage, half#     transition metal.)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(Just smells like#     coffee, though.)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"G. Cactus" - (Heals 15 HP#     for 3 turns. The first#     bite hurts for 5 HP.)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forbidden snack.)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"Adult Soda" - Heals ??? HP#*  (A transparent liquid#     with no smell.)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"Packing Peanuts" - Heals 10 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(Ideal for preventing damage or#     destruction of fragile stomach#     contents.)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"Trail Mix" - Heals 13 HP"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(Everything but the raisins#     has been picked out.)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"Ice Tea" - Heals 20 HP"#*  (A glass of warm sweet tea.)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label with a sketch of Mo#     grinning is glued to the 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"Green Tea" - Heals 21 HP"#*  (Ice tea but dyed green. +1 HP#     for style.)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"Sea Tea" - Heals 10 HP"#*  (Glowing tea that'll jolt#     your system.)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label reading "The real#     deal!" is stuck on the glass.)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"Fruitcake" - Heals 25 HP"#*  (Somewhat dried fruitcake with#     a few gemstones inside.)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"Spider Donut" - Heals 12 HP"#*  (A donut made with Spider#     Cider in the batter.)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"Icewater" - Heals 15 HP#*  (The prequel to ice tea.)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"Oasis Latte" - Heals 25 HP#*  (Coffee but fancier.)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"Cnm. Cookie" - Heals 35 HP#*  (One of the baked good#     greats..)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"Root Beer" - Heals 18 HP"#*  (It's family friendly!)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"Gunpowder" - Heals ??? HP"#*  (The forbidden spice.)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"Moss Salad" - Heals 17 HP"#*  (Looks like it could be from#     another world...)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"Grassy Fries" - Heals 14 HP"#*  (A pile of thin strings with a#     layer of fuzz overtop.)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"Flower Stew" - Heals 20 HP"#*  (A cup of aromatic broth with#     a floral garnish.)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"Gravity Granola" - Heals 30 HP"#*  ("The taste is out of this#     world!" ...Uh huh.)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"H2O" - Heals 20 HP"#*  (Chemically inclined liquid.)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"Popato Chisps" - Heals 13HP"#*  (Regular old popato chisps.)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"Beef Jerky" - Heals 16 HP"#*  (A convenience store#     delicacy.)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"Cake" - Heals 30 HP"#*  (A lemon cake with cherries on#     top.)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"Floral Cupcake" - Heals 50 HP"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beautiful pastry, crowned#     with a golden flower made of#     icing.)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"Hot Dog" - Heals 20 HP"#*  (A food representative of your#     go-to insult.)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"Monster Candy" - Heals 10 HP"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sweet smell of#     butterscotch wafts from the#     wrapper.)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"Monster Candy+" - Heals 15 HP"#*  (A tasty treat with#     twice-enriched Sugar Flavor.)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"C-B Strudel" - Heals 30 HP"#*  (Made from fresh cinnamon and#     butterscotch.)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"Corn Chowder" - Heals 15 HP"#*  (Weeks-old leftovers from#     Ceroba's fridge.)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"Feisty Slider" - Heals 30 HP"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small burger with big#     flavor! Just 30G at the#     Saloon!)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(...Says an ad printed on its#     wrapper.)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"Honeydew Pin" - Armor DF 4#*  (A pin advertising the Honeydew#     Resort in Snowdin.)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"Band Merch Pin" - Armor DF 5#*  (A pin commemorating a concert#     you didn't go to..)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"Steel Buckle" - Armor DF 7#*  (A shiny belt buckle made of#     fine materials.)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"Safety Jacket" - Armor DF 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small jacket that protects#     its wearer from the world's#     dangers.)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"Safety Goggles" - Armor DF 9#*  (Paramount to all Steamworks#     employees.)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"Delta Rune Patch" - Armor DF 10#*  (The Kingdom of Monsters'#     official insignia.)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"Silver Scarf" - Armor DF 6#*  (A glistening scarf, woven#     with love and care.)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(Restores 2 HP after every#     turn.)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once sizzling Honeydew#     Coffee.)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cooled down a lot.)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was probably left sitting#     in the snow a while.)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old, soggy mitten. It's too#     wet to keep anything warm.)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bundle of damp matches.)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(Looks like there are just#     enough dry ones to start a nice#     fire.)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hand-drawn map.)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seems more colorful than the#     real Snowdin.)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sturdy pickaxe.)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"Ice Ammo" - Weapon AT 6#*  (Very conveniently shaped ice#     cubes.)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 don't seem to be melting#     either.)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(How thoughtful of them!)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"Coffee Ammo" - Weapon AT 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no way you could eat#     them, but they might still be#     of use.)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"Super Ammo" - Weapon AT 15#*  (Regular toy gun ammo sold#     at your favorite convenience store.)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(Boasts a "Premium" sticker on#     the top of the packaging.)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"Flint Ammo" - Weapon AT 9#*  (A dusty, black rock.#     Might be useful for combat.)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"Nails" - Weapon AT 10#*  (Small, pointed pieces of#     steel.)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(Could be quite effective if#     fired at a high velocity.)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"F. Pellets" - Weapon AT 11#*  (A token of the bond between#     you and Your Best Friend.)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"Golden Scarf" - Armor DF 25#*  (It's emitting a violently#     golden shine.)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"Fancy Holster" - Armor DF 8#*  (A leather weapon-holder,#     perfect for duels at noon.)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extremely dangerous#     compound. Handle with caution.)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broken but dazzling#     necklace.)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(Can't be worn but could be#     worth something.)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gml_Script_scr_item_info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scr_item_info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gml_Script_scr_item_remove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scr_item_remove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gml_Script_scr_inventory_check_space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scr_inventory_check_space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toss Sousborg's cooking#     into the garbage.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Sousborg to take the#     egg and crack it over a pan.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Sousborg to fill the#     pan with water and turn up the#     heat.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Sousborg to wrap the#     egg in plastic and let it chill#    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1 Message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Intro Letter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mail_list_read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ds_list_find_index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jingle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Mail 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info_color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Slurpy Letter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 Letter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 Letter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Shufflers Letter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Resort Letter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Mixin' It Up! (Essay)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Martlet's Letter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PSA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 Points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Update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(Urgent)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Slurpy Letter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(Important)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Spam Letter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Spam Letter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Spam Letter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Spam Letter 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Spam Letter 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Spam Letter 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Spam Letter 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Spam Letter 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Spam Letter 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Steamworks 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#Come new friend,#right here to our space!#Whether you roam#or stay in one place!#We hope you have friends#with fun letters to send,#and always a smile on your face!#Here's to more mail#without any stress!#Hope to see you again!##The UGPS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#Greetings, my savior and fond#acquaintance. I would like to#extend further gratitude for#your assistance.If it weren't#for you, my papillae would#surely be permanently attached#to that pole.##Thanks to you, I made#it home in time for#supper. I must say , Mother#really outdid herself this#time! The food was#exquisite! Many thanks!#Sincerely yours,##-Slurpy#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#If you're reading this, it#means you had the pleasure of#meeting me.##I'll make this snappy.#You're not gonna believe#it. I'm selling a new,#premium product for HALF OFF.##I know what you're saying,#"I would gladly pay full price#for your products."I appreciate#that, I really do. But this#ain't the time for high#prices.##Just find my stand and#I'll give ya the juicy#details.##Huh? Where is my stand?#I don't even know myself.#Should probably go find that.##Good luck!#-Mo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#Greetings, Clover! Life has#been a treat since we last saw#each other. I packed up all of#my belongings and set out for#Snowdin.##I recently found a nice#place to settle down. I think#you'll like it! Oh! And all of#the neighbors moved out with#me.I'm not too sure where each#one went, but I know they are#doing well.##I'm also taking art lessons#from Penilla now. She gave#me the cold truth and said#my art needed lots of#improvement. It stung at first,#but then I remembered that you#should always aim to improve#yourself.##Ah. Look at me rambling#again. I hope the mail#service doesn't charge#extra for that.##It was nice to talk to you#again! Even if it is over#written text. Please visit me#in the future! Life is#getting a lot better,###-Dalv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#To our latest Shufflers recruit:#Toast here. There's someone out#in the wild that we forgot to#warn ya about. This scruffy#fella with a blue hat. Don't#interact with him or support#his endeavors. I won't tell ya#why cause this letter reads way#cooler as a mystery.#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fun_swig_name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#Now, I'll let {0} finish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#He gets upset when he misses#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 on writing letters.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#Yeah, upset.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#-{0}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#Hello, appreciated guest!##We greatly enjoyed your company#at The Honeydew Resort (Snowdin#Establishment)! You can always#count on us for quality time#with the whole family! From our#relaxing hot spring, to our#live music, there's a little#something for everyone!##We hope to see you again,#anonymous citizen of the#Underground!##-The Honeydew Family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MIXIN' IT UP - By Dr. Rob##Entering the field of#chemistry can be tough. Maybe#you never went to college.#Maybe you find it hard#to grasp complex equations.#Maybe you were kicked out of#your highschool science class#for "developing poison during#school hours."##We're all different, but we#all share one similarity: magic.#It's easy to rely on magic in the#in the day to day, but have you#ever wondered what it would be#like to live... without it?##What would we do if we couldn't#light a fireplace with a snap#of our fingers? Spawn weapons#out of thin air? Use wings to#soar above the trees? Sleep?##That's where science comes in!#Nature's magic. Elements, or#"compounds" make up most of the#Underground as we know it.#When you combine two or more#compounds you can create amazing#things. For example, by taking#the compound "Oxygen" and#SMASHING it together with two#"Hydrogen" compounds, you get# "Dihydrogen Oxide," also known#as "water" (catchy name, right?)###Here, you try:#Let's say you want to melt through#a high-security safe to become#rich... hypothetically. The#solution you would need is#called "Hydrochloric Acid"#which involves the two#compounds _____ and _____.#Fill in the blanks to#empty the banks :)#######D- Unfocused and rushed.#Why did you write a#worksheet problem in#a reflective essay?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#######################################################D- Unfocused and rushed.#Why did you write a#worksheet problem in#a reflective essay?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To: Clover#(who's hopefully alive)##Meet me on the roof of#UG Apartments as soon#as you can.##There's something on#my mind.###- Martlet of the Royal Guard#(Snowdin Division)#####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Dear citizens of the Underground:#We are calling for fallen down#monsters to be sent to Hotland for#important scientific  research.###Should you choose to participate,#your loved ones will be#treated with utmost respect,#their condition heavily#monitored, and you regularly#notified of their status.###This is a chance for tragedy to#be turned into opportunity. For#monsterkind to finally see the#light of the Surface thanks to#its citizens' invaluable bravery#and sacrifice.##For your consideration,##Royal Science Division#####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Helper-Bot Guidelines:##1.#Every manufactured bot must have#a practical function installed.#A purpose for being:#(Cooking, cleaning,#agriculture, etc).##2.#Bots should have tiers of#emotion to better integrate#into society.#Coding a personality into#each one is recommended.#It makes them more#personable/easy to be around.##3.#All bots are to have a strong#connection with living things: #(Their creators, average monsters,#other bots, etc).#If deprived of this, some may#become easily agitated#and restless.#Others may be unphased.#Depends on the model.##4.#If a bot acts out of line or#malfunctions, they are to be#shut down. Typically, a hard#reset will do the trick.#Termination is a last resort.#If a shutdown isn't possible,#they can be coaxed back to#their normal state.##5.#Absolutely NO bots are allowed#outside the Steamworks at#this time. Until King#ASGORE is ready to begin mass#production, this project is#classified.##6.Most of all, have fun :)####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#Howdy, Clover!#It's yer favorite sheriff,#North Star, with an#important update!##I did some soul searchin'#while staring directly at#the shiny stone on top#of the Mines.##After recovering from temporary#blindness, I shamefully#approached my posse.##Well, I spare ya the#gruesome details (me cryin')#but in the end, they#forgave me.##So the Feisty Five are#back! Now twice as sensitive#to everyone’s feelin's!##When we returned to town,#Ceroba and Dina had set#up a party in the Saloon#- which was great##I really wish you were#still here, but I SUPPOSE#you deserve yer freedom ;)##Anyway, it’s all good,#so don't mosey 'round#worryin' 'bout me or#nothin'.##I do have the tendency#to occupy around 60% of#someone's brain after they#meet me...#But I reckon it's time#to let go.####Happy trails!#- North "Starlo" Star##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#Hey, Clover. Something's up.##I made up with the posse#as planned. All was going#well, but then I began#worrying about you and#Ceroba. That's when I got#the idea to break into#Ceroba's old house and spruce#it up to celebrate her#and Kanako's eventual return.#Well, when Ed was sweeping#around, he found some kinda#secret room. Seems like it#belonged to Chujin. We didn't#have time to dig into#its content but all I#know is it worried us both.##You may be in danger.##Then again, maybe not.#Just... come back to#the Wild East for now.#I can only hope this#letter reaches you in time.####- 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#Hello again, dear comrade!#I hope this letter finds#you in the very picture#of health.##I heard word that you#were venturing near the#vicinity of Hotland.##Being that the resting#temperature in that region#is so high, I have#included one premium#Snowdin snow sphere.##I hope it keeps you#at an ideal temperature#throughout your journey.##Next time you are in#Snowdin, feel free to#drop in.##Mother will surely prepare#you a palatable meal.###Sincerely yours,#-Slurpy###(The letter and envelope#are very wet.)#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#Hey.##We don't know each other#very well but ever since#you left the Wild East,#I've been pacing around in#my head about your journey#and everything surrounding it.##Wherever you are, I fear#your situation will grow#dangerous. Far more than#it already has.##By now, I assume you've#heard about the King. Well,#each fallen human who has#encountered him in the past#hasn't survived. As skilled#as you are, I don't#believe you would either.#I understand why you would#want to confront him#(believe me, I have my#reservations as well),#but perhaps it isn't the#wisest path forward?##I don't know what you#should do, nor am I#going to act like I#currently have any#influence over your#destination, but your#original plan - avenging the#humans, escaping the Underground,#whatever it may be...#It's impossible.##I'm sorry. A warning is#the best I can do.####- 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#1001001 100000 1000100#1001111 100000 1001110#1001111 1010100 100000#1001011 1001110 1001111#1010111 100000 1001000#1001111 1010111 100000#1010100 1001111 100000#1010011 1000101 1001110#1000100 100000 1001100#1000101 1010100 1010100#1000101 1010010 1010011#101110 100000 1001000#1000101 1001100 1010000#100000 1001101 1000101#101110##- 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#Hey, you! Are you wanting to#     help society? Don't know where#     to start? Well here's the: Top#     Ten Reasons to Join the Royal#     Guard!##10 - Awesome training courses!#9 - A shiny badge!#8 - Your own area to guard!#7 - A leather-bound protocol#guidebook!#6 - Free space! Insert your#own here!#5 - A weapon of your choice!#4 - Bragging rights!#3 - Free health insurance!#2 - Being more intimidating#than before!#1 - Your own battle-ready#uniform!!#So what are you waiting for?#Sign up today!####Disclaimer: The Royal Guard is a#serious job with life-threatening#possibilities. This list was#created for promotional purposes #only. The Royal Guard is not#liable for any promises#made in this list.#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#Have you ever found yourself#stranded in the desert, wishing#you had an air-conditioned room#to relax in? Well look no#further than Cafe Dune! The#most modern facility in the#Dunes! Try our premium lattes#or game it up in our#state-of-the-art arcade! It's#all right here at Cafe Dune!##Located in Oasis Valley - See#     you soon!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#The ultimate question:What are#the ideal proportions for#lemonade? It is a mystery that#has boggled all manner of#monsters since Surface days of#yore. It has bested generations#of royal scientists and yet has#remained elusive... Until#now! Behold! The perfect#ratio!##22% water#22% sugar#41% lemon juice#?????????????##Want to find out that last#ingredient? Well why not#subscribe to It's A Lemon#Monthly! Have the perfect#lemonade recipe delivered to#your door: Every. Single.#Month. What are you waiting for?#Only 18,300g for a three year#subscription!##Order now, now,#    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#hi..........##please visit blook acres#in waterfall, if you want.....##we have snails..... #they're neat........##......bye.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#If you're a foxy monster#looking for love, look no#further than yours truly! I'm an#elite athlete with more G than#I know what to do with. My IQ is#so large, I could shatter the#barrier just by staring at#it. Regrets? My only regret in#life is that I don't own a#dumbbell heavier than 150kg.##I could go on for eons,#but enough about me.#Write your number here and send#this letter back if you want#your world changed!##__________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#Hello.#This is the Royal Treasury#notifying you that you#definitely owe us 700G. Monsters#must pay taxes to King ASGORE#as of right now. I hear you#getting all flustered but I#assure you that I am correct.#Now, insert the G into the#envelope and return this letter#or......Or else you get a life#sentence without a trial. Yup.##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#The monster life can be#stressful, we all know that.#Wouldn’t you like to have a#taste of Surface life? Well#here in the Wild East, we#pride ourselves on being#the most authentic experience#you'll find in the Underground!##Located east of Oasis Valley#     - Stop on by, partner!#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#Hello Underground friend, and#thank you for taking the#time out of your busy schedule#to read this message.##We here at the Society for#Monster Health (SMH) are reaching#out for support in our noble#mission of putting an end to#unsolicited spam mail.##This unwanted clutter is an extra#stress and possible danger to#the mental state of monsters#everywhere, in addition to#putting needless physical strain#on our poor mail monsters.##Please join the fight against#this wasteful spam mail by#signing up for our petition#today!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#Looking for a job?#Here at Mining Co. we#hire just about anyone#who applies!##Criminal past? Doesn't matter.#Criminal future? Doesn't matter!##We want everyone to feel#secure in our cave away#from home! So what are#you waiting for? Apply#today and help society!###(Disclaimer: Not liable for#any work-related accidents#that may or may not occur.)##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mail_text_colored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gml_Script_scr_mail_check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scr_mail_check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old_pos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gml_Script_scr_mail_sort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gml_Script_scr_mail_remove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scr_mail_remove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spam_mail_chance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success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gml_Script_scr_mail_add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scr_mail_add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gml_Script_scr_mail_add_unclaimed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scr_mail_add_unclaimed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old_list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ds_list_find_value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gml_Script_scr_mail_claim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scr_mail_claim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first_val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mail_pinned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ds_list_sort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ds_list_insert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gml_Script_scr_mail_pin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scr_mail_pin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gml_Script_scr_fasttravel_add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scr_fasttravel_add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gml_Script_scr_new_mail_check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scr_new_mail_check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condition_1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no_loop_destination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destination_x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destination_y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result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actor_speed_x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actor_speed_y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npc_walking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place_free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place_meeting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gml_Script_scr_walk_npc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scr_walk_npc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gml_Script_scr_walk_npc_solid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scr_walk_npc_solid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walk_speed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walk_speed_x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walk_speed_y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lock_axis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instance_place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walk_dir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gml_Script_scr_walk_npc_free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scr_walk_npc_free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game_time_counter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game_time_counter_add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game_time_seconds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game_time_seconds_add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game_time_minutes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game_time_minutes_add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gml_Script_scr_game_time_total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scr_game_time_total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gml_Script_scr_game_time_add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scr_game_time_add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max_hp_boosted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player_area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player_area_value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Worn 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gml_Script_scr_determine_armor_defense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rm_ruins_01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last_room_overworld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gml_Script_scr_init_flags_ruins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gml_Script_scr_init_flags_snowdin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gml_Script_scr_init_flags_dunes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gml_Script_scr_init_flags_steamworks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gml_Script_scr_init_flags_flowey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flowey_death_pop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encounter_flag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kill_area_current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flGenoCutscene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ds_map_create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item_used_overworld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fast_travel_point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fast_travel_newroom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fast_travel_newx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fast_travel_newy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gamepad_deadzone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gamepad_set_axis_deadzone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using_gamepad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pause_key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cancel_key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fun_event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gml_Script_scr_initialize_battle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ini_read_real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gml_Script_scr_initialize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scr_initialize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scr_init_flags_ruins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scr_init_flags_snowdin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scr_init_flags_dunes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ds_list_shuffle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ds_grid_create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scr_init_flags_steamworks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scr_init_flags_flowey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Fun Events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gml_Script_scr_savegame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scr_savegame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rm_ruins00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ini_read_string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LoadedRoom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_party_member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asset_get_index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ds_factory_code_2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ds_grid_read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deaths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ds_map_read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deathText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camera_get_view_y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camera_get_view_x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persistent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image_xscale_base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image_yscale_base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BattleHotlandFloweyPhase1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flowey_phase_2_noloop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BattleHotlandFloweyPaper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BattleHotlandFloweyGray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BattleHotlandFloweyClay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BattleHotlandFloweyMechanical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BattleHotlandFloweyLowpoly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BattleHotlandFloweyYarn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BattleHotlandFloweyOrganic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gml_Script_scr_loadgame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scr_loadgame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tempsave.sav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owms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flowey_attack_list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list_string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flowey_stolen_attack_list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flowey_room_list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flowey_attack_number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petal_alive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petal_count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gml_Script_scr_battle_save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scr_battle_save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gml_Script_scr_battle_load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scr_battle_load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Controls.sav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Controls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deadzone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buttonText1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is_undefined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ControlsNameIgnore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buttonText2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buttonText3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option_autorun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autorun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autoshoot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option_screenshake_toggle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option_retry_toggle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retry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gml_Script_scr_savecontrols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scr_savecontrols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head to the river#     up ahead.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soon be outta#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Great job, once 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hate that so many#     monsters are ruthlessly#     attacking you,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you're handling it#     with grace!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sure I trust#     this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Lucky for us, she#     doesn't seem too put#     together.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 ditch her as#     soon as she messes#     something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it won't take#     long,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Clover,#     Martlet's waiting for#    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soon be outta#    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gml_Script_scr_save_flowey_snowdin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Gee, you sure are#     livin' on the edge.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they did attack#     you first.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get in trouble#     for self defense.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Thought I saw some dust#     lyin'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Might've just been snow.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least, that's what#     everyone else would#     think.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Wow, kid! You mean#     business!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that: Fifteen?#     Sixteen?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Very impressive.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Same effect.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place went from#     pleasant to eerie real#     quick.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must've been a new#     record or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the bright side, you#     won't have to pay for#     coffee anymore!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tell if it's the#     temperature or the#     atmosphere but wow.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 is cold.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should get a move#    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been thinking over#     what I said?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Due respect to your#     decision making#     process...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would you mind#     hurrying it up?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cold out here and#     I don't fancy freezing.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move it,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There'll be more time#     to think later.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are you wasting#     time here for?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New area a little scary#     for ya?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you can do it!#     I doubt you'll even#     need a save!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just snow, ice,#     monsters, and possible#     risk of frostbite.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Nothin' to it, pal! Now#     get out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longer you stand#     around talking to me,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higher that risk of#     frostbite gets.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move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are you holding up?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Things aren't gettin'#     any easier, huh.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would be nice to#     walk through here#     without a hassle.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that's not how#     the world works.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monsters for ya,#     can never mind their#     own business.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any case, you're#     doing great!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it up, 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 doing great, pal.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you needed#     extra confirmation?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worry, I meant it#     the first time just as#     much as the second.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appreciate you#     wanting me to compliment#     you a third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 don't have to#     lean on me so much for#     emotional support.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believe in#     yourself a little too,#     pal.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Must say, I didn't#     remember this place#     being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Colorful.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Really can't go two#     seconds without getting#     harrassed around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Hasn't anyone heard of#     personal space?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Unless someone can mail#     you to ASGORE, I don't#     see why we need 'em.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let's get a#     move on. Time's a#     wastin'.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Whatcha waitin' around#     for?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a job to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Look, I get it, you#     wanna be thorough.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Two saves is no better#     than one, kid!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got places to see,#     warm places most of#     'em.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get going!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THIS is what I'm#     talkin' about!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perfect place to#     relax and destress.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not perfect, a#     bit crowded for my#     taste.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least that keeps#     things interesting.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Feel free to slack off#     for a while,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be here checking#     out the hot springs.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almost out of#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surprised that#     guard never saw you#     nearby, ya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Their puzzles sure#     weren't impressive,#     that's for certain.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Knowing that, I#     wouldn't worry if you#     run into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happens, I#     wish you luck!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tell me you're#     scared of the Royal#     Guard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saw that lady,#     right? You'll be fine.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Trust me a little, will#     ya?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do this already!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scr_save_flowey_snowdin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gml_Script_scr_save_flowey_dark_ruins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Gee, it's getting a#     little dusty around here,#    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col_modif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too fond of that#     whole mercy thing?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alright, whatever#     gets you to ASGORE#     friend!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    #                 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really got some#     passion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There's only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gml_Script_scr_determine_world_value_yellow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of the#     monsters left not#     counting the weirdo.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 luck,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Wow, it sure is quiet#     around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gotta say, it's#     a bit nice with no#     disturbances.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nothing left to#     do here I guess. Let's#     keep going!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keep moving!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Howdy!#*  Looks like you got#     it then!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the long face, pal?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worry, this place#     is way better than up#    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old lady would've#     just  spoiled all of#     our fun!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let's not stand#     around here all day!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You... really only need#     one save...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not trust me or#     something?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on!#*  I'm your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 your back!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should get going...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Really?#*  What is this about?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told you already, you#     don't need that stupid#     goat lady!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couldn't have#     protected you anyway!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me! #*  I'm way better!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your pal Flowey!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the only friend #     you'll ever need!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Toriel save for you?#*  NO!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let's get out of#     here while we're#     still young!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see you're still in#     one piece!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saw that weirdo#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want to get out#     of here you'll have to#     go through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shouldn't be a#     problem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if he is, that's why#     I'm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Again?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you're double#     saved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Really?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many saves do you #     need?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Golly, this place sure#     is dead!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the monsters are#     all quiet and lurking.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not like monsters#     at 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let this ruin#     your impression of#     the Underground!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leave this#     dump behind soon#     enough!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already saved,#     let's get a move#     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seem to be doing#     well!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Only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deaths!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Only 1 death!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haven't even died#     once!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that I thought you#     would, but it's nice#     to be prepared!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See? Aren't you glad#     you have me around?!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great to be such#     a needed friend!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What? Not happy with#     your death tally?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Haven't you ever heard#     the phrase: Don't shoot #     the messenger?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save more#     later!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too far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gotta deal with#     that downer!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you're out of#     the Ruins!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on the other#     side,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scared of that#     doom and gloom guy?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Look, you just gotta#     fight your way through#     him!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He'll go down easy!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in case you#     haven't noticed...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really won't be#     missed!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go get him!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kid!#*  Show him who's boss!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that's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Gee, what a start to our#     journey.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say I expected#     this but it's your#     choice.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want to explore#     more before we leave#     you should know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removed all my save#     points besides this one#     from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use in going back#    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be at this one and#     this one only until#     you wanna leave.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later!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exit is through#     his house.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Nice job, kid!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bet your conscience#     feels light as a#     feather.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Making friends is a good#     way of getting through#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Avoiding conflict,#     keeping yourself#     safe...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get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just started and#     you've already#     befriended me, and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Aren't you the popular#     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By the way...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done!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was almost too easy.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sure put up a fight#     but you handled it with#     skill.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not like anyone#     will miss that downer#     anyway.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scr_save_flowey_dark_ruins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gml_Script_scr_save_flowey_dunes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Always a treat to see#     your gunslinging skills!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get you saved!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Golly, monsters 'round#     here sure have it out#     for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could they keep#     attacking a poor human#     so willingly?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can't have that! Not#     at 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see many more#     enemies roaming about.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Once you encounter the#     rest, show 'em who's#     boss!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are... whoa, haha.#     Talented, for sure!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laid waste to this#     wasteland!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place definitely#     wasn't big enough for#     the both of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on movin', 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getting ever so#     closer to your REAL#     target!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cave is a little#     claustrophobic for my#     taste.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out there and see#     what we're really#     dealing with!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area seems...#     different.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hope there aren't#     as many distractions#     along the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get that you may#     wanna wait for your#     friend,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she's long#     gone.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got you into this#     situation.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you're#     gonna have to get#     yourself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get that you might#     wanna rest after the#     wild ride back there...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we have no time to#     waste!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be waiting for ya#     up ahead when you#     decide to head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more waiting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get 'em,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Strange sight,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knew something#     could actually grow#    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great job so#     far!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place is much more#     treacherous than#     Snowdin!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it up,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get moving!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gonna catch fire if#     I stay out too long!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Golly, the emblems on#     these miner uniforms are#     very interesting.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I'm the boss#     'round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Jokes aside, you got#     some smarts!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Fixed that elevator#     with 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Proud of ya!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wonder what the goal#     of this mine is?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it is, no one#     seems to know what#     they're doing, haha.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on, 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cave sure is#     ginormous!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this rail leads#     to an exit cause it's#     getting stuffy in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Enjoy the ride,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just hop in#     the cart!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been through#     much worse.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Gee, what a view.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though we aren't#     very close to the#     Castle...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feels like we've#     accomplished so much as#     a team.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Wasn't that long ago#     that I was teachin' you#     how to dodge attacks.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lot can happen in a#     short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nice as this is, we#     do have places to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keep a move on,#    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Looks like we're back#     on solid ground!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mine sure was a#     detour!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buncha slackers!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let's keep up#     the pace, 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isn't exactly#     flattering to live in a#     sandbox, by the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get going before#     the local kids think#     I'm some new toy!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the holdup, pal?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Gee, seems like my#     greeting has found its#    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 the hat? It's a#     disguise.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area is pretty#     populated so I picked#     this up to be safe!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being separated#     from Martlet is pretty#     lucky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this Star guy#     doesn't hold you here#     for long.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may have to#     intervene if he does!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wasn't lying about#     being close to an exit#     earlier.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didn't expect...#     all of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the bright side...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may be able to#     obtain some gear#     upgrades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roadblock isn't#     totally pointless,#     haha.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my patience is#     only so strong,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you're not#     planning to actually#     stay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These bozos are below#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highly suggest that#     you make a run for it#     when the time's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Try not to let yourself#     get distracted from the#     real mission.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Gidde up, "partner"!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afraid things#     would escalate.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Nothing you're not#     fully used to by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probably a good#     time to get outta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all gone way too#     far, dont'cha think?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happens, I#     wish ya luck,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put this place#     behind us,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hoping Starlo ran#     to his parents or#     somethin'.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Looks like you'll have#     to confront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what you do best!#     I'm always rootin' for#     ya!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almost outta#    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knock this Starlo#     drama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becoming a pro#     at this, buddy!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this rate, you'll be#     able to confront ASGORE#     himself!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scr_save_flowey_dunes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Wild East Gunshop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shop_name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gml_Script_scr_summon_shop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scr_summon_shop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gml_Script_scr_shop_animation_override_honeydew_bear_hand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scr_shop_animation_override_honeydew_bear_hand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gml_Script_scr_shop_animation_override_honeydew_bear_hand_deux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scr_shop_animation_override_honeydew_bear_hand_deux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gml_Script_scr_shop_animation_override_honeydew_bear_head_down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scr_shop_animation_override_honeydew_bear_head_down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gml_Script_scr_shop_animation_override_wildeast_blackjack_gun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scr_shop_animation_override_wildeast_blackjack_gun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gml_Script_scr_shop_animation_override_wildeast_blackjack_raise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scr_shop_animation_override_wildeast_blackjack_raise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gml_Script_scr_shop_animation_override_wildeast_blackjack_gun_holster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scr_shop_animation_override_wildeast_blackjack_gun_holster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gml_Script_scr_shop_animation_override_wildeast_blackjack_gun_shoot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scr_shop_animation_override_wildeast_blackjack_gun_shoot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gml_Script_scr_shop_animation_override_wildeast_blackjack_gun_spin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scr_shop_animation_override_wildeast_blackjack_gun_spin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key_revert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gml_Script_scr_controls_shop_buy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scr_controls_shop_buy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gml_Script_scr_controls_shop_sell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scr_controls_shop_sell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gml_Script_scr_controls_shop_main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scr_controls_shop_main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gml_Script_scr_controls_shop_response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scr_controls_shop_response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gml_Script_scr_determine_sell_price_shop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scr_determine_sell_price_shop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gml_Script_scr_determine_item_purchasable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scr_determine_item_purchasable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scr_frozen_state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gml_Script_scr_get_input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DEBUG_DANCE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up_key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down_key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pl_spd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debugmove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can_pause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axis_is_running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sliding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hsp_slide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vsp_slide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scr_normal_state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autowalk_direction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gml_Script_scr_autowalk_state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scr_autowalk_state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usprite_walk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dsprite_walk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lsprite_walk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rsprite_walk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usprite_run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dsprite_run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lsprite_run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rsprite_run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kanako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dunescave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steamworkslava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gml_Script_scr_determine_player_sprites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scr_determine_player_sprites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gml_Script_scr_controls_dimensional_box_heart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scr_controls_dimensional_box_heart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default_x_dalvshouse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destination_x_dalv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default_y_dalvshouse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destination_y_dalv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no_loop_destination_dalv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rm_dalvroomhall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rm_dalvhallway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rm_dalvshouse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rm_dalvsroom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default_x_dalvroomhall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default_y_dalvroomhall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rm_dalvExit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gml_Script_scr_dalv_determine_destination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scr_dalv_determine_destination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https://docs.google.com/spreadsheets/d/1cRs7AnopU1EJ1mWnX3Qv-Xnf2vntGXbXcIyiLfnQHpo/edit?usp=sharing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gold_tracked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hp_tracked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gml_Script_scr_debugmode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scr_debugmode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gml_Script_scr_stick_press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gamepad_axis_value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down_stick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left_stick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right_stick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up_stick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phn_down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phn_left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phn_right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phn_up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phn_downp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phn_leftp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phn_rightp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phn_upp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scr_get_input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down_pressed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scr_stick_press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dalv_walk_speed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dalv_walk_axis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dalv_walk_speed_x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dalv_walk_speed_y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gml_Script_scr_walk_ai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scr_walk_ai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gml_Script_scr_follower_initialize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scr_follower_initialize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gml_Script_scr_follower_into_actor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scr_follower_into_actor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font_type_text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player_1_using_keyboard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player_1_using_gamepad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player_1_control_keyboard_up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player_1_control_keyboard_down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player_1_control_keyboard_right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player_1_control_keyboard_left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player_1_control_keyboard_button_1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player_1_control_keyboard_button_2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player_1_control_keyboard_button_3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player_1_control_keyboard_button_4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player_1_control_keyboard_button_5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player_1_control_keyboard_button_6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player_1_control_gamepad_up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player_1_control_gamepad_down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player_1_control_gamepad_right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player_1_control_gamepad_left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player_1_control_gamepad_button_1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player_1_control_gamepad_button_2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player_1_control_gamepad_button_3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player_1_control_gamepad_button_4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player_1_control_gamepad_button_5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player_1_control_gamepad_button_6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text_counter_max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hold_speed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twitchy_text_probability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twitchy_text_intensity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shaky_text_intensity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circle_text_angle_default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circle_text_radius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circle_text_speed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draw_scanlines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debug_menu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player_character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talk_speed_rorrim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talk_speed_dalv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talk_speed_frostermit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talk_speed_shufflers_rephil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talk_speed_martlet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talk_speed_el_bailador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talk_speed_starlo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talk_speed_author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talk_speed_honeydew_bear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talk_speed_default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talk_speed_toriel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talk_speed_toriel_idle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talk_speed_flowey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autofire_on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enemy_dead_3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gml_Script_scr_base_stats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gml_Script_scr_intro_portrait_disjoints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scr_initialize_battle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gml_Script_scr_enable_battle_box_surface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scr_enable_battle_box_surface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surface_exists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surface_set_target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attack_surface_y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attack_surface_x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surface_reset_target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gml_Script_draw_on_surface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draw_on_surface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gml_Script_info_battle_counter_info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info_battle_counter_info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determine_attack_priority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craniex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Falling 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Graphing Exercise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Virus Dodge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Falling Stars Pro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Graphing Exercise Pro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Virus Dodge Pro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 mettaton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ms_mettaton_transformed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Ms. Mettaton Turn Soul 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Minion Rush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Minion Ambush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Ms. Mettaton Fists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Ms. Mettaton Bored Of Fighting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Minion Rush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Minion Ambush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Ms. Mettaton Fists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Ms. Mettaton Fists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Ms. Mettaton Happy Breaktime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GOOD!!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ms_mettaton_popularity_rating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Minion Rush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Minion Ambush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Ms. Mettaton Fists 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Ms. Mettaton Fists 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FABU!!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Minion Rush 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Minion Ambush 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Ms. Mettaton Fists 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Ms. Mettaton Fists 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gml_Script_scr_determine_enemy_attack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scr_determine_enemy_attack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gml_Script_scr_determine_last_text_move_select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scr_determine_last_text_move_select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min_rad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max_thickness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draw_set_colour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gml_Script_scr_circle_outline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scr_circle_outline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gml_Script_info_battle_core_directories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info_battle_core_directories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customs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scr_generate_battle_craniex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scr_generate_battle_ms_mettaton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nobody came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gml_Script_scr_generate_battle_nobody_came_yellow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froggit 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 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gml_Script_scr_generate_battle_flowey_intro_yellow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gml_Script_scr_generate_battle_flier_solo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trio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gml_Script_scr_generate_battle_flier_trio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penilla 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gml_Script_scr_generate_battle_penilla_solo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penilla 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gml_Script_scr_generate_battle_flier_penilla_duo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sweet corn 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gml_Script_scr_generate_battle_sweet_corn_solo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sweet corn 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gml_Script_scr_generate_battle_sweet_corn_duo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sweet corn penilla 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gml_Script_scr_generate_battle_sweet_corn_penilla_duo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crispy scroll 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gml_Script_scr_generate_battle_crispy_scroll_solo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crispy scroll penilla 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gml_Script_scr_generate_battle_crispy_scroll_penilla_duo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rorrim 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gml_Script_scr_generate_battle_rorrim_solo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micro 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insomnitot 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insomnitot 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gml_Script_scr_generate_battle_know_cone_solo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insomnitot 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frostermit 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gml_Script_scr_generate_battle_frostermit_solo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frostermit know cone 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gml_Script_scr_generate_battle_frostermit_know_cone_duo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trihecta together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gml_Script_scr_generate_battle_trihecta_together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trihecta 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gml_Script_scr_generate_battle_trihecta_separated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gml_Script_scr_generate_battle_shufflers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dunebud 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gml_Script_scr_generate_battle_dunebud_solo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dunebud 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gml_Script_scr_generate_battle_dunebud_duo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cactony 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gml_Script_scr_generate_battle_cactony_solo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slither 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bowll 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gml_Script_scr_generate_battle_bowll_solo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cactony slither 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flower 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gml_Script_scr_generate_battle_flower_girls_solo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dummy training 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gml_Script_scr_generate_battle_dummy_training_pacifist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gml_Script_scr_generate_battle_ceroba_genocide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boulders minifight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gml_Script_scr_generate_battle_boulders_minifight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feisty five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gml_Script_scr_generate_battle_feisty_five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 minifight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gml_Script_scr_generate_battle_steam_minifight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energy balls minifight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gml_Script_scr_generate_battle_energy_balls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tellyvis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goosic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gml_Script_scr_generate_battle_goosic_solo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jandroid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gml_Script_scr_generate_battle_jandroid_solo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jandroid goosic 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gml_Script_scr_generate_battle_jandroid_goosic_duo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jandroid 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gml_Script_scr_generate_battle_ceroba_3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gml_Script_scr_generate_battle_ceroba_4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genocide 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gml_Script_scr_generate_battle_martlet_genocide_final_2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gml_Script_scr_battle_core_directory_generation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scr_battle_core_directory_generation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scr_recreate_heart_battle_menu_text_craniex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scr_recreate_heart_battle_menu_text_ms_mettaton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gml_Script_scr_recreate_heart_battle_menu_text_flier_solo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gml_Script_scr_recreate_heart_battle_menu_text_flier_trio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gml_Script_scr_recreate_heart_battle_menu_text_penilla_solo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gml_Script_scr_recreate_heart_battle_menu_text_flier_penilla_duo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gml_Script_scr_recreate_heart_battle_menu_text_sweet_corn_solo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gml_Script_scr_recreate_heart_battle_menu_text_sweet_corn_duo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gml_Script_scr_recreate_heart_battle_menu_text_sweet_corn_penilla_duo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gml_Script_scr_recreate_heart_battle_menu_text_crispy_scroll_solo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gml_Script_scr_recreate_heart_battle_menu_text_crispy_scroll_penilla_duo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gml_Script_scr_recreate_heart_battle_menu_text_rorrim_solo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gml_Script_scr_recreate_heart_battle_menu_text_know_cone_solo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gml_Script_scr_recreate_heart_battle_menu_text_frostermit_solo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gml_Script_scr_recreate_heart_battle_menu_text_frostermit_know_cone_duo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gml_Script_scr_recreate_heart_battle_menu_text_trihecta_together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gml_Script_scr_recreate_heart_battle_menu_text_trihecta_separated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gml_Script_scr_recreate_heart_battle_menu_text_dunebud_solo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gml_Script_scr_recreate_heart_battle_menu_text_dunebud_duo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gml_Script_scr_recreate_heart_battle_menu_text_cactony_solo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gml_Script_scr_recreate_heart_battle_menu_text_slither_solo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gml_Script_scr_recreate_heart_battle_menu_text_bowll_solo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gml_Script_scr_recreate_heart_battle_menu_text_flower_girls_solo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gml_Script_scr_recreate_heart_battle_menu_text_dummy_training_pacifist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gml_Script_scr_recreate_heart_battle_menu_text_ceroba_genocide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gml_Script_scr_recreate_heart_battle_menu_text_tellyvis_a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gml_Script_scr_recreate_heart_battle_menu_text_jandroid_a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gml_Script_scr_recreate_heart_battle_menu_text_jandroid_goosic_duo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gml_Script_scr_recreate_heart_battle_menu_text_martlet_genocide_final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gml_Script_scr_battle_core_directory_flavor_text_recreation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scr_battle_core_directory_flavor_text_recreation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enemy_spared_3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gml_Script_scr_battle_core_directory_hp_displacements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scr_battle_core_directory_hp_displacements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scr_start_enemy_attacking_craniex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scr_start_enemy_attacking_ms_mettaton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gml_Script_scr_start_enemy_attacking_flier_solo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gml_Script_scr_start_enemy_attacking_flier_trio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gml_Script_scr_start_enemy_attacking_penilla_solo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gml_Script_scr_start_enemy_attacking_flier_penilla_duo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gml_Script_scr_start_enemy_attacking_sweet_corn_solo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gml_Script_scr_start_enemy_attacking_sweet_corn_duo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gml_Script_scr_start_enemy_attacking_sweet_corn_penilla_duo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gml_Script_scr_start_enemy_attacking_crispy_scroll_solo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gml_Script_scr_start_enemy_attacking_crispy_scroll_penilla_duo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gml_Script_scr_start_enemy_attacking_rorrim_solo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gml_Script_scr_start_enemy_attacking_know_cone_solo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gml_Script_scr_start_enemy_attacking_frostermit_solo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gml_Script_scr_start_enemy_attacking_frostermit_know_cone_duo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gml_Script_scr_start_enemy_attacking_trihecta_together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gml_Script_scr_start_enemy_attacking_trihecta_separated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gml_Script_scr_start_enemy_attacking_dunebud_solo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gml_Script_scr_start_enemy_attacking_cactony_solo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gml_Script_scr_start_enemy_attacking_slither_solo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gml_Script_scr_start_enemy_attacking_bowll_solo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gml_Script_scr_start_enemy_attacking_ceroba_genocide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gml_Script_scr_start_enemy_attacking_boulders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gml_Script_scr_start_enemy_attacking_feisty_five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gml_Script_scr_start_enemy_attacking_goosic_solo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gml_Script_scr_start_enemy_attacking_jandroid_goosic_duo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gml_Script_scr_start_enemy_attacking_jandroid_duo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gml_Script_scr_start_enemy_attacking_martlet_genocide_final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gml_Script_scr_battle_core_directory_enemy_attack_start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scr_battle_core_directory_enemy_attack_start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battle_ceroba_buff_noloop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gml_Script_scr_enemy_timer_attacks_flier_solo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gml_Script_scr_enemy_timer_attacks_flier_trio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gml_Script_scr_enemy_timer_attacks_penilla_solo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gml_Script_scr_enemy_timer_attacks_flier_penilla_duo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gml_Script_scr_enemy_timer_attacks_sweet_corn_solo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gml_Script_scr_enemy_timer_attacks_sweet_corn_duo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gml_Script_scr_enemy_timer_attacks_sweet_corn_penilla_duo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gml_Script_scr_enemy_timer_attacks_crispy_scroll_solo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gml_Script_scr_enemy_timer_attacks_crispy_scroll_penilla_duo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gml_Script_scr_enemy_timer_attacks_rorrim_solo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gml_Script_scr_enemy_timer_attacks_know_cone_solo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gml_Script_scr_enemy_timer_attacks_frostermit_solo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gml_Script_scr_enemy_timer_attacks_frostermit_know_cone_duo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gml_Script_scr_enemy_timer_attacks_cactony_solo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gml_Script_scr_enemy_timer_attacks_slither_solo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gml_Script_scr_enemy_timer_attacks_bowll_solo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gml_Script_scr_enemy_timer_attacks_cactony_slither_duo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gml_Script_scr_enemy_timer_attacks_ceroba_genocide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gml_Script_scr_enemy_timer_attacks_boulders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gml_Script_scr_enemy_timer_attacks_energy_balls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gml_Script_scr_enemy_timer_attacks_jandroid_goosic_duo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gml_Script_scr_enemy_timer_attacks_asgore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attack_counter_max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gml_Script_scr_battle_core_directory_enemy_attack_scripts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scr_battle_core_directory_enemy_attack_scripts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Flies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Penilla Drawing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Crispy Slash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Crispy Slash Drawing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Decibat Wave 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Decibat Wave 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 Lightning Spinner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 Lightning Bolt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Insomnitot Sheep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Insomnitot Sheep 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Insomnitot Sheep 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Cherries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Fig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Frostermit Snowflakes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Frostermit Pinchers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Frostermit Ice Cubes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Trihecta Circle Reflect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Trihecta Circle Stack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Cactony Needle 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gml_Script_scr_battle_core_directory_enemy_attack_alarms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scr_battle_core_directory_enemy_attack_alarms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gml_Script_scr_determine_enemy_attack_yellow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Swarm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Flies Double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Swarm Double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Fire Flies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sprite_width_destination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sprite_height_destination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disjoint_x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disjoint_y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Penilla Lines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Flies Drawing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Spear 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Homing 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Candy Spear 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Homing Spear 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Drawing Spear 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Crispy 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Crispy Tub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Rorrim Mirror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Rorrim Sparkle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Decibat Wave 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Decibat Stalagmite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Decibat Wave Mini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 Lightning 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 Lightning 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 Lightning Dual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 Lightning Shift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Micro 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Micro Barrage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Insomnitot 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Insomnitot 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Blueberries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Oranges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Blueberries 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Oranges 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Frostermit Snowflakes Blueberries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Frostermit Snowflakes Oranges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Trihecta Circle Bounce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Fire 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Flower Barrage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Flower Spiral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Flower Spray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Split 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Diamond 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Phase Switcher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Opener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Jumping 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Diamond 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 Pillars 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Feather 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Feather 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Feather Spiral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Tornado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Feather Finale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Feather Flow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Package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Wing Gust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Cactony Needle 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Cactony Needle 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Slither Snake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Slither Pottery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Bowll Liquid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Bowll Silverware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Bowll Bull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Bowll Test Song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Cactony Slither Attack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Cactony Slither Attack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 Bailador Song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Colored 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Growing 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Spinning 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Guns 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Guns Surround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Shooting Dynamite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Horseshoe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Falling Boulders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image_xscale_default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image_yscale_default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Energy 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Egg Crack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Egg Boil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Sousborg Season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Sousborg Flip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Jandroid Goosic Attack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Jandroid Goosic Attack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Energy Balls Spin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 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Super Ball 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Super Ball 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Super Ball 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Energy Balls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Energy Balls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Super Ball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Super Ball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 Lasers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 Lasers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 Colors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Super Ball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 Walls 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Lobbing Bombs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Lobbing Bombs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Magnetic Orbs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Turrets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Turrets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Turrets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 Grid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Pulse Energy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Geno At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Geno At 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Geno At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Geno At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Geno At 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Geno At 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Geno At 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Geno At 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Geno At 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 Geno At 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gml_Script_scr_battle_core_directory_tb_dimensions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scr_battle_core_directory_tb_dimensions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obj_ms_mettaton_arms_mic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obj_quote_battle_ms_mettaton_important_cutscene_1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mus_mettatonbattle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no_loop_important_cutscene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obj_quote_battle_ms_mettaton_important_cutscene_4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mus_mettaton_ex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gml_Script_scr_start_enemy_fleeing_froggit_intro_yellow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gml_Script_scr_start_enemy_fleeing_decibat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gml_Script_scr_start_enemy_stomping_micro_froggit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gml_Script_scr_start_enemy_fleeing_martlet_pacifist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gml_Script_scr_start_enemy_fleeing_martlet_genocide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gml_Script_scr_battle_core_directory_important_cutscene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scr_battle_core_directory_important_cutscene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gml_Script_scr_start_enemy_sparing_decibat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no_loop_can_attack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gml_Script_scr_start_enemy_no_attack_dalv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gml_Script_scr_start_enemy_no_attack_insomnitot_solo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gml_Script_scr_start_enemy_no_attack_insomnitot_duo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gml_Script_scr_start_enemy_no_attack_know_cone_insomnitot_duo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gml_Script_scr_start_enemy_no_attack_martlet_pacifist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gml_Script_scr_start_enemy_no_attack_martlet_genocide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gml_Script_scr_start_enemy_no_attack_dummy_training_pacifist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Craniex steps toward the class,#     ready to give another boring#     lecture.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Ms. Mettaton strikes!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Ms. Mettaton EX makes her grand#     debut!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Froggit </w:t>
      </w:r>
      <w:r>
        <w:rPr>
          <w:rFonts w:hint="eastAsia" w:ascii="宋体" w:hAnsi="宋体" w:eastAsia="宋体" w:cs="宋体"/>
          <w:lang w:eastAsia="ja-JP"/>
        </w:rPr>
        <w:t>蹦</w:t>
      </w:r>
      <w:r>
        <w:rPr>
          <w:rFonts w:eastAsia="Yu Mincho"/>
          <w:lang w:eastAsia="ja-JP"/>
        </w:rPr>
        <w:t xml:space="preserve"> 了 </w:t>
      </w:r>
      <w:r>
        <w:rPr>
          <w:rFonts w:hint="eastAsia" w:ascii="宋体" w:hAnsi="宋体" w:eastAsia="宋体" w:cs="宋体"/>
          <w:lang w:eastAsia="ja-JP"/>
        </w:rPr>
        <w:t>过</w:t>
      </w:r>
      <w:r>
        <w:rPr>
          <w:rFonts w:eastAsia="Yu Mincho"/>
          <w:lang w:eastAsia="ja-JP"/>
        </w:rPr>
        <w:t xml:space="preserve"> 来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is giving fighting a try!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overwhelmed by#     depressing vibes.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draws near!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seems to be dreading#     this battle.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Corn hops up excitedly.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already feel the#     cavities.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encounters you.#*  Sweet Corn comes out of nowhere#     acting excited.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is looking for#     someone to talk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powerful lone warrior and his#     pencil companion encounter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Rorrim encounters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makes his presence#     known.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musters his fighting#     spirit.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notice Micro Froggit#     attacking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staggers forward.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suddenly feel like taking a#     nap.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comes to see if you#     are made of fire.#*  You aren't.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appears!#*  Know Cone wanders in, chasing a#     butterfly.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is an igloo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encounters you, and#     an igloo.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Trihecta wobbles forward!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Trihecta regroups, then bickers.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of the Royal Guard is#     waiting for your turn.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seems puzzled.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Dunebud popped out of the sand!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Double trouble!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Cactony comes to share his pain.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 Slither has a proposition!#     (real)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Bowll charges near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Cactony wandered in, Sir#     Slither closely following.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time to dance!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Another roadblock.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Violetta passively approaches#     from the flowerbed.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Pedla approaches from the#     flowerbed, offering you a#     flower.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Rosa approaches from the#     flowerbed, twisting a flower in#     her hand.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atmosphere chills with ire.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Showdown!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Duel!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Telly-Vis tunes 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Jandroid strolls up, whistling#     a pitchy tune.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Goosic has come to share some#     sounds.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Sousborg is ready to put your#     culinary skills to the test!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robotic duo, Jandroid and#     Goosic, are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Rinse, repeated.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Model 014, ready to#     attack!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Model 014, ready to#     defend.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the...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Guardener ensnares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turning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 justice be 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 is shaken by the#     memory.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zenith of Monsterkind.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Fallen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feels nothing.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seems talking to Craniex#     makes him more friendly towards#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made Crispy Scroll's#    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can't believe#     that just happened.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Trihecta begins to sway back#     and forth.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Trihecta balances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gml_Script_scr_battle_core_directory_flavor_text_enemy_1_action_1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scr_battle_core_directory_flavor_text_enemy_1_action_1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Craniex doesn't seem too fond#     of your insults.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Scroll's power is#     staggering!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hit 100%! He has#     reached Super Crispy Mode 2K!!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is 50% powered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Micro Froggit is trying to hop#    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gml_Script_scr_battle_core_directory_flavor_text_enemy_1_action_2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scr_battle_core_directory_flavor_text_enemy_1_action_2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Craniex seems to be getting#     tired of your jokes.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struggles to#     maintain consciousness.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Bowll is beginning to put the#     pieces together.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gml_Script_scr_battle_core_directory_flavor_text_enemy_1_action_3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scr_battle_core_directory_flavor_text_enemy_1_action_3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seems that Ms. Mettaton is#     getting bored of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Corn jumps up and down in#     celebration.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is shaking with anger.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grinds his teeth#     angrily and flinches at the#     ruckus he caused.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can't hear himself#     think.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is losing his patience#     with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twitches his large ears.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is being lulled to#     sleep.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is enjoying the silence.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gives you a nod of#     approval.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looks slightly more at#     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looks unsure of what to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Micro Froggit is shocked you#     managed to land a hit.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knew someone was#    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couple feathers litter the#     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Goosic is liking the new tune.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is staring at you blankly#     until you do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is searching her guide#     book for first-aid#     procedures.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feels something...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gml_Script_scr_battle_core_directory_flavor_text_enemy_1_special_2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scr_battle_core_directory_flavor_text_enemy_1_special_2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is nursing her wounds.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feeling grows!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gml_Script_scr_battle_core_directory_flavor_text_enemy_1_special_3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scr_battle_core_directory_flavor_text_enemy_1_special_3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has dropped her#     fighting stance.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gml_Script_scr_battle_core_directory_flavor_text_enemy_1_special_4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scr_battle_core_directory_flavor_text_enemy_1_special_4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is flipping through her#     guide book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gml_Script_scr_battle_core_directory_flavor_text_enemy_1_special_5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scr_battle_core_directory_flavor_text_enemy_1_special_5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this lack of movement makes#     you realize how cold it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gml_Script_scr_battle_core_directory_flavor_text_enemy_1_special_6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scr_battle_core_directory_flavor_text_enemy_1_special_6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is reconsidering his life#     choices.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looks like she might#     crack under the pressure.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Corn's smile looks forced.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is relying on his#     self-imposed plot armor.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reflection is skewed.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is hoping it'll feel#     better in the morning.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is quite enraged.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igloo does not appear to be#     structurally sound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Frostermit is looking a bit#     crabby with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Trihecta is teetering this way#     and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They're scrambling frantically.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Dunebud is dazed.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Cactony is swaying back and#     forth.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 Slither tries to keep#     whatever's in his pot from#     spilling.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few new ravines have surfaced.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Violetta tries not to cry.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Pedla tries to stay positive.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Rosa tries to stay strong.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Telly is frantically flipping#     channels.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Jandroid doesn't seem to know#     what they're doing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Goosic struggles to keep#     dancing.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Sousborg pours onion powder on#     his wounds.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gml_Script_scr_battle_core_directory_flavor_text_enemy_1_low_hp_1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scr_battle_core_directory_flavor_text_enemy_1_low_hp_1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seems to have several#     regrets.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tries to bite the#     bullet.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Corn is trying to stay#     positive.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is trying to#     teleport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Rorrim regrets approaching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is drifting in and#     out of consciousness.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stomps his feet in a#     huff.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igloo is making distressed#     noises.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Frostermit retreats inside for a#     moment to address a possible#     cave 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Hec is blaming their#     situation on Tri.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they are truly split apart.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Sand is spilling everywhere.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Cactony sheds a tear and a few#     needles.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 Slither can't slither away#     from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Bowll may break into tears soon.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Petals fall around your feet.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Vis spits out a broken video#     cassette.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hear metallic and#     electrical noises as Jandroid#     twitches.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Goosic's music bends in and out#     of tune.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Sousborg is leaking oil.#     Vegetable oil.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gml_Script_scr_battle_core_directory_flavor_text_enemy_1_low_hp_2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scr_battle_core_directory_flavor_text_enemy_1_low_hp_2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 is tearing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don't know what to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gml_Script_scr_battle_core_directory_flavor_text_enemy_1_low_hp_3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scr_battle_core_directory_flavor_text_enemy_1_low_hp_3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 freshly opened#     textbooks!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Ms. Mettaton.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Everything has that new car#     smell with a faint whiff of#     bodyspray.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is drawing a practice#     sketch of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smells like burning candle#     wax.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is asking if he#     can get a picture with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momentarily blinded by#     Rorrim's dazzling shine.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is not enjoying the#     music.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seems to be dreading his#     next attack.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gentle breeze causes#     Micro Froggit to lose its#     balance.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air is crisp.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is pointing excitedly#     at something in the distance.#*  It looks to be a tree.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think you see the igloo#     move a bit.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Frostermit seems to be#     contemplating hiding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Trihecta bickers amongst itself.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 is exploring their newfound#     freedom.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is blinking a lot.#*  Maybe it's a code.#*  It probably isn't.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Feathers litter the 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is deep in thought.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looks disheveled.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Dunebud shifts this way and#    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Cactony would like to cry, but#     it's too hot.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 Slither does his iconic#     side-eyed smirk.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Bowll is applying super glue to#     his 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enemy seems puzzled.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El Bailador glides around the#     dancefloor with 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Sand covers the dummy.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pleasant scent of flowers#     fills the air.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is no hope.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Starlo keeps a steady eye on#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Starlo keeps two steady eyes#     on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Telly-Vis are debating which#     season of the news is superior.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Jandroid wrings out their#     mop... over their 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Goosic slowly scratches a#     record with its needle. The#     sound is unbearable.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Looks like you're on the#     chopping block!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air thickens.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hold out forever.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White spores swirl through the#     air.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two three four five six#     seven Seven sSevVen 7sEv=en sVmn#     0sE7n SevvevvVvvvvVVVVV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 tries to ignore the#     condition of her friends.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mother's love.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enemy gazes onward.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Endtimes.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gml_Script_scr_battle_core_directory_flavor_text_enemy_1_default_1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scr_battle_core_directory_flavor_text_enemy_1_default_1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will this semester end?!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Like, totally!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uses hip slang like the#     kids.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scraps her drawing and#     starts 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seems that Sweet Corn can't#     stop twitching.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makes an obscure#     reference.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Rorrim reflects on his current#     circumstances.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is whispering something#     too quiet to hear.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takes a break to brush off#     his cloak.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catch a faint whiff of#     mustard seed.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smell of french fries wafts#     past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starts doing a#     primitive dance.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igloo towers over you#     menacingly.#*  Kidding. It's just an igloo.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Frostermit is coming out of its#     shell a bit.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Trihecta seem to be pushing#     each other's buttons.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 is fretting over the others'#     bumps and bruises.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Everything smells like#     bird-seed with a tasteful hint#     of vanilla and orange blossom.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is searching for her#     guide book for first-aid#     procedures.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is pacing.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paranoidly glances#    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Dunebud is getting antsy.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Cactony stares into your soul.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 Slither lost access to his#     bank account. He wonders if he#     could borrow yours.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Bowll notices a red object but#     fights against the temptation#     to run at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getting annoyed by the#     music.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El Bailador strikes a#     motivating pose!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dummy does nothing.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Violetta is looking everywhere#     else but at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Pedla twirls around the sand.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Rosa dances through life's#     dangers with stunning#     confidence!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wipes sweat from#     her brow.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Starlo's fingers itch for his#     six-shooter.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Starlo grinds his teeth#     together in frustration.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Telly pushes Vis' mouth-flap#     back and forth for amusement.#     Vis isn't having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Jandroid tries to whistle to#     the music.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Goosic begins spinning in#     circles.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Sousborg is juggling cleavers.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Death by metal &amp; magic.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your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 frog.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Guardener waters your cage.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Guardener slams her arms into#     the floor in agitation.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 Aa;1rW4,je2FpA,,.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 wipes sweat from her#     brow.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Petals rain from the heavens.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 radiates with anger.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end is near.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enemy tries to persist.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gml_Script_scr_battle_core_directory_flavor_text_enemy_1_default_2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scr_battle_core_directory_flavor_text_enemy_1_default_2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nervous about the next#     midterm.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Glitz and glamour.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doesn't think the#     position of "enemy" fits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battlefield is covered in#     eraser shavings.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Corn tries to encourage#     you to smile.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is trying to be#     cute.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Rorrim mimics your movements.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assumes an intimidating#     facade.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momentarily lose track of#     Micro Froggit.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catches itself#     nodding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is yelling random#     noises that sound like they#     could be a made-up language.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Frostermit is tapping out a#     rhythm with his pincers.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gust of wind threatens to#     topple Trihecta's pile.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Tri, Hec, and Ta are friendly#     and free.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gust of wind blows a little#     blue feather in your face.#*  Martlet looks embarrassed.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sound of the chilled wind#     surrounds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Dunebud begins to gargle a song.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Cactony tries to gather some#     needles he dropped.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 Slither looks you up and#    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Huffs and puffs and other#     stuffs.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this over with.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 disco.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Violetta nervously shuffles#     her feet.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Pedla wants you to know that#     you are loved!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Rosa bursts into laughter but#     you have no idea why.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 lead and burlap.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sand swirls around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 leather boots and#     dashing looks.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 leather boots and#     broken dreams.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Vis reminds Telly what time his#     favorite show airs but she only#     makes fun of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 poor choices.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Goosic blasts battle music from#     its beak.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Sousborg cooks you some#     spaghetti! ...without water.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feel the furnace's heat#     waves engulf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Outlast his efforts.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Ribbit???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great hostility is#     blossoming!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Vines weave in and out of the#     ground all around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r3537 7ry 4641n r3537 7ry 4641n#     r3537 7ry 4641n r3537 7ry 4641n#     r3537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chilling breeze envelops the#     area.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 gazes down upon the#     Underground.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prepare yourself for#     whatever comes next.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Ceroba's emotions wane, but#     she stays resolute.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enemy prepares to attack.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gml_Script_scr_battle_core_directory_flavor_text_enemy_1_default_3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scr_battle_core_directory_flavor_text_enemy_1_default_3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much information overload!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what I'm saying?!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is caught up in old#     memories.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signs her sketch and#     starts a new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ears are ringing from the#     chatter.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Corn makes her signature#     squeaky toy noise.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is talking in#     circles.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Rorrim is looking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seems to be in conflict#     with his more humane side.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squint, Micro Froggit#     looks happy.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is trying to shake#     the sleepiness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is banging a rock#     against a fallen branch.#*  The branch breaks.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Something smells fishy.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Frostermit is doing a#     crusta-shuffle.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Trihecta is considering#     purchasing a long trench coat.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is trying to strike a#     pose that looks professional#     and imposing.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is holding back tears.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 sandpaper.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Cactony gives you an empty look.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hear some jingling as Sir#     Slither rattles inside his pot.#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Sounds like a hundred toasts.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enemy glances around#     awkwardly.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El Bailador flexes his huge#     muscles!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Violetta takes her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Pedla starts humming a song#     you recognize.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Rosa sways back and forth#     cheerfully.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stares into your SOUL.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tumbleweed rolls by. It says#     hello.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tension in the air grows.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sound of TV static fills#     your 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Jandroid tosses garbage this#     way and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eardrums do not appreciate#     the current situation.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like... food? Nice!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 an unfortunate BBQ.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is all it will take. Keep#     going.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Macro Froggit stomps around,#     shaking the whole room.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Guardener looks down upon you,#     twitching slightly.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Guardener twitches at an#     alarming rate. This can't be#     good for 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FILE 01 - [REDACTED]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 stares into your SOUL#     with regret.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SOUL pulses with great#     power.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enemy's defense can be#     destroyed.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Freedom.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gml_Script_scr_battle_core_directory_flavor_text_enemy_1_default_4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scr_battle_core_directory_flavor_text_enemy_1_default_4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is telling the other#     monsters about his cool new#     ride.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seems busy drawing.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rolls her eyes.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Sweet Corns hop to the#     rhythm.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can't decide what#     genre to role play.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Micro Froggit ran away. Wait.#     Nope, there it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Electricity crackles and#     whirrs around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Insomnitot starts to drift#     off but the other pokes its#     friend awake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takes a break from#     hunting for fire to gather some#     berries.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Frostermit is considering a#     renovation.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catches herself getting#     lost in the music.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prepares her next#     attack.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 Slither is trying to#     butter Cactony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the flashing lights make#     you dizzy.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Goosic's music is making#     Jandroid extra energetic.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Jandroid's are trying to#     harmonize.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fight rages.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Starlo's lasso grips you#     tightly.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Starlo tries to tape his lasso#     back but can't find the end of#     the tape on his roll.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 Slither is going through a#     divorce.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Telly starts to sing an anime#     opening. Vis begs her to stop.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Goosic does a little two-step#     like it's nothing.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Sousborg preheats his next#     attack.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seems on edge.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Finish what you started.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Macro Froggit reigns!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 lawnmower#     clippings.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starting to think you've#     had your fill of plants.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missing.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battle continues.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Mayhem has been unleashed.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crack has formed on Ceroba's#     mask.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desperate chaos unfolds all#     around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enemy grows weaker.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Righteousness.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gml_Script_scr_battle_core_directory_flavor_text_enemy_1_default_5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scr_battle_core_directory_flavor_text_enemy_1_default_5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Two of the Fliers are thinking#     about getting girlfriends.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is talking#     Penilla's ears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Micro Froggit is trying to make#     itself look bigger.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Echoes of conflict ring#     throughout Dalv's desolate#     estate.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Insomnitots brag to each#     other about how long they've#     been awake.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is chasing Insomintot's sheep.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punches the igloo to#     test its durability.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Frostermit is contemplating a return into his fortress.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is nervously consulting#     her Royal Guard guide book.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unsure if this#     situation is healthy. For#     anyone.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El Bailador throws sand in the#     air like confetti.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hear nothing but gunshots,#     whip cracks, and a mighty#     acoustic guitar.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begin to sweat under the#     immense heat.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wonder where the mute#     button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is flipping through the#     Royal Guard guide book... in his#     mind.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are responsible.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Macro Froggit towers above#    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Jandroid's are mopping#     each other's faces.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Goosic amps up the tunes as#     Jandroid lays down their mop!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Guardener gives it all she's#     got!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howdy! i'm flowey! flowey the#     flower! hmmm you look confused!#     toriel ought have taught you 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Ceroba's focus grows stronger.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enemy can't last forever.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Finality.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gml_Script_scr_battle_core_directory_flavor_text_enemy_1_default_6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scr_battle_core_directory_flavor_text_enemy_1_default_6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Fliers start talking about#     politics.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attempts to speak another language.#*  Penilla winces.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Insomnitots have#     a conversation exclusively#     through yawns.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showcases his stick#     collection to Insomnitot.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wonders if fire would help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wants to show Frostermit his favorite element.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 Slither compliments#     Cactony's bullet patterns.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sounds of a thousand#     trumpets echo around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Metallic mania fills the air!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 a landfill.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atmosphere chills with#     ire.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gust of sand momentarily#     blinds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hear Starlo talking to#     himself under his breath.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is having trouble charging#     up his next attack.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road ahead.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His greenness.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Sousborg stares down a frozen#     TV dinner with great malice.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is giving fighting a try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echoes of Ceroba's magic#     ring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enemy will know justice.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Vindication.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gml_Script_scr_battle_core_directory_flavor_text_enemy_1_default_7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scr_battle_core_directory_flavor_text_enemy_1_default_7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Fliers are trading tips on#     how to be "hip".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Insomnitots share a cup of#     coffee.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raves about his passion for fire to Insomnitot.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doesn't speak igloo.#*  Know Cone is upset.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Frostermit has never been in the situation before.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feel the rhythm in your#     soul!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Jandroid's sway to and#     fro.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mercy.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Starlo digs his spurs into the#     sand, standing strong.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blows into one of his#     vents to clean some dust. You#     don't know how.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head is spinning.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suddenly feels like#     taking a nap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gml_Script_scr_battle_core_directory_flavor_text_enemy_1_default_8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scr_battle_core_directory_flavor_text_enemy_1_default_8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tries hugging the igloo, hoping it will spring to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is dancing, hoping to befriend Frostermit.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pinches the end of one of#     his gloves and releases the air.#     He finds it amusing.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thinks this music is a bit#     intense for his tastes.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geno flavor 9.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would like to cry but#     they have no eyes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gml_Script_scr_battle_core_directory_flavor_text_enemy_1_default_9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scr_battle_core_directory_flavor_text_enemy_1_default_9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Craniex is sparing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Ms. Mettaton is totally sparing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is ready to return to his#     regular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is packing up her art#     supplies for the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Corn is smiling#     contentedly.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Mode 2k!!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Rorrim is looking for his next#     big project.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is ready to return to#     sleep.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has lost all hope.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Micro Froggit is waving goodbye.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is smiling at its#     dream.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has been enlightened.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Frostermit is ready to scuttle#     on its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Dunebud is giggling.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 Slither can't convince#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Cactony feels love for the#     first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Bowll is ready to discover his#     true 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Violetta blushes.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Pedla lets out a warm smile.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Rosa gives you a thumbs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Starlo's left hand is#     shaking.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Telly-Vis hope you enjoyed the#     program.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Jandroid finds you too#     hygienic.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Goosic is lost in the music.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Sousborg bows to your culinary#     mastery!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has cooled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Guardener cools down as steam#     seeps from her arms.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gml_Script_scr_battle_core_directory_flavor_text_enemy_1_sparing_1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scr_battle_core_directory_flavor_text_enemy_1_sparing_1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is in its happy#     place.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gml_Script_scr_battle_core_directory_flavor_text_enemy_1_sparing_2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scr_battle_core_directory_flavor_text_enemy_1_sparing_2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Fliers aren't having a#     mid-life crisis, they're having#     an end-life crisis.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is desperately looking#     for a new friend.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Corn is oblivious to her#     surroundings.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Corn didn't notice your#     action.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now has a tragic#     backstory.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is too tired to find#     the right words to honor its#     fallen friend.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stomps the ground in#     a fit of rage.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Frostermit doesn't know what to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remaining Dunebud glances#     around, looking for their#     partner.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Cactony is lost in a sea of#     mixed emotions.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Jandroid will never forgive#     you as long as you walk the#     earth.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Jandroid begins mopping#     the wreckage.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gml_Script_scr_battle_core_directory_flavor_text_enemy_1_dead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gml_Script_scr_battle_core_directory_flavor_text_enemy_2_action_3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scr_battle_core_directory_flavor_text_enemy_2_action_3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gml_Script_scr_battle_core_directory_flavor_text_enemy_2_special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scr_battle_core_directory_flavor_text_enemy_2_special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gml_Script_scr_battle_core_directory_flavor_text_enemy_2_low_hp_1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scr_battle_core_directory_flavor_text_enemy_2_low_hp_1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gml_Script_scr_battle_core_directory_flavor_text_enemy_2_low_hp_2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scr_battle_core_directory_flavor_text_enemy_2_low_hp_2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Hec is happy to be on their 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Dunebud's are spilling#     over each other.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gml_Script_scr_battle_core_directory_flavor_text_enemy_2_default_1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scr_battle_core_directory_flavor_text_enemy_2_default_1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Hec seems slightly relieved#     that the others are on the#     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Dunebud pats the other's#     head. They both lovingly grin.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gml_Script_scr_battle_core_directory_flavor_text_enemy_2_default_2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scr_battle_core_directory_flavor_text_enemy_2_default_2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Dunebud shapes the other#     into a pyramid.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gml_Script_scr_battle_core_directory_flavor_text_enemy_2_default_3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scr_battle_core_directory_flavor_text_enemy_2_default_3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begin to grow thirsty at#     the sight of the Dunebud's.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hear some jingling as Sir#     Slither rattles inside his pot.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gml_Script_scr_battle_core_directory_flavor_text_enemy_2_default_4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scr_battle_core_directory_flavor_text_enemy_2_default_4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wants to leave, but doesn't want to move.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gml_Script_scr_battle_core_directory_flavor_text_enemy_2_default_5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scr_battle_core_directory_flavor_text_enemy_2_default_5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is overwhelmed with cutscenes.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tries to draw in an anime artstyle to make Crispy Scroll calm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kicks a rock.#*  Know Cone retrieves it with his mouth.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Cactony would rather be alone#     right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duo's robotic voices grate#     on your ears like rusty saw#     blades.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gml_Script_scr_battle_core_directory_flavor_text_enemy_2_default_6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scr_battle_core_directory_flavor_text_enemy_2_default_6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gml_Script_scr_battle_core_directory_flavor_text_enemy_2_sparing_1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scr_battle_core_directory_flavor_text_enemy_2_sparing_1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gml_Script_scr_battle_core_directory_flavor_text_enemy_2_sparing_2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scr_battle_core_directory_flavor_text_enemy_2_sparing_2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frantically scraps her#     flier sketch.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sweet vibes vanish.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finishes her anime#     drawing in honor of Crispy.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thinks it was a#     dream.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face-plants into#     the ground and yells.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 Slither pivots their full#     attention to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Goosic instantly forgets about#     Jandroid.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gml_Script_scr_battle_core_directory_flavor_text_enemy_2_dead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scr_battle_core_directory_flavor_text_enemy_2_dead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gml_Script_scr_battle_core_directory_flavor_text_enemy_3_low_hp_1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scr_battle_core_directory_flavor_text_enemy_3_low_hp_1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gml_Script_scr_battle_core_directory_flavor_text_enemy_3_low_hp_2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scr_battle_core_directory_flavor_text_enemy_3_low_hp_2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 is bouncing around exploring#     their new world.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gml_Script_scr_battle_core_directory_flavor_text_enemy_3_default_1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scr_battle_core_directory_flavor_text_enemy_3_default_1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 is finding new ways to cause#     trouble.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gml_Script_scr_battle_core_directory_flavor_text_enemy_3_default_2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scr_battle_core_directory_flavor_text_enemy_3_default_2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gml_Script_scr_battle_core_directory_flavor_text_enemy_3_sparing_1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scr_battle_core_directory_flavor_text_enemy_3_sparing_1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battle_menu_option_x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battle_menu_option_y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Craniex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battle_menu_option_string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gml_Script_scr_draw_text_effect_twitchy_textbox_battle_menu_options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string_hash_to_newline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battle_enemy_name_string_width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Ms. Mettaton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Ms. Mettaton 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Corn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Rorrim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Micro 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Frostermit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Dunebud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Dunebud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Cactony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 Slither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Bowll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El 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Dummy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Violetta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Pedla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Rosa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Feisty 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Telly-Vis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Jandroid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Jandroid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MACRO 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gml_Script_scr_battle_core_directory_enemy_1_name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scr_battle_core_directory_enemy_1_name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Corn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Insomnitot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Dunebud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Jandroid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gml_Script_scr_battle_core_directory_enemy_2_name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scr_battle_core_directory_enemy_2_name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gml_Script_scr_battle_core_directory_enemy_3_name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scr_battle_core_directory_enemy_3_name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battle_enemy_name_3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action_1_important_3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action_1_color_3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Whoops!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Compliment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Comfort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penilla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penilla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sweet corn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sweet corn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crispy scroll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Transform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rorrim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Adjust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insomnitot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insomnitot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Encourage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frostermit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Inspect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Push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Laugh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Rush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Apologize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dunebud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dunebud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Touch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Challenge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bowll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Clean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Twirl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Flatter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Accept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Resist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Struggle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Surrender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Steady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Question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goosic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goosic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Refrigerate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Plan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Scream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Suffocate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Persist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Negotiate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Remind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Focus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gml_Script_scr_battle_core_directory_action_1_name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scr_battle_core_directory_action_1_name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action_2_important_3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action_2_color_3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Threat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Distract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Critique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Handshake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Threaten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Lecture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Educate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Ignore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Jiggle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Avoid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Believe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Inquire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Calm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Glare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Criticize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Scrutinize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Whisper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Endure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gml_Script_scr_battle_core_directory_action_2_name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scr_battle_core_directory_action_2_name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action_3_important_3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action_3_color_3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Envy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Stomp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Hypnotize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Berate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Climb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Doubt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Console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Smirk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Signal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Analyze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Needle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Season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Antagonize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Toughen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Stress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Weaken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Scowl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Remember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gml_Script_scr_battle_core_directory_action_3_name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scr_battle_core_directory_action_3_name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action_4_important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action_4_color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action_4_important_2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action_4_color_2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action_4_important_3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action_4_color_3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gml_Script_scr_battle_core_directory_action_4_name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scr_battle_core_directory_action_4_name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action_5_important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action_5_color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action_5_important_2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action_5_color_2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action_5_important_3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action_5_color_3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gml_Script_scr_battle_core_directory_action_5_name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scr_battle_core_directory_action_5_name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enemy_attack_stat_3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enemy_defense_stat_3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enemy_low_hp_3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CRANIEX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DEF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Gifted logically, stubborn#     emotionally.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MS. METTATON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Her speed renders her#     invulnerable to attack.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MS. METTATON EX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The ultimate, yet imperfect,#     killer robot!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FROGGIT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Life is difficult for this#     enemy.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FLIER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Flier feels nothing.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PENILLA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A sketchy character.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SWEET CORN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Constantly on a sugar rush.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CRISPY SCROLL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Looking for someone who can#     match his enthusiasm.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RORRIM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Rorrim's expression is blank.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DECIBAT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Missing his quiet solitude.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DALV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Wants to be left alone.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Acting somber.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Finally alone.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MICRO FROGGIT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Often falls through the cracks.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INSOMNITOT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Up past its bedtime.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KNOW CONE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One ski short of a snowmobile.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An eager mind filled with a#     burning passion.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FROSTERMIT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Always right at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A suspicious igloo.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TRIHECTA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Intimidatingly tall.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TRI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No longer intimidating.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Taking things one step at a#    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HEC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Day is getting better.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TA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Hopping with excitement!!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MARTLET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A little scatterbrained.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Standing firm.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Scatterbrained.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DUNEBUD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Wondering.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Looking for some fun.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CACTONY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Lacks physical affection.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SLITHER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Trying to get a leg up in the#     world.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BOWLL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A fragile facade.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EL BAILADOR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The definition of passion!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Another roadblock.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Violetta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Not one for conversation.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Pedla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Loves to give away flowers.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Rosa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Likes a good challenge.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DUMMY -- ATK ? DEF ?#*  Just a dummy.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CEROBA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Nothing left.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STARLO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The almighty Sheriff.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The not-so-almighty Sheriff.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ED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The dream team!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MORAY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ACE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MOOCH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TELLYVIS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Can't live with or without#     one another.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JANDROID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"Hygiene" is not in their#     vocabulary.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GOOSIC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Music drives the mood.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SOUSBORG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A recipe for disaster.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AXIS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Today means the Surface.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MACRO FROGGIT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Big frog.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GUARDENER -- ATK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Traps offenders for easy#     apprehension.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Should take her rage down a few#     notches.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best friend!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A legacy not to be forgotten.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Absolute devotion.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A worthy opponent.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Fallen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gml_Script_scr_battle_core_directory_check_selected_text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scr_battle_core_directory_check_selected_text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scr_dialogue_battle_action_selected_action_1_craniex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scr_dialogue_battle_action_selected_action_1_ms_mettaton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gml_Script_scr_dialogue_battle_action_selected_action_1_flier_a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gml_Script_scr_dialogue_battle_action_selected_action_1_flier_b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gml_Script_scr_dialogue_battle_action_selected_action_1_flier_c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gml_Script_scr_dialogue_battle_action_selected_action_1_penilla_a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gml_Script_scr_dialogue_battle_action_selected_action_1_penilla_b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gml_Script_scr_dialogue_battle_action_selected_action_1_sweet_corn_a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gml_Script_scr_dialogue_battle_action_selected_action_1_sweet_corn_b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gml_Script_scr_dialogue_battle_action_selected_action_1_crispy_scroll_a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gml_Script_scr_dialogue_battle_action_selected_action_1_rorrim_a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gml_Script_scr_dialogue_battle_action_selected_action_1_insomnitot_a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gml_Script_scr_dialogue_battle_action_selected_action_1_insomnitot_b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gml_Script_scr_dialogue_battle_action_selected_action_1_know_cone_a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gml_Script_scr_dialogue_battle_action_selected_action_1_know_cone_b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gml_Script_scr_dialogue_battle_action_selected_action_1_frostermit_a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gml_Script_scr_dialogue_battle_action_selected_action_1_tri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gml_Script_scr_dialogue_battle_action_selected_action_1_hec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gml_Script_scr_dialogue_battle_action_selected_action_1_dunebud_a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gml_Script_scr_dialogue_battle_action_selected_action_1_cactony_a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gml_Script_scr_dialogue_battle_action_selected_action_1_slither_b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gml_Script_scr_dialogue_battle_action_selected_action_1_bowll_a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gml_Script_scr_dialogue_battle_action_selected_action_1_dummy_training_pacifist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gml_Script_scr_dialogue_battle_action_selected_action_1_tellyvis_a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gml_Script_scr_dialogue_battle_action_selected_action_1_jandroid_a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gml_Script_scr_dialogue_battle_action_selected_action_1_goosic_b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gml_Script_scr_dialogue_battle_action_selected_action_1_guardener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Recovered 30% of your HP!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gml_Script_scr_battle_core_directory_action_1_selected_event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gml_Script_scr_battle_core_directory_action_1_selected_text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scr_battle_core_directory_action_1_selected_text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scr_dialogue_battle_action_selected_action_2_craniex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scr_dialogue_battle_action_selected_action_2_ms_mettaton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gml_Script_scr_dialogue_battle_action_selected_action_2_flier_a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gml_Script_scr_dialogue_battle_action_selected_action_2_flier_b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gml_Script_scr_dialogue_battle_action_selected_action_2_flier_c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gml_Script_scr_dialogue_battle_action_selected_action_2_penilla_a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gml_Script_scr_dialogue_battle_action_selected_action_2_penilla_b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gml_Script_scr_dialogue_battle_action_selected_action_2_sweet_corn_a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gml_Script_scr_dialogue_battle_action_selected_action_2_sweet_corn_b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gml_Script_scr_dialogue_battle_action_selected_action_2_crispy_scroll_a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gml_Script_scr_dialogue_battle_action_selected_action_2_rorrim_a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gml_Script_scr_dialogue_battle_action_selected_action_2_insomnitot_a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gml_Script_scr_dialogue_battle_action_selected_action_2_insomnitot_b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gml_Script_scr_dialogue_battle_action_selected_action_2_know_cone_a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gml_Script_scr_dialogue_battle_action_selected_action_2_know_cone_b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gml_Script_scr_dialogue_battle_action_selected_action_2_frostermit_a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gml_Script_scr_dialogue_battle_action_selected_action_2_tri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gml_Script_scr_dialogue_battle_action_selected_action_2_hec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gml_Script_scr_dialogue_battle_action_selected_action_2_dunebud_a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gml_Script_scr_dialogue_battle_action_selected_action_2_cactony_a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gml_Script_scr_dialogue_battle_action_selected_action_2_slither_a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gml_Script_scr_dialogue_battle_action_selected_action_2_slither_b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gml_Script_scr_dialogue_battle_action_selected_action_2_bowll_a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gml_Script_scr_dialogue_battle_action_selected_action_2_tellyvis_a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gml_Script_scr_dialogue_battle_action_selected_action_2_goosic_a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gml_Script_scr_dialogue_battle_action_selected_action_2_goosic_b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gml_Script_scr_battle_core_directory_action_2_selected_event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gml_Script_scr_dialogue_battle_action_selected_action_2_martlet_final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gml_Script_scr_battle_core_directory_action_2_selected_text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scr_battle_core_directory_action_2_selected_text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scr_dialogue_battle_action_selected_action_3_craniex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scr_dialogue_battle_action_selected_action_3_ms_mettaton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gml_Script_scr_dialogue_battle_action_selected_action_3_flier_a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gml_Script_scr_dialogue_battle_action_selected_action_3_flier_b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gml_Script_scr_dialogue_battle_action_selected_action_3_flier_c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gml_Script_scr_dialogue_battle_action_selected_action_3_sweet_corn_a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gml_Script_scr_dialogue_battle_action_selected_action_3_sweet_corn_b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gml_Script_scr_dialogue_battle_action_selected_action_3_crispy_scroll_a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gml_Script_scr_dialogue_battle_action_selected_action_3_rorrim_a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gml_Script_scr_dialogue_battle_action_selected_action_3_insomnitot_a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gml_Script_scr_dialogue_battle_action_selected_action_3_insomnitot_b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gml_Script_scr_dialogue_battle_action_selected_action_3_know_cone_a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gml_Script_scr_dialogue_battle_action_selected_action_3_know_cone_b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gml_Script_scr_dialogue_battle_action_selected_action_3_frostermit_a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gml_Script_scr_dialogue_battle_action_selected_action_3_tri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gml_Script_scr_dialogue_battle_action_selected_action_3_hec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gml_Script_scr_dialogue_battle_action_selected_action_3_dunebud_a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gml_Script_scr_dialogue_battle_action_selected_action_3_dunebud_b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gml_Script_scr_dialogue_battle_action_selected_action_3_bowll_a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gml_Script_scr_dialogue_battle_action_selected_action_3_jandroid_b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gml_Script_scr_dialogue_battle_action_selected_action_3_goosic_b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gml_Script_scr_battle_core_directory_action_3_selected_event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gml_Script_scr_dialogue_battle_action_selected_action_3_ceroba_pacifist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gml_Script_scr_battle_core_directory_action_3_selected_text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scr_battle_core_directory_action_3_selected_text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event_check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scr_craniex_sparing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action_1_selected_count_3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action_2_selected_count_3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action_3_selected_count_3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enemy_sparing_3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transformed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tipping_number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can_skip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gml_Script_scr_determine_special_effect_enemy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1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1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gml_Script_scr_determine_important_cutscene_attacking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gml_Script_scr_determine_can_attack_attacking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scr_battle_core_directory_action_1_selected_event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gml_Script_scr_start_enemy_sparing_dalv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getting_out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fog_sound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power_sound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2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2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scr_battle_core_directory_action_2_selected_event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sinking_away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image_speed_sink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3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3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scr_battle_core_directory_action_3_selected_event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 Single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 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Revolver Single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Revolver 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attacking_damage_stat_betrayal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attacking_damage_stat_critical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shot_total_pre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betrayed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Knife Single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gml_Script_scr_determine_can_display_damage_ui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gml_Script_scr_determine_hit_special_effect_boss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gml_Script_scr_determine_attack_bonus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gml_Script_scr_damage_determination_trial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scr_damage_determination_trial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b_diff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gml_Script_scr_damage_determination_boss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scr_damage_determination_boss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gml_Script_scr_damage_determination_enemy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scr_damage_determination_enemy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attacking_damage_stat_critical_2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gml_Script_scr_damage_determination_enemy_2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scr_damage_determination_enemy_2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current_hp_enemy_3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attacking_damage_stat_critical_3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attacking_damage_cap_3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enemy_vulnerable_3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last_hp_enemy_3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enemy_betrayed_3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enemy_damage_y_3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enemy_damage_x_3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gml_Script_scr_damage_determination_enemy_3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scr_damage_determination_enemy_3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sprite_get_width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sprite_get_height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gml_Script_scr_enemy_defragment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scr_enemy_defragment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gml_Script_scr_tile_wave_horizontal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scr_tile_wave_horizontal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gml_Script_draw_sprite_clip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return_value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gml_Script_scr_battle_draw_inside_battle_box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scr_battle_draw_inside_battle_box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gml_Script_draw_sprite_clip_ext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gml_Script_scr_battle_draw_inside_battle_box_ext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scr_battle_draw_inside_battle_box_ext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gml_Script_scr_create_player_attack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scr_create_player_attack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gml_Script_scr_create_quote_bubble_battle_defeat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scr_create_quote_bubble_battle_defeat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SP+1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gml_Script_scr_color_sp_bonus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c_sp_bonus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HP+2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gml_Script_scr_color_hp_bonus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c_hp_bonus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scr_determine_attack_bonus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gml_Script_scr_determine_attacking_damage_stat_critical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scr_determine_attacking_damage_stat_critical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3 Phase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3 Phase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scr_determine_can_attack_attacking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gml_Script_scr_determine_damage_number_enemy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scr_determine_damage_number_enemy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gml_Script_scr_determine_display_text_battle_boss_genocide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scr_determine_display_text_battle_boss_genocide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gml_Script_scr_determine_if_in_battle_box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scr_determine_if_in_battle_box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scr_determine_important_cutscene_attacking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gml_Script_scr_determine_low_hp_enemy_sparing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scr_determine_low_hp_enemy_sparing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gml_Script_scr_enemy_mode_shift_end_martlet_pacifist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gml_Script_scr_enemy_mode_shift_end_martlet_genocide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special_effect_end_value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gml_Script_scr_determine_special_effect_end_enemy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scr_determine_special_effect_end_enemy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gml_Script_scr_enemy_mode_shift_martlet_pacifist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gml_Script_scr_enemy_mode_shift_martlet_genocide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scr_determine_special_effect_enemy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gml_Script_scr_late_audio_enemy_encounter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scr_late_audio_enemy_encounter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gml_Script_scr_reset_text_deadlock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scr_reset_text_deadlock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act_number_row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act_number_column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mercy_number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scr_return_heart_battle_menu_position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up_keyr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key_up_release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gml_Script_scr_controls_battle_heart_blue_down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scr_controls_battle_heart_blue_down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key_right_release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gml_Script_scr_controls_battle_heart_blue_left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scr_controls_battle_heart_blue_left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key_left_release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gml_Script_scr_controls_battle_heart_blue_right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scr_controls_battle_heart_blue_right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key_down_release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gml_Script_scr_controls_battle_heart_blue_up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scr_controls_battle_heart_blue_up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gml_Script_scr_controls_battle_heart_red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scr_controls_battle_heart_red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no_loop_moveable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gml_Script_scr_controls_battle_mercy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scr_controls_battle_mercy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gml_Script_scr_controls_battle_reticle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scr_controls_battle_reticle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gml_Script_scr_controls_battle_reticle_multi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scr_controls_battle_reticle_multi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gml_Script_scr_controls_battle_target_2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scr_controls_battle_target_2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key_display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key_reset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key_fps3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key_fps30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key_fps60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gml_Script_scr_controls_debug_battle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scr_controls_debug_battle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obj_frisk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text_box_open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key_left2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key_right2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key_select2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gml_Script_scr_controls_debug_overworld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scr_controls_debug_overworld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key_f4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key_escape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gml_Script_scr_controls_settings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scr_controls_settings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key_select_pressed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key_revert_pressed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gml_Script_introduction_must_read_before_using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introduction_must_read_before_using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gml_Script___background_get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gml_Script___background_set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gml_Script_backgrounds_parallax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backgrounds_parallax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_hw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_hh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gml_Script_box_collision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box_collision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gml_Script_box_collision_all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box_collision_all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gml_Script_collision_circle_all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collision_circle_all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collision_ellipse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gml_Script_collision_ellipse_all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collision_ellipse_all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gml_Script_collision_line_all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collision_line_all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gml_Script_collision_point_all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collision_point_all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collision_rectangle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gml_Script_collision_rectangle_all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collision_rectangle_all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gml_Script_instance_place_all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instance_place_all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gml_Script_instance_position_all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instance_position_all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_x1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_y1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_x2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_y2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_x3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_y3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_x4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_y4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_dir1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_dir2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_dir3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_dir4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_dir5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_dir6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angle_difference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_diff1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_diff2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_sc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gml_Script_lines_intersect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lines_intersect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_len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lengthdir_x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lengthdir_y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gml_Script_unstick_from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unstick_from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is_ptr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is_array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is_real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gml_Script_equals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equals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_neg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_str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frac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_frac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string_insert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string_copy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gml_Script_insert_separator_commas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insert_separator_commas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gml_Script_map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_w1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_w2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_c1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_c3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merge_color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_c2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_amt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gml_Script_sw_laser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sw_laser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_obj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gml_Script_has_parent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has_parent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rnumber_for_max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rnumber_order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rnumber_switch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rnumber_temp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gml_Script_scr_get_random_number_order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scr_get_random_number_order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_x_t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_damping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_ang_freq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_delta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_delta_x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_delta_v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_ret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gml_Script_numeric_springing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numeric_springing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_bb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gml_Script_sprite_mirror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sprite_mirror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cx1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cy1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cx2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cy2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bx1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by1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bx2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by2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lx1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ly1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lx2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ly2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draw_sprite_part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draw_sprite_clip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draw_sprite_part_ext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draw_sprite_clip_ext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player_hp_next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player_attack_next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player_defense_next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player_exp_next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scr_base_stats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rm_ruins_01_yellow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rm_ruins_02_yellow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rm_ruins_03_yellow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rm_ruins_04_yellow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rm_ruins_05_yellow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rm_ruins_06_yellow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rm_darkruins_07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rm_darkruins_08b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rm_darkruins_09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rm_darkruins_09b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rm_darkruins_14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rm_darkruins_14b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rm_darkruins_16b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rm_darkruins_16c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rm_darkruins_17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rm_darkruins_18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rm_snowdin_01_yellow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rm_snowdin_02_yellow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rm_snowdin_03b_yellow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rm_snowdin_04_yellow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rm_snowdin_05_yellow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rm_snowdin_06_yellow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rm_snowdin_07_yellow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rm_snowdin_08b_yellow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rm_snowdin_09_yellow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rm_snowdin_10_yellow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rm_snowdin_14b_yellow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rm_snowdin_14c_yellow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rm_snowdin_14d_yellow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rm_snowdin_14e_yellow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rm_snowdin_15_yellow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rm_snowdin_16_yellow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rm_snowdin_16b_yellow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rm_snowdin_17_yellow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rm_snowdin_18_yellow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rm_snowdin_19_yellow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rm_snowdin_21_yellow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rm_snowdin_22_yellow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rm_dunes_07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rm_dunes_08b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rm_dunes_09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rm_dunes_12b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rm_dunes_16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rm_dunes_17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rm_dunes_18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rm_dunes_19B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rm_dunes_25b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rm_dunes_28b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rm_dunes_28c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rm_dunes_29b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rm_dunes_30_house_1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rm_dunes_30_house_2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rm_dunes_30_house_3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rm_dunes_30b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rm_dunes_35b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rm_dunes_37_barn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rm_dunes_37_feistyhouse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rm_dunes_37_hospital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rm_dunes_37_jail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rm_dunes_37_saloon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rm_dunes_42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rm_dunes_42_b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rm_dunes_42_c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rm_dunes_42_d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rm_dunes_43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rm_steamworks_22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rm_steamworks_26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rm_steamworks_30_b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rm_steamworks_31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rm_steamworks_chem_02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rm_steamworks_chem_04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rm_steamworks_chem_05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rm_steamworks_chem_07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rm_steamworks_35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 NO KILL WORLD/ARENA PRESENT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scr_determine_world_value_yellow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player_world_value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current_world_value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 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Lower 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audio_array_val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gml_Script_scr_audio_fade_out_battle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scr_audio_fade_out_battle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audio_gain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scr_audio_stop_sound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str_indent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str_indent_count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twitchy_text_offset_x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twitchy_text_offset_y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twitchy_text_number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twitch_direction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str_char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string_lettersdigits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gml_Script_scr_draw_text_effect_twitchy_textbox_battle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scr_draw_text_effect_twitchy_textbox_battle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battle_item_use_string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battle_item_use_string_count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gml_Script_scr_draw_text_effect_twitchy_textbox_battle_item_use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scr_draw_text_effect_twitchy_textbox_battle_item_use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battle_menu_option_string_count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scr_draw_text_effect_twitchy_textbox_battle_menu_options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###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####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gml_Script_scr_draw_text_effect_twitchy_quotebubble_battle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scr_draw_text_effect_twitchy_quotebubble_battle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gml_Script_scr_draw_text_effect_shaky_textbox_battle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scr_draw_text_effect_shaky_textbox_battle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circle_text_angle_increase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circle_text_angle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circle_text_angle_direction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gml_Script_scr_draw_text_effect_circle_quotebubble_battle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scr_draw_text_effect_circle_quotebubble_battle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gml_Script_scr_draw_text_effect_twitchy_quotebubble_batt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scr_draw_text_effect_twitchy_quotebubble_batt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gml_Script_scr_draw_text_effect_twitchy_quotebubble_battle_reverse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scr_draw_text_effect_twitchy_quotebubble_battle_reverse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gml_Script_scr_draw_text_effect_twitchy_quotebubble_battle_2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scr_draw_text_effect_twitchy_quotebubble_battle_2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gml_Script_scr_draw_text_effect_twitchy_quotebubble_battle_6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scr_draw_text_effect_twitchy_quotebubble_battle_6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gml_Script_scr_draw_text_effect_twitchy_quotebubble_battle_6_reverse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scr_draw_text_effect_twitchy_quotebubble_battle_6_reverse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gml_Script_scr_draw_text_effect_circle_quotebubble_battle_6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scr_draw_text_effect_circle_quotebubble_battle_6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gml_Script_scr_draw_text_effect_circle_quotebubble_battle_6_reverse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scr_draw_text_effect_circle_quotebubble_battle_6_reverse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increase_message_count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gml_Script_scr_generate_text_counters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scr_generate_text_counters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current_char_2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current_char_3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gml_Script_scr_text_counter_color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scr_text_counter_color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message_draw_2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message_draw_3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gml_Script_scr_text_increase_color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scr_text_increase_color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gml_Script_scr_text_increase_auto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scr_text_increase_auto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can_talk_no_loop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portrait_image_index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portrait_image_index_max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portrait_image_speed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gml_Script_scr_portrait_counter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scr_portrait_counter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portrait_counter_idle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portrait_image_index_idle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portrait_image_index_max_idle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portrait_image_speed_idle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gml_Script_scr_portrait_counter_idle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scr_portrait_counter_idle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make_color_rgb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scr_color_sp_bonus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scr_recreate_heart_battle_menu_text_dunebud_duo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c_lightblue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gml_Script_scr_color_light_blue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scr_color_light_blue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gml_Script_scr_talking_normal_color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scr_talking_normal_color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gml_Script_scr_talking_text_color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scr_talking_text_color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gml_Script_scr_talking_enemy_color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scr_talking_enemy_color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gml_Script_scr_talking_flowey_1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scr_talking_flowey_1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gml_Script_scr_talking_flowey_2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scr_talking_flowey_2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gml_Script_scr_talking_flowey_1_color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scr_talking_flowey_1_color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snd_talk_toriel_1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gml_Script_scr_talking_toriel_1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scr_talking_toriel_1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snd_talk_toriel_2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gml_Script_scr_talking_toriel_2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scr_talking_toriel_2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snd_talk_toriel_3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gml_Script_scr_talking_toriel_3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scr_talking_toriel_3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gml_Script_scr_talking_toriel_1_color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scr_talking_toriel_1_color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gml_Script_scr_mettaton_voice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gml_Script_scr_talking_mettaton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scr_talking_mettaton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snd_talk_mettaton_1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snd_talk_mettaton_2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snd_talk_mettaton_3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snd_talk_mettaton_4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snd_talk_mettaton_5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snd_talk_mettaton_6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snd_talk_mettaton_7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snd_talk_mettaton_8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snd_talk_mettaton_9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scr_mettaton_voice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Author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gml_Script_scr_talking_author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scr_talking_author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Craniex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gml_Script_scr_talking_craniex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scr_talking_craniex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gml_Script_scr_talking_honeydew_bear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scr_talking_honeydew_bear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gml_Script_scr_talking_blackjack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scr_talking_blackjack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gml_Script_scr_talking_dina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scr_talking_dina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scr_start_enemy_attacking_slither_solo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gml_Script_scr_talking_game_over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scr_talking_game_over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portrait_disjoint_x_dalv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portrait_disjoint_y_dalv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portrait_disjoint_x_starlo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portrait_disjoint_y_starlo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portrait_b_disjoint_x_starlo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portrait_b_disjoint_y_starlo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portrait_disjoint_x_toriel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portrait_disjoint_y_toriel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portrait_disjoint_x_flowey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portrait_disjoint_y_flowey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scr_intro_portrait_disjoints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gml_Script_scr_intro_talk_speeds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scr_intro_talk_speeds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hp_ui_alpha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damage_ui_alpha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miss_ui_alpha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scr_determine_can_display_damage_ui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hp_ui_alpha_1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hp_ui_alpha_2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hp_ui_alpha_3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gml_Script_scr_determine_can_display_enemy_hp_ui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scr_determine_can_display_enemy_hp_ui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gml_Script_scr_controls_battle_heart_yellow_rhythm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scr_controls_battle_heart_yellow_rhythm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gml_Script_scr_draw_text_effect_twitchy_textbox_battle_dialogue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scr_draw_text_effect_twitchy_textbox_battle_dialogue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scr_color_hp_bonus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enemy_a_dead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enemy_a_spared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enemy_b_dead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enemy_b_spared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audio_stop_all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gml_Script_scr_auto_spare_enemy_solo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scr_auto_spare_enemy_solo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create_x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create_y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thickness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unique_id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scr_create_attack_boundary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note_sarray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note_parray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dj_note_y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dj_note_left_x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dj_note_center_x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dj_note_right_x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gml_Script_scr_sme_yellow_rhythm_create_note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scr_sme_yellow_rhythm_create_note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can_end_script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audio_play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note_1second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note_speed_denominator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note_speed_numerator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song_play_ct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timeline_add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timeline_exists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timeline_clear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timeline_moment_add_script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timeline_index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timeline_loop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timeline_speed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timeline_position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timeline_running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gml_Script_scr_sme_yellow_rhythm_song_data_danza_test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scr_sme_yellow_rhythm_song_data_danza_test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item_object_hold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draw_x_disjoint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draw_y_disjoint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 Dog...?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Hot Dog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Poster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Snowdin Map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Matches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Lukewarm Cff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Soggy Mitten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Lemonade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Candy 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Corn Dog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Sponge 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Homemade Cookie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Cookie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Hot Pop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Lukewarm Pop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Cold Pop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Pancake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Pancake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G.B. Bear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Peanuts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Moss Salad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H2O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 Granola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 Cupcake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Chisps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MnstrCndy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MnstrCndy+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 Slider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G. 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Toy 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W. Revolver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Worn 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Rubber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Pebbles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Ice 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Coffee 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Glass 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Flint 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Silver 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Super 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 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Honeydew 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Band 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 Holster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Goggles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DR Patch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 Scarf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gml_Script_scr_battle_draw_item_names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scr_battle_draw_item_names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scr_determine_hit_special_effect_boss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gml_Script_scr_item_stats_story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scr_item_stats_story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petals_enabled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scr_generate_battle_ceroba_4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gml_Script_scr_item_stats_heal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scr_item_stats_heal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gml_Script_scr_item_stats_protection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scr_item_stats_protection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gml_Script_scr_item_stats_speed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scr_item_stats_speed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Toy Knife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gml_Script_scr_item_stats_weapon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scr_item_stats_weapon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Nice 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gml_Script_scr_item_stats_armor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scr_item_stats_armor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gml_Script_scr_item_stats_weapon_mod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scr_item_stats_weapon_mod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gml_Script_scr_item_stats_armor_mod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scr_item_stats_armor_mod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scr_determine_weapon_attack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gml_Script_scr_absolutesign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scr_absolutesign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scr_determine_armor_defense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scr_determine_weapon_modifier_attack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scr_determine_armor_modifier_defense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gml_Script_info_item_list_yellow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info_item_list_yellow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gml_Script_info_enemy_list_yellow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info_enemy_list_yellow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scr_create_background_battle_yellow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random_range_value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 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Yellow Rhythm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Bailador No 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Falling 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Bullet 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Dynamite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Guns n Dynamite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Bottles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Train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Take Aim 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Take Aim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Bell and Guns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Take Aim Slow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Surround Slow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Finale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No 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axis_trash_meter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Guardener Attack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scr_determine_enemy_attack_yellow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battle_mus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mus_pitch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scr_determine_enemy_music_yellow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gml_Script_scr_determine_last_text_move_select_yellow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scr_determine_last_text_move_select_yellow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dark_ruins_genocide_max_total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dark_ruins_genocide_counter_total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snowdin_genocide_max_total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snowdin_genocide_counter_total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gml_Script_scr_determine_enemy_battle_genocide_yellow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scr_determine_enemy_battle_genocide_yellow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scr_dialogue_battle_action_selected_action_1_jandroid_a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death_count_array_max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gml_Script_scr_determine_death_count_yellow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scr_determine_death_count_yellow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gml_Script_scr_determine_death_count_yellow_old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scr_determine_death_count_yellow_old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scr_generate_battle_flowey_intro_yellow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scr_generate_battle_flier_solo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scr_recreate_heart_battle_menu_text_flier_solo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sprite_xoffset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sprite_yoffset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gml_Script_scr_clover_defragment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scr_clover_defragment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inform Flier that you#     understand his struggle.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inform Flier that his life#     isn't half over, he has a whole#     half left to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scr_dialogue_battle_action_selected_action_1_flier_a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compliment Flier's choice#     of outfits.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Flier he looks proud.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scr_dialogue_battle_action_selected_action_2_flier_a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Flier that he is#     depressing.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Flier is reconsidering his#     reconsiderations.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insult Flier's choice of#     outfits.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scr_dialogue_battle_action_selected_action_3_flier_a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scr_dialogue_battle_action_selected_action_1_flier_b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scr_dialogue_battle_action_selected_action_2_flier_b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scr_dialogue_battle_action_selected_action_3_flier_b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scr_dialogue_battle_action_selected_action_1_flier_c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scr_dialogue_battle_action_selected_action_2_flier_c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scr_dialogue_battle_action_selected_action_3_flier_c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scr_start_enemy_attacking_flier_solo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gml_Script_scr_enemy_attack_flier_flies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gml_Script_scr_enemy_attack_flier_swarm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scr_enemy_timer_attacks_flier_solo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scr_enemy_attack_flier_flies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random_generator_2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gml_Script_scr_enemy_attack_flier_flies_double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scr_enemy_attack_flier_flies_double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random_number_x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random_number_y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sector_2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scr_enemy_attack_flier_swarm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random_generator_1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gml_Script_scr_enemy_attack_flier_swarm_double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scr_enemy_attack_flier_swarm_double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max_hp_enemy_3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current_hp_enemy_draw_3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enemy_hit_3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enemy_hurt_3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enemy_special_text_3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enemy_exp_3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enemy_gold_3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action_amount_3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hit_count_3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miss_count_3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no_hit_count_3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item_gift_count_3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enemy_mode_3_previous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enemy_mode_gen_3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enemy_mode_gen_3_previous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enemy_target_x_3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enemy_target_y_3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scr_generate_battle_flier_trio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scr_recreate_heart_battle_menu_text_flier_trio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seed_3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scr_start_enemy_attacking_flier_trio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scr_enemy_timer_attacks_flier_trio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scr_generate_battle_penilla_solo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scr_recreate_heart_battle_menu_text_penilla_solo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compliment Penilla's#     shading skills.#*  She is displeased.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compliment Penilla's work.#*  She looks a little#     uncomfortable.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scr_dialogue_battle_action_selected_action_1_penilla_a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Penilla that she's#     wasting her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put yourself in between#     Penilla and her work.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scr_dialogue_battle_action_selected_action_2_penilla_a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scr_dialogue_battle_action_selected_action_1_penilla_b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scr_dialogue_battle_action_selected_action_2_penilla_b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scr_start_enemy_attacking_penilla_solo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gml_Script_scr_enemy_attack_penilla_drawing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scr_enemy_timer_attacks_penilla_solo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max_variations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scr_enemy_attack_penilla_drawing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scr_generate_battle_flier_penilla_duo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scr_recreate_heart_battle_menu_text_flier_penilla_duo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scr_start_enemy_attacking_flier_penilla_duo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gml_Script_scr_enemy_attack_flier_flies_drawing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scr_enemy_timer_attacks_flier_penilla_duo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random_number_1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random_number_2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scr_enemy_attack_flier_flies_drawing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scr_generate_battle_sweet_corn_solo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scr_recreate_heart_battle_menu_text_sweet_corn_solo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walk up and lick Sweet Corn.#*  She is creeped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you can taste is sugar.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scr_dialogue_battle_action_selected_action_1_sweet_corn_a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give Sweet Corn a long,#     awkward hug.#*  She doesn't like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give Sweet Corn a big hug.#*  She briefly gets stuck to your#     shirt.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scr_dialogue_battle_action_selected_action_2_sweet_corn_a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offer Sweet Corn a gift.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give Sweet Corn your#     Candy Corn.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give Sweet Corn your Corn#     Dog.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can't think of a suitable#     gift.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scr_dialogue_battle_action_selected_action_3_sweet_corn_a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scr_dialogue_battle_action_selected_action_1_sweet_corn_b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scr_dialogue_battle_action_selected_action_2_sweet_corn_b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scr_dialogue_battle_action_selected_action_3_sweet_corn_b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scr_start_enemy_attacking_sweet_corn_solo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gml_Script_scr_enemy_attack_candy_corn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scr_enemy_timer_attacks_sweet_corn_solo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timer_attacks_counter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scr_enemy_attack_candy_corn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scr_generate_battle_sweet_corn_duo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scr_recreate_heart_battle_menu_text_sweet_corn_duo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scr_start_enemy_attacking_sweet_corn_duo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gml_Script_scr_enemy_attack_candy_spear_corn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scr_enemy_timer_attacks_sweet_corn_duo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scr_enemy_attack_candy_spear_corn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scr_generate_battle_sweet_corn_penilla_duo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scr_recreate_heart_battle_menu_text_sweet_corn_penilla_duo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scr_start_enemy_attacking_sweet_corn_penilla_duo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scr_enemy_timer_attacks_sweet_corn_penilla_duo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scr_generate_battle_crispy_scroll_solo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scr_recreate_heart_battle_menu_text_crispy_scroll_solo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haphazardly jump around#     while waving your arms.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Crispy Scroll can't handle the#     excitement and rolls away in a#     daze.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and Crispy Scroll perform a#     magical transformation sequence.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scr_dialogue_battle_action_selected_action_1_crispy_scroll_a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yell at Crispy Scroll.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join Crispy Scroll in his#     excited yelling.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scr_dialogue_battle_action_selected_action_2_crispy_scroll_a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scr_generate_battle_martlet_genocide_final_2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mock Crispy's interests.#*  He seems very offended.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give Crispy Scroll a#     judgmental look.#*  He seems offended.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scr_dialogue_battle_action_selected_action_3_crispy_scroll_a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scr_start_enemy_attacking_crispy_scroll_solo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gml_Script_scr_enemy_attack_crispy_slash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gml_Script_scr_enemy_attack_crispy_laser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gml_Script_scr_enemy_attack_crispy_tub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scr_enemy_timer_attacks_crispy_scroll_solo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scr_enemy_attack_crispy_slash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scr_enemy_attack_crispy_laser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scr_enemy_attack_crispy_tub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scr_generate_battle_crispy_scroll_penilla_duo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scr_recreate_heart_battle_menu_text_crispy_scroll_penilla_duo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scr_start_enemy_attacking_crispy_scroll_penilla_duo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gml_Script_scr_enemy_attack_crispy_slash_drawing_crispy_scroll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scr_enemy_timer_attacks_crispy_scroll_penilla_duo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scr_enemy_attack_crispy_slash_drawing_crispy_scroll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scr_generate_battle_rorrim_solo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scr_recreate_heart_battle_menu_text_rorrim_solo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slowly adjust your hat.#*  Rorrim seems distraught.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adjust your hat.#*  Rorrim seems pleased.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scr_dialogue_battle_action_selected_action_1_rorrim_a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critique your appearance.#*  Rorrim seems disgusted.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critique your appearance.#*  Rorrim is very pleased.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critique your outfit.#*  Rorrim seems annoyed.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scr_dialogue_battle_action_selected_action_2_rorrim_a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give Rorrim a forced smile.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smile bigger.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give a slight smile.#*  Rorrim smiles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scr_dialogue_battle_action_selected_action_3_rorrim_a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scr_start_enemy_attacking_rorrim_solo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gml_Script_scr_enemy_attack_rorrim_mirror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gml_Script_scr_enemy_attack_rorrim_sparkle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scr_enemy_timer_attacks_rorrim_solo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scr_enemy_attack_rorrim_mirror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take a step at Dunebud to#     intimidate them.#*  They flinch a little.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make an angry face at Dunebud.#*  They get scared.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wave your hand dismissively#     at Dunebud.#*  They don't understand.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scr_dialogue_battle_action_selected_action_3_dunebud_b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scr_enemy_attack_rorrim_sparkle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gml_Script_scr_generate_battle_decibat_intro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scr_generate_battle_decibat_intro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scr_enemy_timer_attacks_cactony_slither_duo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 sparing is: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seems to have given up#     hope.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is in too much pain to#     care.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open your mouth to speak.#*  Decibat covers your mouth.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hushes you furiously.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is making too much#     noise to notice your silence.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watch Decibat in silence.#*  He seems to appreciate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move towards Decibat#*  He lands happily on your#     shoulder.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3 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shout and jump around#     trying to scare Decibat away.#*  He isn't pleased.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gml_Script_scr_decibat_sparing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scr_decibat_sparing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scr_start_enemy_sparing_decibat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scr_start_enemy_fleeing_decibat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gml_Script_scr_enemy_attack_decibat_wave_blue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gml_Script_scr_enemy_attack_decibat_wave_orange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gml_Script_scr_enemy_attack_decibat_wave_multi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gml_Script_scr_enemy_attack_decibat_wave_mini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gml_Script_scr_enemy_attack_decibat_stalagmite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timer_attacks_switch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scr_enemy_attack_decibat_wave_blue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timer_attacks_counter_2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scr_enemy_attack_decibat_wave_orange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scr_enemy_attack_decibat_wave_multi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random_wave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scr_enemy_attack_decibat_wave_mini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scr_enemy_attack_decibat_stalagmite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audio_initial_music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audio_extend_music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appears Dalv is too focused#     to hear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does not seem to value#     communication.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doesn't want to hear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accepts your offer of#     goodwill.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doesn't notice your offer#     of goodwill.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doesn't want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rejects your offer of#     goodwill.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gml_Script_scr_dalv_sparing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scr_dalv_sparing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gml_Script_scr_dalv_no_attack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scr_dalv_no_attack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scr_start_enemy_sparing_dalv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scr_start_enemy_no_attack_dalv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gml_Script_scr_enemy_attack_dalv_lightning_vertical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gml_Script_scr_enemy_attack_dalv_lightning_dual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gml_Script_scr_enemy_attack_dalv_lightning_balls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cloak_direction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cloak_out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gml_Script_scr_enemy_attack_dalv_lightning_bolt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scr_enemy_attack_dalv_lightning_vertical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scr_enemy_attack_dalv_lightning_dual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scr_enemy_attack_dalv_lightning_balls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scr_enemy_attack_dalv_lightning_bolt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2112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Micro Froggit doesn't seem#     convinced. You may have been#     looking in the wrong direction.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can't tell how#     Micro Froggit is reacting.#*  You think it looks flattered.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Micro Froggit is shaking, but#     you might just be straining#     your eyes.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lift your leg up and stomp#     with all your might.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dunebud_2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scr_generate_battle_dunebud_duo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stomped_on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scr_start_enemy_stomping_micro_froggit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gml_Script_scr_enemy_attack_micro_barrage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scr_enemy_attack_micro_barrage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scr_generate_battle_dunebud_solo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scr_recreate_heart_battle_menu_text_dunebud_solo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scr_dialogue_battle_action_selected_action_1_dunebud_a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scr_dialogue_battle_action_selected_action_2_dunebud_a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scr_dialogue_battle_action_selected_action_3_dunebud_a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scr_start_enemy_attacking_dunebud_solo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chosen_dunebud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scr_enemy_timer_attacks_dunebud_solo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scr_generate_battle_cactony_solo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scr_recreate_heart_battle_menu_text_cactony_solo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prick your finger on#     Cactony's bristles.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give Cactony a careful pat#     in between two spines.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scr_dialogue_battle_action_selected_action_1_cactony_a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ignore Cactony.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keep a safe distance#     between you Cactony.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scr_dialogue_battle_action_selected_action_2_cactony_a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scr_start_enemy_attacking_cactony_solo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scr_enemy_timer_attacks_cactony_solo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scr_generate_battle_bowll_solo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2122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scr_recreate_heart_battle_menu_text_bowll_solo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reach out toward Bowll but#     he takes a step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use your bandana to wipe#     away some mud on Bowll.#*  He sparkles.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step towards Bowll but he#     backs up and huffs at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scr_dialogue_battle_action_selected_action_1_bowll_a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scr_generate_battle_energy_balls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snicker to yourself.#*  Bowll doesn't appreciate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point out the fragility of#     Bowll's body.#*  He looks distressed.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scr_dialogue_battle_action_selected_action_2_bowll_a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Bowll to be careful.#*  He doesn't listen.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Bowll he's cool the#     way he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ask Bowll to open up and be#     genuine with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scr_dialogue_battle_action_selected_action_3_bowll_a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gml_Script_scr_start_enemy_attacking_bowll_solo_ext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gml_Script_scr_sme_yellow_rhythm_out_script_bowll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scr_start_enemy_attacking_bowll_solo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scr_start_enemy_attacking_bowll_solo_ext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bowll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bowll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gml_Script_scr_sme_yellow_rhythm_out_gen_end_script_bowll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gml_Script_scr_sme_yellow_rhythm_out_gen_alarm_0_script_bowll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scr_sme_yellow_rhythm_song_data_danza_04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scr_sme_yellow_rhythm_song_data_danza_05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scr_sme_yellow_rhythm_song_data_danza_06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scr_sme_yellow_rhythm_song_data_danza_07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scr_sme_yellow_rhythm_song_data_danza_08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scr_sme_yellow_rhythm_song_data_danza_09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scr_sme_yellow_rhythm_song_data_danza_finale_01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scr_sme_yellow_rhythm_song_data_danza_finale_02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scr_enemy_timer_attacks_bowll_solo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scr_sme_yellow_rhythm_out_gen_alarm_0_script_bowll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scr_sme_yellow_rhythm_out_gen_end_script_bowll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scr_sme_yellow_rhythm_out_script_bowll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clumsily spin around.#*  El Bailador appreciates the#     effort.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stare at the enemy with#     irritation.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tries to act like he#     doesn't notice.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begin to enjoy yourself and#     let out a grin.#*  El Bailador smiles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stop dancing and look at#     El Bailador.#*  This upsets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gml_Script_scr_start_enemy_attacking_el_bailador_ext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scr_start_enemy_attacking_el_bailador_ext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neutral_sprite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gml_Script_scr_sme_yellow_rhythm_out_gen_end_script_el_bailador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battle_el_bail_event_tutorial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m_sign_modifier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m_time_elapsed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m_sign_modifier_v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m_time_elapsed_v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time_max_v_default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max_rise_v_default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interlaced_x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interlaced_y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osc_horizontal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osc_vertical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scr_sme_yellow_rhythm_out_gen_alarm_0_script_el_bailador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scr_sme_yellow_rhythm_out_gen_end_script_el_bailador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scr_sme_yellow_rhythm_out_script_el_bailador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scr_generate_battle_flower_girls_solo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scr_recreate_heart_battle_menu_text_flower_girls_solo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compliment the rich color#     of Violetta's flowers.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Violetta her attacks#     are impressive.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reach for Pedla's#     offering.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Rosa her flowers are#     stunning.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Rosa her attacks are#     impressive.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Violetta she has#     nothing to fear.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Violetta to get lost.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Pedla she's the#     sweetest Flower Girl in the#     Underground!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Pedla her attacks are#     impressive.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ask if you can have one of#     Rosa's flowers.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ask Rosa to give you a#     real challenge.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Violetta she's weird.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Violetta she's weak.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Pedla you aren't#     interested in any flowers.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Pedla you don't want#     her flowers.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Rosa she's too loud.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Rosa she's weak.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scr_generate_battle_dummy_training_pacifist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scr_recreate_heart_battle_menu_text_dummy_training_pacifist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intimidate the dummy more.#*  It does nothing.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speak to the#     dummy.#*  North Star is confused.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scr_dialogue_battle_action_selected_action_1_dummy_training_pacifist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gml_Script_scr_dummy_training_pacifist_no_attack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scr_dummy_training_pacifist_no_attack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scr_start_enemy_no_attack_dummy_training_pacifist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scr_generate_battle_frostermit_solo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scr_recreate_heart_battle_menu_text_frostermit_solo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look over the damaged igloo.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just an igloo.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stare at Frostermit.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begin giving Frostermit a#     discerning once-over.#*  It looks uncomfortable.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scr_dialogue_battle_action_selected_action_1_frostermit_a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wiggle around in front of#     the igloo.#*  Nothing happens.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 a little dance.#*  Someone has come out to#     investigate.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2 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mimic Frostermit's crab#     moves.#*  It isn't pleased.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try to do the worm.#*  You fall flat on the snow, but#     Frostermit is impressed anyway.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start doing a crab walk#     dance.#*  Frostermit jumps 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scr_dialogue_battle_action_selected_action_2_frostermit_a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marvel at how it hasn't#     crumbled.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comment on the igloo's fine#     craftsmanship.#*  It's an igloo.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commend Frostermit's sharp#     skill.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compliment Frostermit's#     hiding skills.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scr_dialogue_battle_action_selected_action_3_frostermit_a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scr_start_enemy_attacking_frostermit_solo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gml_Script_scr_enemy_attack_frostermit_snowflakes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gml_Script_scr_enemy_attack_frostermit_ice_cubes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gml_Script_scr_enemy_attack_frostermit_pinchers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scr_enemy_timer_attacks_frostermit_solo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scr_enemy_attack_frostermit_snowflakes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random_result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place_meetings_max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continue_loop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place_meetings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scr_enemy_attack_frostermit_ice_cubes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scr_enemy_attack_frostermit_pinchers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scr_generate_battle_frostermit_know_cone_duo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scr_start_enemy_attacking_jandroid_duo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scr_recreate_heart_battle_menu_text_frostermit_know_cone_duo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scr_start_enemy_attacking_frostermit_know_cone_duo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scr_recreate_heart_battle_menu_text_jandroid_goosic_duo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gml_Script_scr_enemy_attack_frostermit_snowflakes_blueberries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gml_Script_scr_enemy_attack_frostermit_snowflakes_oranges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scr_enemy_timer_attacks_frostermit_know_cone_duo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distance_factor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scr_enemy_attack_frostermit_snowflakes_blueberries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scr_enemy_attack_frostermit_snowflakes_oranges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hum a little ditty.#*  Insomnitot seems too distracted#     to appreciate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sing a quiet#     lullaby, but it seems your#     services are no longer required.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sing a quiet#     lullaby.#*  Insomnitot drifts off to sleep.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sing a quiet#     lullaby.#*  Insomnitot looks bored.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scr_dialogue_battle_action_selected_action_1_insomnitot_a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inform Insomnitot that it's#     time for bed.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list the health benefits of#     brushing your teeth.#*  Insomnitot can't hear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2 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inform Insomnitot of the#     dangers of sleep deprivation.#*  It ignores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inform Insomnitot of the#     benefits of a good night's sleep.#*  It ignores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scr_dialogue_battle_action_selected_action_2_insomnitot_a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wave your hand slowly in#     front of Insomnitot's face.#*  It doesn't react.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reach for Insomnitot's#     tassle, but think better of#     disturbing its slumber.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swing Insomnitot's tassel#     in front of its face.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scr_dialogue_battle_action_selected_action_3_insomnitot_a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scr_dialogue_battle_action_selected_action_1_insomnitot_b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scr_dialogue_battle_action_selected_action_2_insomnitot_b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scr_dialogue_battle_action_selected_action_3_insomnitot_b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gml_Script_scr_insomnitot_solo_no_attack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scr_insomnitot_solo_no_attack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scr_start_enemy_no_attack_insomnitot_solo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gml_Script_scr_enemy_attack_insomnitot_sheep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gml_Script_scr_enemy_attack_insomnitot_zzz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gml_Script_scr_enemy_attack_insomnitot_stars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random_spawn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scr_enemy_attack_insomnitot_sheep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scr_enemy_attack_insomnitot_zzz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scr_enemy_attack_insomnitot_stars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2222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gml_Script_scr_insomnitot_duo_no_attack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scr_insomnitot_duo_no_attack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scr_start_enemy_no_attack_insomnitot_duo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gml_Script_scr_enemy_attack_insomnitot_sheep_stars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gml_Script_scr_enemy_attack_insomnitot_sheep_zzz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scr_enemy_attack_insomnitot_sheep_stars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scr_enemy_attack_insomnitot_sheep_zzz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scr_generate_battle_know_cone_solo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scr_recreate_heart_battle_menu_text_know_cone_solo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screenshake_enabled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buffrog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gml_Script_cutscene_dialogue_giga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 E G A  C R O A 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battle_box_draw_enabled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gml_Script_scr_cutscene_battle_macro_2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scr_cutscene_battle_macro_2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advocate Know Cone's search#     for fire.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encourage Know Cone to#     follow his dreams.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scr_dialogue_battle_action_selected_action_1_know_cone_a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inform Know Cone that fire#     will kill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patiently explain the#     dangers of an open flame.#*  Know Cone seems receptive.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scr_dialogue_battle_action_selected_action_2_know_cone_a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berate Know Cone's#     ignorance and terrible grammar.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scr_dialogue_battle_action_selected_action_3_know_cone_a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scr_dialogue_battle_action_selected_action_1_know_cone_b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scr_dialogue_battle_action_selected_action_2_know_cone_b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scr_dialogue_battle_action_selected_action_3_know_cone_b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scr_start_enemy_attacking_know_cone_solo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gml_Script_scr_enemy_attack_know_cone_blueberries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gml_Script_scr_enemy_attack_know_cone_oranges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gml_Script_scr_enemy_attack_know_cone_cherries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gml_Script_scr_enemy_attack_know_cone_fig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scr_enemy_timer_attacks_know_cone_solo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scr_enemy_attack_know_cone_blueberries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scr_enemy_attack_know_cone_oranges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scr_enemy_attack_know_cone_cherries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distance_factor_x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distance_factor_y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random_generator_y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scr_enemy_attack_know_cone_fig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gml_Script_scr_know_cone_insomnitot_duo_no_attack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scr_know_cone_insomnitot_duo_no_attack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scr_start_enemy_no_attack_know_cone_insomnitot_duo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scr_dialogue_battle_action_selected_action_3_goosic_b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gml_Script_scr_enemy_attack_know_cone_blueberries_zzz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gml_Script_scr_enemy_attack_know_cone_oranges_stars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scr_enemy_attack_know_cone_blueberries_zzz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scr_enemy_attack_know_cone_oranges_stars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tap your foot on the ground.#*  Martlet tries talking even#     faster.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fake a yawn.#*  Martlet starts talking faster#     still.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tap your wrist impatiently.#*  Martlet looks apologetic and#     tries to talk a little faster.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ignore Martlet's rambling.#*  It doesn't look like she's#     noticed.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insult Martlet's job#     performance.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3 Phase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forcibly tell Martlet you#     don't like her clothes.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call Martlet a weenie.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reset_counters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Fight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enemy_mode_gen_preprevious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enemy_mode_gen_current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scr_enemy_mode_shift_martlet_pacifist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scr_enemy_mode_shift_end_martlet_pacifist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gml_Script_scr_martlet_pacifist_no_attack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scr_martlet_pacifist_no_attack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gml_Script_scr_start_during_attack_dialogue_martlet_pacifist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scr_start_during_attack_dialogue_martlet_pacifist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scr_start_enemy_fleeing_martlet_pacifist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scr_start_enemy_no_attack_martlet_pacifist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Catapult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1 Fight 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say you're sorry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say you're sorry for#     everything.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block out Martlet's rambling.#*  She continues anyway.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2 Fight Mode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try not to hear Martlet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2 Fight Mode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ignore Martlet's pleas.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scr_enemy_mode_shift_martlet_genocide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scr_enemy_mode_shift_end_martlet_genocide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gml_Script_scr_martlet_genocide_no_attack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scr_martlet_genocide_no_attack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scr_start_enemy_fleeing_martlet_genocide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scr_start_enemy_no_attack_martlet_genocide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rephil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scr_generate_battle_shufflers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scr_generate_battle_trihecta_together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is_on_target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gml_Script_scr_cutscene_battle_guardener_3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scr_cutscene_battle_guardener_3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2121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scr_recreate_heart_battle_menu_text_trihecta_together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push Trihecta#     over.#*  They stand firm.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Trihecta topples 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push Trihecta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try to pull Trihecta toward#     you, but they won't budge.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pull Trihecta towards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climb Trihecta,#     but Tri snaps at your foot.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climb Trihecta.#*  Tri pushes you away for#     stepping on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quote_position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scr_start_enemy_attacking_trihecta_together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battle_phase_step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new_current_hp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scr_generate_battle_trihecta_separated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scr_recreate_heart_battle_menu_text_trihecta_separated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laugh at Tri.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burst out into laughter#     over their topple.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scr_dialogue_battle_action_selected_action_1_tri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climb Tri, but#     they push you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climb Tri, but#     get scolded for plagiarism.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scr_dialogue_battle_action_selected_action_2_tri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them to hug it out,#     but they aren't listening.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Tri, Hec and Ta to#     settle their differences and#     hug it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scr_dialogue_battle_action_selected_action_3_tri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laugh at Hec.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scr_dialogue_battle_action_selected_action_1_hec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climb Hec, but#     they snap at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climb Hec, but#     they push you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scr_dialogue_battle_action_selected_action_2_hec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scr_dialogue_battle_action_selected_action_3_hec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laugh at Ta.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climb Ta, but#     they run from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climb Ta... and#     you succeed!#*  Ta is very happy.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Tri, Hec and Ta to#     settle their differences#     and hug it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scr_start_enemy_attacking_trihecta_separated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wash Sousborg's oil off of#     your hands.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accuse Sousborg of#     undercooking his food.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Sousborg to heat the#     stove until the egg begins to#     sizzle.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Sousborg to pet the#     egg. He does. This accomplished#     nothing.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2 Message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scr_recreate_heart_battle_menu_text_slither_solo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gml_Script_scr_enemy_attack_trihecta_circle_bounce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gml_Script_scr_enemy_attack_trihecta_circle_reflect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gml_Script_scr_enemy_attack_trihecta_circle_stack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bbox_var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scr_enemy_attack_trihecta_circle_bounce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scr_enemy_attack_trihecta_circle_reflect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scr_enemy_attack_trihecta_circle_stack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scr_generate_battle_nobody_came_yellow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Froggit didn't understand what#     you said, but was flattered#     anyway.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Froggit didn't understand what#     you said, but was scared#     anyway.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battle_box_resize_midfight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battle_box_target_xscale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battle_box_target_yscale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battle_box_target_x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battle_box_target_y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attack_surface_width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attack_surface_height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surface_create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scr_battle_box_resize_midfight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scr_start_enemy_fleeing_froggit_intro_yellow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scr_generate_battle_ceroba_genocide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scr_recreate_heart_battle_menu_text_ceroba_genocide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scr_enemy_timer_attacks_ceroba_genocide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scr_start_enemy_attacking_ceroba_genocide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hold your ground against#     the magic.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take a moment to breathe,#     preparing for what's to come.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attempt to belittle your#     opponent but she's in another#     world.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starlo_quote_noloop_1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scr_start_enemy_attacking_boulders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squirm inside your leather#     cage to no avail.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lower your weapon and#     raise your hands.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spin your six-shooter#     several times to intimidate#     Starlo.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instead seems impressed.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narrow your eyes and#     everything becomes letterboxed.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Starlo doesn't know how this#     is possible.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shoot a nasty look at#     Starlo...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gives a worried face before#     forcefully glaring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chomp and pull at the#     lasso but it only gets tighter.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take a deep breath to#     prepare for the next attack.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scr_generate_battle_boulders_minifight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scr_enemy_timer_attacks_boulders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snowdin_flag_enemy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gml_Script_scr_determine_end_battle_flags_yellow_new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scr_determine_end_battle_flags_yellow_new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gml_Script_scr_determine_end_battle_flags_yellow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scr_determine_end_battle_flags_yellow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gml_Script_scr_determine_yellow_text_flags_yellow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scr_determine_yellow_text_flags_yellow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dark_ruins_boss_status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gml_Script_scr_determine_enemy_status_flags_yellow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scr_determine_enemy_status_flags_yellow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dark_ruins_boss_hurt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gml_Script_scr_determine_boss_hurt_flags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scr_determine_boss_hurt_flags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enemy_dead_total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world_current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gml_Script_scr_determine_genocide_counter_yellow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scr_determine_genocide_counter_yellow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genocide_counter_total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dark_ruins_genocide_counter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genocide_counter_array_max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snowdin_genocide_counter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gml_Script_scr_determine_genocide_counter_total_yellow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scr_determine_genocide_counter_total_yellow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gml_Script_scr_determine_genocide_counter_total_snowdin_yellow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scr_determine_genocide_counter_total_snowdin_yellow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dunes_genocide_counter_total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dunes_genocide_counter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gml_Script_scr_determine_genocide_counter_total_dunes_yellow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scr_determine_genocide_counter_total_dunes_yellow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gml_Script_scr_determine_genocide_counter_total_dark_ruins_yellow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scr_determine_genocide_counter_total_dark_ruins_yellow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small_circle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gml_Script_scr_damage_special_condition_reticle_yellow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scr_damage_special_condition_reticle_yellow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point_x2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point_y2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gml_Script_scr_determine_heart_initiate_battle_position_yellow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scr_determine_heart_initiate_battle_position_yellow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gml_Script_scr_draw_text_effect_twitchy_quotebubble_battle_yellow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scr_draw_text_effect_twitchy_quotebubble_battle_yellow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gml_Script_scr_draw_text_effect_twitchy_quotebubble_battle_yellow_2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scr_draw_text_effect_twitchy_quotebubble_battle_yellow_2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gml_Script_scr_draw_text_effect_twitchy_quotebubble_battle_yellow_2_reverse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scr_draw_text_effect_twitchy_quotebubble_battle_yellow_2_reverse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gml_Script_scr_draw_text_effect_twitchy_quotebubble_battle_yellow_3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scr_draw_text_effect_twitchy_quotebubble_battle_yellow_3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gml_Script_scr_draw_text_effect_twitchy_quotebubble_battle_2_yellow_2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scr_draw_text_effect_twitchy_quotebubble_battle_2_yellow_2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gml_Script_scr_draw_text_effect_twitchy_quotebubble_battle_2_yellow_2_reverse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scr_draw_text_effect_twitchy_quotebubble_battle_2_yellow_2_reverse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gml_Script_scr_draw_text_effect_circle_quotebubble_battle_yellow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scr_draw_text_effect_circle_quotebubble_battle_yellow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gml_Script_scr_draw_text_effect_circle_quotebubble_battle_yellow_2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scr_draw_text_effect_circle_quotebubble_battle_yellow_2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gml_Script_scr_draw_text_effect_circle_quotebubble_battle_yellow_2_reverse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scr_draw_text_effect_circle_quotebubble_battle_yellow_2_reverse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gml_Script_scr_draw_text_effect_circle_quotebubble_battle_2_yellow_2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scr_draw_text_effect_circle_quotebubble_battle_2_yellow_2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gml_Script_scr_draw_text_effect_circle_quotebubble_battle_2_yellow_2_reverse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scr_draw_text_effect_circle_quotebubble_battle_2_yellow_2_reverse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gml_Script_scr_route_check_darkruins_yellow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gml_Script_scr_route_check_yellow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scr_route_check_yellow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scr_start_enemy_attacking_flowey_ext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gml_Script_info_route_genocide_log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info_route_genocide_log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scr_route_check_darkruins_yellow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dark_ruins_genocide_complete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gml_Script_scr_route_determination_darkruins_yellow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scr_route_determination_darkruins_yellow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gml_Script_scr_genocide_flags_darkruins_yellow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scr_genocide_flags_darkruins_yellow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item_use_hold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execute_pp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execute_rp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nonconsumable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item_category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(Its accuracy seems#     compromised.)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aren't sure how to start a#     fire with these safely.)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(Better not drink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(You drink the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consumable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con_keep_previous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con_message_number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(You eat the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(You scarf down the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drink the Latte...)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(...HP fully restored.)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(Overall... Not bad.)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protection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scarf down the 'dog.)#     (Mmm, hits the spot!)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equip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weapon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gun now smells#     delightful.)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(You stick the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into#     your hat.)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accessory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(You pin the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     to your hat.)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heart_battle_fighting_x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heart_battle_fighting_y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You equip the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cmsgn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(You recovered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HP was maxed out.)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(You gained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PP!)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PP was maxed out.)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SP!)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SP was maxed out.)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turns!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RP was maxed out.)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gml_Script_scr_item_use_text_yellow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scr_item_use_text_yellow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item_info_hold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grim reminder of your#     mission. Justice is needed.)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item_info_message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story_item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of them are wet.)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was probably left sitting in#     the snow a while.)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belt buckle made of steel.)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Heals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HP#*  (Doesn't smell too appetizing.)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HP#*  (Your teeth hurt just looking#     at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HP#*  *  (A genuine Corn Dog with#     soft, fluffy ears.)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HP#*  (A delicious sponge that doesn't#     scratch.)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(Has 2x the absorption!)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HP#*  (A little burnt on one side, but#     looks yummy anyway.)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HP#*  (Piping hot chocolate, frozen,#     then reheated.)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HP#*  (Piping hot chocolate cooled to#     lukewarm status.)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HP#*  (Piping hot chocolate, cooled#     cold.)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HP#*  (It would take true bravery to#     drink something this hot!)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HP#*  (An off-the-griddle pancake with#     honey-syrup.)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HP#*  (A cookie made to look like#     someone's face.)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(Everything but the raisins#     has been picked out. Heals 13#     HP.)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"Sea Tea" - Heals 10 HP"#*  (Glowing tea that'll jolt your system.)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"Floral Cupcake" - Heals ?? 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"Root Beer" - Heals 25 HP"#*  (It's family friendly!)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Grants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PP#*  (Makes you invulnerable#     for a pear of hits.)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(Halves the weight of your soul, giving you a speed boost for three enemy attacks.)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15 HP for 3 turns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first bite hurts for 5 HP.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Weapon AT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(No description.)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Armor DF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Ammo AT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(Small, safe, non-toxic#     rubber pellets.)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(Like rocks, but smaller.#*  Good makeshift ammo.)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(Very conveniently shaped ice#     cubes.)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(Literal shards of glass.#     Yep.)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(A dusty, black rock.#     Might be useful for combat.)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(A pack of reflective pellets.)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perfect shot deals#     triple the damage.)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Accessory DF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(A loosely sewn on patch.)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not strong but it's trustworthy.)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(An old, forgotten feather.)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needs a good preening.)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(A pin advertising the Honeydew#     Resort in Snowdin.)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(A pin commemorating a concert#     you didn't go to.)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(A leather weapon-holder,#     perfect for duels at noon.)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gml_Script_scr_item_info_text_yellow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scr_item_info_text_yellow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gml_Script_scr_determine_item_droppable_yellow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scr_determine_item_droppable_yellow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gml_Script_action_end_game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action_end_game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gml_Script_action_if_variable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action_if_variable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gml_Script_action_kill_object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action_kill_object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__argument_relative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move_towards_point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gml_Script_action_move_point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action_move_point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alarm_set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gml_Script_action_set_alarm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action_set_alarm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gml_Script_action_set_hspeed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action_set_hspeed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gml_Script_action_set_vspeed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action_set_vspeed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__part_syst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__part_emit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__part_type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gml_Script___init_action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__init_action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scr_dialogue_battle_action_selected_action_1_slither_b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sprite_assign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gml_Script_background_assign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background_assign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__CompTempSurf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sprite_create_from_surface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__sprid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surface_free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gml_Script_background_create_colour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background_create_colour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gml_Script_background_create_from_surface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background_create_from_surface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__col1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__col2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__kind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__halfw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__halfh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draw_rectangle_colour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draw_vertex_colour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draw_ellipse_colour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gml_Script_background_create_gradient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background_create_gradient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ACTION MESSAGE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Axis he's not great at#     his job. If he could frown, he#     would.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criticize Axis' attack#     strategy. Steam shoots out of#     his hearing ducts.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say something rude to Axis.#     He "HONESTLY DOES NOT APPRECIATE#     IT."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sprite_duplicate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gml_Script_background_duplicate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background_duplicate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gml_Script_background_get_height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background_get_height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gml_Script_background_get_name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background_get_name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gml_Script_background_get_texture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background_get_texture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sprite_get_uvs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gml_Script_background_get_uvs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background_get_uvs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gml_Script_background_get_width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background_get_width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voice_pitch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gardener_talknoise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sprite_prefetch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gml_Script_background_prefetch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background_prefetch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sprite_prefetch_multi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gml_Script_background_prefetch_multi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background_prefetch_multi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sprite_replace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gml_Script_background_replace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background_replace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sprite_save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gml_Script_background_save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background_save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sprite_set_alpha_from_sprite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gml_Script_background_set_alpha_from_background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background_set_alpha_from_background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gml_Script_draw_background_ext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draw_background_ext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argument14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draw_sprite_general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gml_Script_draw_background_general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draw_background_general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gml_Script_draw_background_part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draw_background_part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gml_Script_draw_background_part_ext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draw_background_part_ext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draw_sprite_stretched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gml_Script_draw_background_stretched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draw_background_stretched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draw_sprite_stretched_ext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gml_Script_draw_background_stretched_ext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draw_background_stretched_ext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draw_sprite_tiled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gml_Script_draw_background_tiled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draw_background_tiled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draw_sprite_tiled_ext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gml_Script_draw_background_tiled_ext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draw_background_tiled_ext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__fore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__htiled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__vtiled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__hspeed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layer_get_target_room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__currroom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layer_set_target_room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gml_Script___background_set_element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gml_Script_room_set_background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room_set_background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__prop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gml_Script___background_get_element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__backinfo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gml_Script___background_get_internal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__background_get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gml_Script___background_get_colour_element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__colinfo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layer_background_get_blend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gml_Script___background_get_colour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__background_get_colour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__nearestdepth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__farthestdepth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__depthinc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__result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__colstring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__layerlist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__layerlistlength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__layerid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__isforeground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__layername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layer_get_all_elements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__els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__elslength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layer_get_element_type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__newback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__background_get_colour_element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Compatibility_Foreground_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__fgstring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__bgstring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__fglen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__bglen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__slotchr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__slot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__background_get_element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__isfore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layer_background_get_sprite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layer_background_get_index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layer_background_get_htiled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layer_background_get_vtiled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layer_background_get_xscale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layer_background_get_yscale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layer_get_hspeed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layer_get_vspeed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layer_background_get_alpha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__background_get_internal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layer_background_get_visible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gml_Script___background_get_showcolour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__background_get_showcolour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gml_Script___background_set_internal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__background_set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__newcol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gml_Script___background_set_colour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__background_set_colour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__stretch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__collayer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__slots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__currdepth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__layerdepth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layer_hspeed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layer_vspeed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layer_background_htiled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layer_background_vtiled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layer_background_stretch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__background_set_element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layer_background_get_stretch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layer_set_visible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layer_background_change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__background_set_internal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__newvis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gml_Script___background_set_showcolour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__background_set_showcolour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gml_Script___init_background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__init_background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__x1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__y1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__z1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__x2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__y2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__z2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__hrepeat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__vrepeat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gpu_get_texrepeat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__oldrep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gpu_set_texrepeat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gml_Script_d3d_primitive_begin_texture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gml_Script_d3d_vertex_normal_texture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gml_Script_d3d_primitive_end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gml_Script_d3d_draw_block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d3d_draw_block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scr_start_enemy_attacking_goosic_solo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__closed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__steps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__mx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gml_Script_d3d_draw_cone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d3d_draw_cone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gml_Script_d3d_draw_cylinder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d3d_draw_cylinder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__mz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__j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__row1rad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__row2rad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__rh1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__rd1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__rh2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__rd2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gml_Script_d3d_draw_ellipsoid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d3d_draw_ellipsoid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__xdiff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__zdiff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__lsquared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gml_Script_d3d_draw_floor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d3d_draw_floor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__ydiff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gml_Script_d3d_draw_wall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d3d_draw_wall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__d3d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gpu_set_ztestenable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gpu_set_zwriteenable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draw_light_define_ambient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gml_Script_d3d_light_define_ambient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d3d_light_define_ambient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draw_light_define_direction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gml_Script_d3d_light_define_direction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d3d_light_define_direction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draw_light_define_point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gml_Script_d3d_light_define_point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d3d_light_define_point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draw_light_enable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gml_Script_d3d_light_enable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d3d_light_enable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gml_Script_d3d_model_primitive_begin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gml_Script_d3d_model_vertex_normal_texture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gml_Script_d3d_model_primitive_end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buffer_delete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vertex_delete_buffer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pointcols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linecols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tricols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model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gml_Script_d3d_model_cylinder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d3d_model_cylinder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vertuvoffset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texuvs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uspan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buffer_tell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numverts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buffer_seek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__uvpos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__src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buffer_read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buffer_poke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draw_get_colour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draw_get_alpha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__numPointCols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__numLineCols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__numTriCols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__offsets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matrix_build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matrix_multiply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__d3dPrimVF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vertex_create_buffer_from_buffer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vertex_freeze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vertex_submit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gml_Script_d3d_model_ellipsoid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d3d_model_ellipsoid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__fname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file_text_open_read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__file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file_text_read_real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__version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file_text_close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file_text_readln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__numthings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__currthing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__args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gml_Script_d3d_model_vertex_color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gml_Script_d3d_model_vertex_texture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gml_Script_d3d_model_vertex_texture_color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gml_Script_d3d_model_vertex_normal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gml_Script_d3d_model_vertex_normal_color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gml_Script_d3d_model_vertex_normal_texture_color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gml_Script_d3d_model_load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d3d_model_load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d3d_model_primitive_begin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d3d_model_primitive_end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file_text_open_write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__vertexsize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__numpointverts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__numlineverts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__numtriverts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__buffpos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100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file_text_write_string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file_text_writeln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string_format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__buf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0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0000000000.0000 0000000000.0000 0000000000.0000 0000000000.0000 0000000000.0000 0000000000.0000 0000000000.0000 0000000000.0000 0000000000.0000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__colalpha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9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1 0000000000.0000 0000000000.0000 0000000000.0000 0000000000.0000 0000000000.0000 0000000000.0000 0000000000.0000 0000000000.0000 0000000000.0000 0000000000.0000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gml_Script_d3d_model_save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d3d_model_save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gml_Script_scr_cutscene_battle_guardener_2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scr_cutscene_battle_guardener_2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song_instrumental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audio_sound_set_track_position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gml_Script_scr_sme_yellow_rhythm_song_data_flowey_01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scr_sme_yellow_rhythm_song_data_flowey_01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gml_Script___d3d_model_add_vertex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d3d_model_vertex_color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gml_Script_d3d_model_vertex_colour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d3d_model_vertex_colour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smirk at the four's antics.#*  They're trying.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d3d_model_vertex_normal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d3d_model_vertex_normal_color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gml_Script_d3d_model_vertex_normal_colour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d3d_model_vertex_normal_colour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d3d_model_vertex_normal_texture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d3d_model_vertex_normal_texture_color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gml_Script_d3d_model_vertex_normal_texture_colour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d3d_model_vertex_normal_texture_colour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d3d_model_vertex_texture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d3d_model_vertex_texture_color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gml_Script_d3d_model_vertex_texture_colour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d3d_model_vertex_texture_colour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d3d_model_wall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__d3dPrimKind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ERROR : cannot begin a primitive before end called on 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__d3dPrimTex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__d3dPrimBuffer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gml_Script_d3d_primitive_begin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d3d_primitive_begin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__uvs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__d3dPrimTexX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__d3dPrimTexY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__d3dPrimTexW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__d3dPrimTexH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d3d_primitive_begin_texture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d3d_primitive_end :: with no d3d_primitive_begin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d3d_primitive_end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gpu_set_cullmode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gml_Script_d3d_set_culling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d3d_set_culling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__d3dDepth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gml_Script_d3d_set_depth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gpu_set_fog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gml_Script_d3d_set_fog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d3d_set_fog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gml_Script_d3d_set_hidden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d3d_set_hidden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draw_set_lighting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gml_Script_d3d_set_lighting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d3d_set_lighting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__persp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camera_get_default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camera_get_proj_mat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__mat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camera_set_proj_mat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__numcams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__cams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room_first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room_get_camera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room_next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__ispersp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camera_get_view_width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camera_get_view_height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matrix_build_projection_perspective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__projmat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matrix_build_projection_ortho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gml_Script_d3d_set_perspective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d3d_set_perspective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matrix_build_lookat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camera_get_active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camera_set_view_mat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mproj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camera_apply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gml_Script_d3d_set_projection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d3d_set_projection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matrix_build_projection_perspective_fov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gml_Script_d3d_set_projection_ext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d3d_set_projection_ext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Sousborg to throw that#     puppy into the oven!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tell Sousborg to grab some#     pepper and sprinkle it over the#     egg.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dcos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gml_Script_d3d_set_projection_ortho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d3d_set_projection_ortho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gml_Script_d3d_set_projection_perspective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d3d_set_projection_perspective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__d3dDeprecatedMessage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d3d_set_shading is deprecated as it needs to be done in the shader now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gml_Script_d3d_set_shading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d3d_set_shading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gml_Script_d3d_set_zwriteenable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d3d_set_zwriteenable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omc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length2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gml_Script_d3d_transform_add_rotation_axis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d3d_transform_add_rotation_axis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matrix_build_identity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gml_Script_d3d_transform_add_rotation_x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d3d_transform_add_rotation_x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gml_Script_d3d_transform_add_rotation_y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d3d_transform_add_rotation_y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gml_Script_d3d_transform_add_rotation_z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d3d_transform_add_rotation_z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gml_Script_d3d_transform_add_scaling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d3d_transform_add_scaling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gml_Script_d3d_transform_add_translation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d3d_transform_add_translation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gml_Script_d3d_transform_set_identity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d3d_transform_set_identity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gml_Script_d3d_transform_set_rotation_axis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d3d_transform_set_rotation_axis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gml_Script_d3d_transform_set_rotation_x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d3d_transform_set_rotation_x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gml_Script_d3d_transform_set_rotation_y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d3d_transform_set_rotation_y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gml_Script_d3d_transform_set_rotation_z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d3d_transform_set_rotation_z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gml_Script_d3d_transform_set_scaling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d3d_transform_set_scaling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gml_Script_d3d_transform_set_translation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d3d_transform_set_translation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matrix_stack_clear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gml_Script_d3d_transform_stack_clear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d3d_transform_stack_clear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matrix_stack_pop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gml_Script_d3d_transform_stack_discard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d3d_transform_stack_discard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matrix_stack_is_empty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gml_Script_d3d_transform_stack_empty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d3d_transform_stack_empty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matrix_stack_top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gml_Script_d3d_transform_stack_pop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d3d_transform_stack_pop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matrix_stack_push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matrix_stack_set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gml_Script_d3d_transform_stack_push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d3d_transform_stack_push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gml_Script_d3d_transform_stack_top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d3d_transform_stack_top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gml_Script_cutscene_dialogue_special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cutscene_dialogue_special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matrix_transform_vertex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gml_Script_d3d_transform_vertex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d3d_transform_vertex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vertex_position_3d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vertex_texcoord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gml_Script_d3d_vertex_colour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d3d_vertex_colour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gml_Script_d3d_vertex_normal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d3d_vertex_normal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gml_Script_d3d_vertex_normal_colour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d3d_vertex_normal_colour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d3d_vertex_normal_texture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gml_Script_d3d_vertex_normal_texture_colour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d3d_vertex_normal_texture_colour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gml_Script_d3d_vertex_texture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d3d_vertex_texture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gml_Script_d3d_vertex_texture_colour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d3d_vertex_texture_colour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uv_i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colarrayi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colnum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colarray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buffer_create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uvb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globalcol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buffer_write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array_set_post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__d3d_model_add_vertex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ds_list_empty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gml_Script_scr_determine_item_stealable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scr_determine_item_stealable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__d3dCamera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vertex_create_buffer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vertex_format_begin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vertex_format_add_position_3d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vertex_format_add_normal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vertex_format_add_colour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vertex_format_add_texcoord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vertex_format_end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gml_Script___init_d3d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__init_d3d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gpu_set_blendenable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gml_Script_draw_enable_alphablend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draw_enable_alphablend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gpu_get_alphatestenable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gml_Script_draw_get_alpha_test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draw_get_alpha_test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gpu_get_alphatestref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gml_Script_draw_get_alpha_test_ref_value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draw_get_alpha_test_ref_value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gpu_set_alphatestenable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gml_Script_draw_set_alpha_test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draw_set_alpha_test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gpu_set_alphatestref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gml_Script_draw_set_alpha_test_ref_value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draw_set_alpha_test_ref_value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gpu_set_blendmode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gml_Script_draw_set_blend_mode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draw_set_blend_mode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gpu_set_blendmode_ext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gml_Script_draw_set_blend_mode_ext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draw_set_blend_mode_ext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gpu_set_colorwriteenable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gml_Script_draw_set_colour_write_enable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draw_set_colour_write_enable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gml_Script_object_get_depth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gml_Script___joystick_2_gamepad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gamepad_axis_count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gml_Script_joystick_axes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joystick_axes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gamepad_button_count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gml_Script_joystick_buttons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joystick_buttons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gamepad_button_value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gml_Script_joystick_check_button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joystick_check_button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gamepad_is_connected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gml_Script_joystick_has_pov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joystick_has_pov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gamepad_get_description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__jstick_povangle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gml_Script_joystick_pov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joystick_pov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gml_Script_joystick_rpos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joystick_rpos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gml_Script_joystick_upos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joystick_upos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gml_Script_joystick_vpos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joystick_vpos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gml_Script_joystick_xpos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joystick_xpos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Nothing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While this IS your favorite#     channel, Telly-Vis don't look#     amused.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Telly finds a show she thinks#     you'll love.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scr_dialogue_battle_action_selected_action_1_tellyvis_a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gml_Script_joystick_ypos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joystick_ypos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gml_Script_joystick_zpos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joystick_zpos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__jstick_pad2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__jstick_pad1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__joystick_2_gamepad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gml_Script_joystick_process_events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gml_Script___init_joystick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__init_joystick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joystick_process_events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__objectID2Depth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object_get_depth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gml_Script_object_set_depth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object_set_depth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@@This@@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sound_discard is a deprecated function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gml_Script_sound_discard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sound_discard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gml_Script_scr_generate_battle_flowey_phase_2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scr_generate_battle_flowey_phase_2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sound_get_kind - deprecated function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gml_Script_sound_get_kind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sound_get_kind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audio_get_name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gml_Script_sound_get_name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sound_get_name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sound_get_preload - deprecated function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gml_Script_sound_get_preload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sound_get_preload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audio_master_gain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gml_Script_sound_global_volume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sound_global_volume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gml_Script_sound_isplaying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sound_isplaying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gml_Script_sound_play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sound_play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sound_restore is a deprecated function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gml_Script_sound_restore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sound_restore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gml_Script_sound_stop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sound_stop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gml_Script_sound_stop_all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sound_stop_all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gml_Script_sound_volume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sound_volume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__dummy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texture_set_blending() currently not supported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gml_Script_texture_set_blending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texture_set_blending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gpu_set_texfilter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gml_Script_texture_set_interpolation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texture_set_interpolation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gpu_set_texfilter_ext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gml_Script_texture_set_interpolation_ext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texture_set_interpolation_ext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gml_Script_texture_set_repeat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texture_set_repeat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gpu_set_texrepeat_ext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gml_Script_texture_set_repeat_ext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texture_set_repeat_ext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__layers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__numlayers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__layertouse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gml_Script_room_tile_add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room_tile_add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gml_Script_room_tile_add_ext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room_tile_add_ext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__numels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__eltype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gml_Script_room_tile_clear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room_tile_clear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layer_tile_get_alpha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layer_tile_get_sprite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layer_tile_get_blend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__totaltiles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layer_get_element_layer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layer_tile_get_region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__reg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old_pinned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scr_mail_sort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__currtile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__tiles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gml_Script_tile_get_ids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tile_get_ids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gml_Script_tile_get_ids_at_depth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tile_get_ids_at_depth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layer_tile_get_visible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layer_tile_get_xscale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layer_tile_get_yscale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gml_Script_tile_get_yscale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tile_get_yscale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gml_Script_tile_layer_delete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tile_layer_delete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gml_Script_tile_layer_find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__tile_el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gml_Script_tile_layer_delete_at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tile_layer_delete_at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__newdepth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__layerstomove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__numlayerstomove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layer_element_move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gml_Script_tile_layer_depth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tile_layer_depth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__tileXscale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__tileYscale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__tileX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__tileY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__tileReg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__tileRight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__tileBottom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__minx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__maxx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__miny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__maxy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tile_layer_find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gml_Script_tile_layer_hide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tile_layer_hide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tile_layer_shift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gml_Script_tile_layer_show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tile_layer_show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gml_Script_tile_set_alpha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tile_set_alpha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layer_tile_change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gml_Script_tile_set_background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tile_set_background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gml_Script_tile_set_blend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tile_set_blend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gml_Script_tile_set_depth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tile_set_depth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gml_Script_tile_set_position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tile_set_position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layer_tile_region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gml_Script_tile_set_region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tile_set_region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gml_Script_tile_set_scale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tile_set_scale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gml_Script_tile_set_visible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tile_set_visible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__xview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__yview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__wview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__hview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__xport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__yport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__wport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__hport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__hborder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__vborder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argument15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__obj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room_set_view: room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does not exist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room_set_view: view index out of 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camera_create_view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__newcam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__currcam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room_set_camera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room_set_viewport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gml_Script_room_set_view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room_set_view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view_get_camera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camera_get_view_angle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camera_get_view_border_x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camera_get_view_border_y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camera_get_view_speed_x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camera_get_view_speed_y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camera_get_view_target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view_get_visible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view_get_xport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view_get_yport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view_get_wport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view_get_hport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view_get_surface_id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__view_get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gml_Script___view_set_internal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__view_set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camera_set_view_pos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camera_set_view_size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camera_set_view_angle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camera_set_view_border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camera_set_view_speed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view_set_visible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view_set_xport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view_set_yport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view_set_wport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view_set_hport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view_set_camera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view_set_surface_id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__view_set_internal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gml_Script___init_view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__init_view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layer_force_draw_depth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gml_Script___init_global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__init_global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__objectDepths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obj_shadow_master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__objectNames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obj_light_master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obj_shadow_collider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obj_solidparent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obj_stairs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obj_stairsb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obj_doorway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obj_slippery_ice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obj_interactable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obj_fakedoorway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obj_doorway_blocker_dalvsroom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obj_melancholy_blocker_dalvsroom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obj_doorway_blocker_dalvshouse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obj_event_collider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obj_dialoguebox_dummy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obj_rndenc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obj_scriptedencounters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obj_genoflowey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obj_exGeno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obj_noEnc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obj_testcircle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obj_testbutton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obj_debugger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obj_dbgencounter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obj_debug_main_menu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obj_transition_white_debug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obj_intro_slide_1_new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obj_intro_slide_1_5_new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obj_intro_slide_1_5_new_eyes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obj_intro_slide_1_parent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obj_intro_border_slide_2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obj_intro_coffins_slide_2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obj_intro_slide_2_parent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obj_intro_slide_3_new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obj_intro_slide_3_parent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obj_intro_border_slide_4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obj_intro_background_slide_4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obj_intro_dood_slide_4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obj_intro_canister_slide_4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obj_intro_heart_slide_4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obj_intro_slide_4_parent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obj_intro_mountain_slide_5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obj_intro_slide_5_parent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obj_intro_slide_6_new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obj_intro_slide_6_parent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obj_intro_slide_7_new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obj_intro_slide_7_parent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obj_intro_slide_8_new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obj_intro_slide_8_parent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obj_intro_clover_slide_9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obj_intro_slide_9_parent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obj_intro_border_slide_10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obj_intro_cave_slide_10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obj_intro_clover_slide_10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obj_intro_slide_10_parent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obj_intro_fade_screen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obj_intro_fade_in_screen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obj_intro_text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obj_pause_menu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obj_savebox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obj_item_use_menu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obj_fast_travel_menu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obj_dialogue_drop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obj_mail_drop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obj_yellowlogoINTRO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obj_undertalelogoINTRO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obj_transition_white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obj_transition2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obj_camera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obj_mainmenu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obj_mainmenu_debug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obj_smallmask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obj_cconfig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obj_npc_template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obj_actor_npc_base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obj_test_martlet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obj_test_follower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obj_test_dalv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obj_path_test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obj_radio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obj_audio_fade_helper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obj_audio_sudden_stop_helper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obj_credits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obj_encounterheart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obj_overworld_fade_in_screen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obj_quitting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obj_pl_follow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obj_clovsleep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obj_playerfall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obj_clover_fall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obj_ace_npc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obj_toriel_npc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obj_blackjack_npc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obj_ed_npc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obj_mooch_npc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obj_axis_npc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obj_moray_npc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obj_player_npc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obj_starlo_npc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obj_card_game_controller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obj_card_game_card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obj_card_game_cursor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obj_arcade_enemy_bullet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obj_arcade_enemy_homing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obj_arcade_enemy_tear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obj_arcade_ghost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obj_arcade_mew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obj_arcade_score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obj_arcade_swordsman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obj_arcade_upgrade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obj_determination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obj_savefl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obj_mail_whale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obj_mail_whale_arrive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obj_dimensionbox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obj_mail_station_base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obj_ruins_01_controller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obj_ruins_02_controller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obj_ruins_03_controller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obj_ruins_04_controller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obj_pplate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obj_switch1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obj_poster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obj_switch2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obj_switch3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obj_switch4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obj_walltext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obj_logo2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obj_logo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obj_inviswall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obj_drintro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obj_books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obj_candle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obj_dalv_boards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obj_dalv_diary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obj_dalvdrawer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obj_dalvExit_blocker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obj_dalvsroom_desk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obj_dalvsroom_gramophone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obj_dalvsroom_chest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obj_dalvsroom_organ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obj_flower_pot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obj_flowey_npc_boards_genocide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obj_painting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obj_wardrobe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obj_darkruins_01_special_waiter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obj_darkruins_01_rope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obj_darkruins_01_resettext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obj_mask_controller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obj_mazelever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obj_gatelever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obj_puzzleresetlever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obj_day2lever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obj_spikes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blockbb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obj_solve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obj_lightp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obj_lightp2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obj_puzzle3bridgeroom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obj_micro1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obj_micro2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obj_micro3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obj_micro4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obj_micro5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obj_tinyfboulder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obj_tinierfboulder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obj_decibat_asleep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obj_decibatzzs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obj_fliernpc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obj_penillanpc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obj_crispynpc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obj_rorrimnpc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obj_scnpc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obj_dustnpc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obj_fakewatermd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obj_fakewaterm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obj_fakewaterlc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obj_fakewaterrc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obj_fakewaterlcd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obj_fakewaterlcr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obj_fakewaterl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obj_fakewater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obj_fakewateropenl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obj_fakewateropenm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obj_fakeopenr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obj_waterjunk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obj_waterjunk2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obj_waterjunk3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obj_darkness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obj_yellowlogo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obj_undertale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obj_floweytrigger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obj_cornwebtext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obj_determinationcutscene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obj_waterdr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obj_lemonadestand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obj_signdr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obj_parentlight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obj_drgate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obj_drgatetop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obj_hiddenentrance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obj_ccitem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obj_pebblesitem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obj_featheritem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obj_decibat_cutscene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obj_cornbox1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obj_cornbox2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obj_cornboxdoge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obj_largetorch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obj_normaltorch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obj_flowey_npc_dalvExit_genocide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obj_microf_cutscene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obj_mfnpc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obj_mfnpc2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obj_caterpillar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obj_darkruins_doorExit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obj_darkruins_doorLight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obj_cornweb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obj_drexit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obj_darkruins_fog_manager_yellow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part_snow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obj_snowdin_20_stairs_front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obj_floweytrigger_snowdin3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obj_delta_rune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obj_water_meter_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obj_flowey_snowdin3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obj_giantrock_yellow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obj_adventurers_campfire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obj_adventurer_female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obj_adventurer_male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obj_heart_dimensional_box_overworld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obj_dimensional_box_screen_overworld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obj_fishinghole_snowdin_04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obj_reflection_shader_snowdin_04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obj_snowdin06_woodgate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obj_snowdin06_woodbars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obj_snowdin06_lever_overworld_yellow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obj_snowdin06_puzzlesign_overworld_yellow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obj_martlet_snowdin_06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obj_snowdin_06_screenshake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obj_cutscene_snowdin_06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obj_molten_rock_overworld_yellow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obj_puzzle_rails_overworld_yellow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obj_puzzle_plank_overworld_yellow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obj_slider_top_overworld_yellow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obj_slider_bot_overworld_yellow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obj_puzzle_controller_overworld_yellow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obj_cog_overworld_yellow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obj_cogr_overworld_yellow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obj_puzzle_ice_cube_overworld_yellow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obj_puzzle_funnel_overworld_yellow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obj_puzzle_water_meter_overworld_yellow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obj_roper_overworld_yellow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obj_ropel_overworld_yellow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obj_woodboard_overworld_yellow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part_smoke_puzzle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part_drops_puzzle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obj_slurpy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part_smoke_slurpy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obj_lamppost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obj_crystal_tree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obj_santa_npc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obj_motriggered_snowdin_09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obj_mo_kiosk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obj_mo_menu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obj_snowdin_09_mo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obj_snowdin_09_mo_stool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obj_mo_dialogue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obj_snowcastle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obj_sans_lake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obj_reflection_shader_snowdin_10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obj_ice_wolf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obj_ice_blocks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obj_ice_cube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obj_water_splash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obj_room_controller_snowdin_10b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obj_mail_whale_trigger_snowdin_11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obj_mail_whale_snowdin_11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obj_mail_station_snowdin_11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obj_room_controller_snowdin_13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obj_snowdin_13_rephil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obj_snowdin_13_swig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obj_snowdin_13_toast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obj_snowdin_13_shuffler_overworld_yellow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obj_snowdin_13_ball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obj_honeydew_entrance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obj_cabin_blankie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obj_cabin_fireburn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obj_cabin_campfire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obj_cabin_bear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obj_check_snowdin_14b_overworld_yellow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obj_shopkeeper_snowdin_14b_overworld_yellow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obj_couchbear_snowdin_14b_overworld_yellow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obj_rodney_head_snowdin_14b_overworld_yellow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obj_noteblock_snowdin_14b_overworld_yellow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obj_soundtrack_snowdin_14b_overworld_yellow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obj_rodney_snowdin_14b_overworld_yellow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obj_bar_snowdin_14b_overworld_yellow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obj_plant_snowdin_14b_overworld_yellow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obj_honey_cooler_snowdin_14b_overworld_yellow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obj_stacked_chair_snowdin_14b_overworld_yellow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obj_extrabar_snowdin_14b_overworld_yellow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obj_chair_snowdin_14b_overworld_yellow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obj_heater_snowdin_14b_overworld_yellow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obj_couch_snowdin_14b_overworld_yellow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obj_table_snowdin_14b_overworld_yellow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obj_carpet_snowdin_14b_overworld_yellow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obj_noteblock_head_snowdin_14b_overworld_yellow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obj_soundtrack_head_snowdin_14b_overworld_yellow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obj_barnpc_snowdin14b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obj_tablenpc_snowdin_14b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obj_rodney_geno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obj_sorn_geno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obj_block_geno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obj_swimmer_snowdin_14d_overworld_yellow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obj_torch_fire_snowdin_14d_overworld_yellow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obj_torch_snowdin_14d_overworld_yellow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obj_theorist_snowdin_14d_overworld_yellow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obj_lounger_snowdin_14d_overworld_yellow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obj_background_snowdin_14D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obj_micro_hotspring_snowdin_14e_overworld_yellow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obj_golden_coffee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obj_martha_npc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obj_resort_sign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obj_martlet_bridge_note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obj_martlet_snowdin_16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obj_cutscene_snowdin_16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obj_bridge_chain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obj_bridge_platform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obj_check_snowdin_16_overworld_yellow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obj_check_snowdin_10b_overworld_yellow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obj_check_snowdin_16b_overworld_yellow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obj_pillow_snowdin_16b_overworld_yellow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obj_cranky_snowdin_16_overworld_yellow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obj_snowflake_snowdin_16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obj_button_puzzle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obj_dsboth_snowdin_17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obj_dsright_snowdin_17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obj_dsleft_snowdin_17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obj_snowdin_18_lake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obj_snowdin_18_grass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obj_snowdin_18_tree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obj_puzzle_tarp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obj_molten_rock_snowdin_19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obj_rock_explode_snowdin_19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obj_snowdin_19_woodgate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obj_snowdin_19_woodbars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obj_snowdin_19_icecube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obj_snowdin_19_watermeter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obj_snowdin_19_funnel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obj_snowdin_19_lever_overworld_yellow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obj_snowdin_19_puzzlesign_overworld_yellow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obj_puzzle_controller_snowdin_19_overworld_yellow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obj_puzzle_collider_snowdin_19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obj_snowdin_19_piston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obj_snowdin_19_destroy_trigger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obj_snowdin_19_cans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obj_snowdin_lamp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obj_snowdin_bench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obj_snowdin_20_stairs_back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obj_snowdin_20_pancake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obj_martlet_station_back_snowdin_21_overworld_yellow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obj_martlet_station_snowdin_21_overworld_yellow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obj_trigger_snowdin_21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obj_trigger_snowdin_21_geno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obj_martlet_snowdin_21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obj_martlet_snowdin_21_geno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obj_snowdin_21_bell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obj_raft_snowdin_22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obj_martlet_snowdin_22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obj_flowey_snowdin_22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obj_room_controller_snowdin_22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obj_npc_clover_snowdin_22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obj_snowdin_end_transition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obj_raft_interacter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obj_know_cone_overworld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obj_tri_overworld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obj_hec_overworld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obj_ta_overworld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obj_snowdin_water_ripples_north_overworld_yellow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obj_snowdin_water_ripples_overworld_yellow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obj_vignette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obj_water_master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obj_raft_cutscene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obj_aviator_waterfall_overworld_yellow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obj_waterfall_clover_sit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obj_waterfall_background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obj_waterfall_foreground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obj_waterfall_martlet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obj_hotland_parallax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obj_hotland2_water_draw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obj_hotland2_draw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obj_cave_draw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obj_cave_collider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obj_cave_screenshake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obj_cave_end_transition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obj_dark_flowey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obj_clover_sleep_cave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obj_floweytrigger_dunes2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obj_flowey_dunes2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obj_chest_dunes2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obj_collider_dynamic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obj_mail_station_dunes_05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obj_packing_peanuts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obj_sandstorm_controller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obj_sandstorm_safezone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obj_no_sandstorm_zone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obj_tntman_dunes_06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obj_npc_sandstorm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obj_dunes_06_cave_entrance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obj_tntman_dunes_06b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obj_microfroggits_dunes_06b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obj_golden_cactus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obj_dunes_7_controller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obj_storm_fan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obj_fan_fan_dunes_7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obj_red_x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obj_screenshake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obj_dunes_08b_room_controller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obj_dunes_08b_mo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obj_dunes_08b_dispenser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obj_dunes_08b_stand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part_steam_mo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obj_dunes_08b_mo_tarp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obj_dunes_08b_mo_bucket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obj_first_tumbleweed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obj_dunes_tumbleweed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obj_tumbleweed_spawner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obj_sorter_chimney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obj_sorter_rocks_right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obj_sorter_rocks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obj_sorter_exit_overlay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obj_sorter_exit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obj_rock_sorter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obj_minetrails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obj_catwalk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obj_catwalk_railing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obj_npc_miner_red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obj_dunes_10_blockage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obj_dunes_10_pebbles_fall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obj_screenshake_player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obj_dunes_10_controller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obj_east_mines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obj_dunes_11_cubbies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obj_dunes_11_steel_buckle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obj_dunes_12_elevator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obj_npc_clover_dunes_12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obj_stresso_elevator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obj_elevator_controller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obj_npc_clover_dunes_13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obj_dunes_13_elevator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obj_stresso_dunes_13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obj_mc_puzzle_controller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obj_tracks_parent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obj_corner_track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obj_straight_track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obj_mc_rail_bumper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obj_mc_rail_barrier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obj_mc_button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obj_mc_pressure_pad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obj_mc_cart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obj_mc_directional_arrow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obj_mc_path_blocker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obj_miner_helmet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obj_dunes_small_boulders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obj_dunes_boulders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obj_dunes_boulders_shadow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obj_dunes_boulder_zone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obj_dunes_boulder_point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obj_dunes_18_dynamic_music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obj_dunes_19_bookshelf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obj_player_cart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obj_npc_clover_dunes_20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obj_martlet_fly_away_cart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obj_minecart_ride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obj_player_cart_2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obj_gemwall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obj_player_cart_3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obj_mc_puzzle_controller_2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obj_clover_minesjump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obj_martlet_fly_in_cart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obj_fruitcake_area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obj_fruitcake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obj_pulley_elevator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obj_npc_clover_dunes_24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obj_pulley_elevator_bottom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obj_elevator_propeller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obj_mountain_top_background_dunes_25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obj_mountain_top_background_dunes_25b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obj_boulder_machine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obj_boulders_dunes_25b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obj_boulder_machine_inside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obj_dunes_25b_gilbert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obj_mountain_top_background_dunes_26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obj_dunes_26_controller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obj_dunes_26_maraca_shake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obj_dunes_26_spotlight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obj_dunes_26_bailador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obj_dunes_26_dancepad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obj_dimensional_satchel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obj_playground_sandbox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obj_playground_swing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obj_playground_minecart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obj_kanakofriend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obj_swing_interact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obj_sale_poster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obj_opening_hours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obj_giftshop_sign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obj_giftshop_table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obj_giftshop_drawer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obj_giftshop_mug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obj_flower_girls_trigger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obj_dome_front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obj_foreteller_npc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obj_fortune_table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obj_npc_drinki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obj_red_dunes_30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obj_npc_aunt_glover_dunes_30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obj_dunes_30_hug_booth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obj_npc_cactony_dunes_30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obj_npc_spider_dunes_30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obj_npc_frostermit_dunes_30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obj_npc_rock_man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obj_knockable_door_dunes_30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obj_green_pants_dunes_30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obj_dunes_30_sapling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obj_oasis_welcome_sign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obj_dunes_30b_gate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obj_market_exit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obj_dunes_29b_controller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obj_dunes_32_flowey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obj_martlet_dunes_32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obj_npc_big_cactus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obj_chomped_cactus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obj_wishing_well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obj_dunes_35b_panda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obj_dunes_35b_bird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obj_dunes_35b_clerk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obj_dunes_35b_gamer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obj_dunes_35b_dynamic_music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obj_dunes_35b_mew_arcade_machine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obj_wild_east_wagon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obj_dunes_36_shadow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obj_dunes_37_couch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obj_dunes_39_transition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obj_big_boss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obj_miner_bryan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obj_miner_receptionist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obj_miner_snake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obj_miner_stable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obj_miner_tall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obj_miner_uwu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obj_smokey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obj_stresso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obj_kevin_happy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obj_miner_giftshopper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obj_utslime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obj_miner_slime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obj_hospital_dynamic_music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obj_wild_east_hospital_controller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obj_dunes_37_hospital_bed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obj_wild_east_jail_controller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obj_jail_dynamic_music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obj_npc_kangarufus_break_6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obj_npc_cardguy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obj_npc_cardguy_table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obj_npc_martlet_jail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obj_npc_doctor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obj_npc_sleepo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obj_npc_sleepo_z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obj_npc_ace_break_1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obj_npc_cowcat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obj_npc_ed_break_1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obj_npc_happycactus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obj_npc_karen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obj_npc_mailwhale_break1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obj_npc_mooch_break_1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obj_npc_moray_break_1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obj_npc_producer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obj_npc_virgil_break_1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obj_npc_owen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obj_npc_kangarufus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obj_npc_ace_break_2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obj_npc_ed_break_2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obj_npc_moray_break_2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obj_npc_mooch_break_2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obj_npc_virgil_break_2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obj_npc_mo_saloon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obj_npc_marlyn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obj_npc_gamer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obj_npc_ceroba_break_3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obj_npc_foreman_break_3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obj_npc_cooper_break_3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obj_npc_virgil_break_3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obj_npc_mooch_asleep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obj_npc_blembino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obj_npc_ed_asleep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obj_npc_moray_asleep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obj_npc_ace_asleep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obj_npc_train_bed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obj_npc_ceroba_break_4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obj_npc_rephil_break_4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obj_barnpc_wildeast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obj_npc_virgil_break_5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obj_npc_blembino_break_6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obj_npc_cowcat_break_6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obj_npc_gamer_break_6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obj_npc_happycactus_break_6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obj_npc_mooch_break_6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obj_wild_east_ceroba_cool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obj_npc_fake_horse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obj_wild_east_barn_side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obj_wild_east_feisty_house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obj_wild_east_exit_gate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obj_wild_east_hospital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obj_wild_east_house_1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obj_wild_east_house_2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obj_wild_east_right_buildings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obj_wild_east_salloon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obj_wild_east_salloon_rails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obj_wild_east_shooting_range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obj_wild_east_tower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obj_wild_east_train_tracks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obj_wild_east_train_tracks_crosssection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obj_wild_east_weapons_store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obj_wild_east_weapons_store_fence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obj_wild_east_cutscene_01_murder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obj_wild_east_cutscene_01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obj_wild_east_cutscene_02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obj_wild_east_cutscene_03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obj_wild_east_cutscene_04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obj_wild_east_cutscene_05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obj_wild_east_cutscene_manager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obj_duel_mark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obj_duel_mark_murder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obj_train_choice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obj_wild_east_tumbleweed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obj_wild_east_npc_train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obj_wild_east_train_lever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obj_wild_east_shot_overworld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obj_wild_east_stamp_2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obj_wild_east_stamp_background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obj_wild_east_stamp_particles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obj_poster_dunes_37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obj_dunes_37_news_sign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obj_barn_dynamic_music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obj_dunes_37_barn_door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obj_saloon_controller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obj_saloon_cutscene_01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obj_saloon_cutscene_02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obj_saloon_cutscene_03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obj_saloon_cutscene_04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obj_saloon_cutscene_05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obj_saloon_cutscene_06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obj_npc_bartender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obj_wild_east_saloon_shop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obj_npc_ceroba_saloon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obj_saloon_audience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obj_saloon_bar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obj_saloon_chair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obj_saloon_sitting_clover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obj_saloon_stool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obj_saloon_beverage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obj_dunes_37_saloon_table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obj_dunes_38_cutscene_manager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obj_wild_east_gunshop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obj_transition_clock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obj_dunes_37_couch_interact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obj_dunes_37_tv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obj_wild_east_feisty_house_controller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obj_fesityhouse_dynamic_music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obj_dunes_36_collider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obj_cutscene_starlo_pre_fight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obj_mail_station_dunes_42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obj_dunes_42_cellar_door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obj_dunes_42_pump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obj_dunes_42_npc_stardad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obj_dunes_42_npc_orion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obj_dunes_42_b_npc_crestina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obj_dunes_42_mail_cutscene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obj_mail_whale_dunes_42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obj_dunes_43_gate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obj_dunes_43_cutscene_pacifist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obj_steamworks_06_wall_1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obj_steamworks_06_wall_2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obj_steamworks_pillar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obj_steamworks_platform_1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obj_steamworks_platform_2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obj_steamworks_footsteps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obj_steamworks_bubbles_1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obj_steamworks_bubbles_2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obj_steamworks_bubbles_3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obj_steamworks_metal_sounds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obj_steamworks_02_controller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obj_steamworks_03_door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obj_steamworks_03_controller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obj_steamworks_04_generator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obj_steamworks_04_overlay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obj_steamworks_04_controller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obj_steamworks_04_door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obj_steamworks_04b_puzzle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obj_steamworks_04_b_cutscene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obj_steamworks_04c_puzzle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obj_steamworks_04_c_cutscene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obj_steamworks_05_leave_trigger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obj_cutscene_steamworks_05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obj_steamworks_05_flowey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obj_steamworks_05b_weird_machine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obj_steamworks_05b_chute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obj_steamworks_05c_lockers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obj_steamworks_05c_locker_door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obj_steamworks_05d_background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obj_steamworks_05d_cutscene_power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obj_steamworks_05d_lever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part_steamworks_steam_controller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obj_steamworks_steam_blaster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obj_steamworks_07_controller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obj_steamworks_07_lever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obj_steamworks_08_stairs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obj_steamworks_09_stairs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obj_steamworks_09_gradient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obj_steamworks_09_fade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obj_steamworks_09_axis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obj_steamworks_10_building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obj_chujin_plaque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obj_plaque_1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obj_plaque_2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obj_plaque_3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obj_plaque_4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obj_cutscene_steamworks_12_pacifist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obj_steamworks_12_trapdoor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obj_steamworks_13_controller_old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obj_steamworks_13_controller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obj_robuild_parent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obj_robuild_bow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obj_robuild_clock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obj_robuild_googly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obj_robuild_speaker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obj_robuild_suction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obj_robuild_trash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obj_robuild_tv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obj_robuild_wheel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obj_robuild_windup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obj_robot_build_controller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obj_robot_build_dialogue_confirm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obj_robot_build_cursor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obj_robot_build_item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obj_steamworks_13_vent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obj_steamworks_13_robuild_complete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obj_steamworks_13_axis_door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obj_steamworks_13b_cutscene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obj_controller_steamworks_14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obj_steamworks_15_building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obj_steamworks_16_controller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obj_steamworks_17_gate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obj_steamworks_17_clocktower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obj_steamworks_17_controller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obj_steamworks_manta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obj_steamworks_manta_checkpoint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obj_steamworks_manta_fade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obj_steamworks_manta_puzzle_controller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obj_steamworks_17_manta_gate_button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obj_steamworks_17_bars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obj_steamworks_17b_controller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obj_steamworks_17_note_top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obj_steamworks_17c_clock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obj_steamworks_mo_hat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obj_steamworks_18b_controller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obj_steamworks_mo_flame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obj_steamworks_mo_stand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obj_steamworks_mo_stand_sign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obj_steamworks_19_building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obj_steamworks_20_dark_tile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obj_steamworks_21_axis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obj_ASGORE_fight_intro_dialogue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obj_overworld_shop_fade_out_screen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obj_shop_fade_in_screen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obj_shop_fade_out_screen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obj_main_screen_shop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obj_dialogue_main_screen_shop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obj_text_main_screen_shop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obj_text_gold_inventory_shop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obj_heart_main_screen_shop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obj_dialogue_buy_talk_shop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obj_text_buy_confirmation_shop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obj_text_item_buy_shop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obj_text_item_talk_shop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obj_heart_buy_screen_shop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obj_heart_player_response_shop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obj_item_description_screen_shop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obj_text_item_description_shop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obj_talk_screen_shop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obj_dialogue_talk_shop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obj_dialogue_exit_shop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obj_dialogue_shop_parent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obj_shop_generator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obj_dialogue_sell_real_shop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obj_dialogue_sell_shop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obj_heart_player_response_sell_shop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obj_heart_sell_screen_shop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obj_text_item_sell_shop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obj_text_sell_confirmation_shop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obj_author_head_shop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obj_author_torso_shop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obj_honeydew_bear_shop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obj_wild_east_blackjack_shop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obj_wild_east_dina_shop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obj_wild_east_dina_body_shop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obj_heart_initiate_battle_2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obj_blackout_overworld_2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obj_heart_initiate_battle_quick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obj_heart_initiate_battle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obj_exclamation_mark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obj_exclamation_mark_fake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obj_surface_drawer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obj_screenshake_battle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obj_debug_overworld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obj_debug_overworld_old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obj_text_use_item_selection_pause_screen_overworld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obj_text_info_item_selection_pause_screen_overworld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obj_death_screen_fade_out_screen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obj_death_screen_fade_out_retry_screen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obj_death_fade_in_screen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obj_heart_death_screen_red_split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obj_heart_death_screen_split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obj_heart_death_screen_broken_shard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obj_game_over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obj_game_over_text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obj_game_over_choice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obj_death_screen_generator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obj_quote_bubble_battle_6_reverse_yellow_flier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obj_quote_bubble_battle_yellow_3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obj_quote_bubble_battle_yellow_above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obj_flier_a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obj_flier_b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obj_flier_c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obj_flier_dead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obj_penilla_head_a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obj_penilla_body_a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obj_penilla_hands_a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obj_penilla_tail_a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obj_penilla_head_b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obj_penilla_body_b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obj_penilla_hands_b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obj_penilla_tail_b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obj_penilla_dead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obj_sweet_corn_cob_a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obj_sweet_corn_husk_a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obj_sweet_corn_cob_b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obj_sweet_corn_husk_b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obj_sweet_corn_dead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obj_crispy_scroll_head_a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obj_crispy_scroll_back_a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obj_crispy_scroll_hand_left_a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obj_crispy_scroll_hand_right_a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obj_crispy_scroll_dead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obj_rorrim_body_a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obj_rorrim_hand_left_a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obj_rorrim_hand_right_a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obj_rorrim_dead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obj_decibat_eyes_opening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obj_decibat_head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obj_decibat_body_intro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obj_decibat_body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obj_decibat_dead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obj_heart_initiate_battle_decibat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obj_dalv_head_shadow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obj_dalv_neck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obj_micro_froggit_dead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obj_dunebud_a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obj_dunebud_dead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obj_cactony_body_a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obj_cactony_body_shadow_a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obj_cactony_arm_left_a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obj_cactony_arm_left_shadow_a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obj_cactony_arm_right_a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obj_cactony_arm_right_shadow_a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obj_cactony_dead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obj_bowll_head_a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obj_bowll_head_shadow_a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obj_bowll_nostrils_cloud_a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obj_bowll_body_a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obj_bowll_body_shadow_a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obj_bowll_leg_fore_front_a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obj_bowll_leg_fore_front_shadow_a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obj_bowll_leg_fore_behind_a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obj_bowll_leg_fore_behind_shadow_a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obj_bowll_leg_back_front_a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obj_bowll_leg_back_front_shadow_a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obj_bowll_leg_back_behind_a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obj_bowll_leg_back_behind_shadow_a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obj_bowll_tail_a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obj_bowll_tail_shadow_a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obj_bowll_sparkles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obj_bowll_doggo_a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obj_bowll_doggo_shadow_a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obj_el_bailador_neutral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obj_el_bailador_dead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obj_dummy_training_dummy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obj_dummy_training_hat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obj_flowergirls_dead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obj_violetta_head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obj_violetta_hands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obj_violetta_body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obj_rosa_head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obj_rosa_body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obj_rosa_hands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obj_pedla_head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obj_pedla_body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obj_pedla_hands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obj_insomnitot_body_a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obj_insomnitot_body_shadow_a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obj_insomnitot_ear_left_a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obj_insomnitot_ear_left_shadow_a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obj_insomnitot_ear_right_a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obj_insomnitot_ear_right_shadow_a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obj_insomnitot_foot_left_a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obj_insomnitot_foot_right_a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obj_insomnitot_face_a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obj_insomnitot_bubble_a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obj_insomnitot_body_b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obj_insomnitot_body_shadow_b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obj_insomnitot_ear_left_b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obj_insomnitot_ear_left_shadow_b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obj_insomnitot_ear_right_b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obj_insomnitot_ear_right_shadow_b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obj_insomnitot_foot_left_b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obj_insomnitot_foot_right_b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obj_insomnitot_face_b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obj_insomnitot_bubble_b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obj_insomnitot_dead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obj_know_cone_body_a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obj_know_cone_hand_left_a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obj_know_cone_hand_right_a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obj_know_cone_ball_a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obj_know_cone_body_b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obj_know_cone_hand_left_b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obj_know_cone_hand_right_b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obj_know_cone_ball_b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obj_know_cone_dead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obj_know_cone_ball_dead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obj_frostermit_head_a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obj_frostermit_head_shadow_a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obj_frostermit_body_a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obj_frostermit_body_shadow_a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obj_frostermit_claw_left_a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obj_frostermit_claw_left_shadow_a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obj_frostermit_claw_right_a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obj_frostermit_claw_right_shadow_a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obj_frostermit_leg_right_a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obj_frostermit_leg_right_shadow_a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obj_frostermit_leg_right_2_a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obj_frostermit_leg_right_2_shadow_a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obj_frostermit_leg_right_3_a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obj_frostermit_leg_right_3_shadow_a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obj_frostermit_dead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obj_trihecta_together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obj_trihecta_dead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obj_tri_separated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obj_tri_dead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obj_hec_separated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obj_hec_dead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obj_ta_separated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obj_ta_dead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obj_martlet_head_shadow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obj_martlet_body_shadow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obj_martlet_hand_left_shadow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obj_martlet_hand_right_shadow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obj_martlet_g_head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obj_martlet_g_head_shadow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obj_martlet_g_body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obj_martlet_g_body_shadow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obj_martlet_g_hand_left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obj_martlet_g_hand_left_shadow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obj_martlet_g_hand_right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obj_martlet_g_hand_right_shadow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obj_martlet_g_fight_mode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obj_shufflers_rephil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obj_masterswordremix_body_a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obj_masterswordremix_sword_a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obj_masterswordremix_shield_a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obj_froggit_intro_head_yellow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obj_froggit_intro_body_yellow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obj_froggit_intro_scared_yellow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obj_froggit_intro_dead_yellow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obj_toriel_intro_yellow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obj_ceroba_staff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obj_ceroba_ponytail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obj_starlo_boss_body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obj_starlo_boss_body_outro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obj_starlo_boss_head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obj_quote_battle_flowey_intro_main_yellow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obj_quote_battle_flowey_intro_success_yellow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obj_quote_battle_flowey_intro_failure_yellow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obj_quote_battle_flowey_intro_miss_1_yellow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obj_quote_battle_flowey_intro_miss_2_yellow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obj_quote_battle_flowey_intro_miss_3_yellow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obj_quote_battle_flowey_intro_parent_yellow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obj_battle_enemy_attack_friendliness_pellets_yellow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obj_quote_battle_flier_a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obj_quote_battle_flier_b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obj_quote_battle_flier_c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obj_battle_enemy_attack_flier_fly_top_left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obj_battle_enemy_attack_flier_fly_top_right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obj_battle_enemy_attack_flier_fly_bottom_left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obj_battle_enemy_attack_flier_fly_bottom_right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obj_battle_enemy_attack_flier_fly_parent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obj_battle_enemy_attack_flier_swarm_horizontal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obj_battle_enemy_attack_flier_swarm_horizontal_parent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obj_battle_enemy_attack_flier_swarm_vertical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obj_battle_enemy_attack_flier_swarm_vertical_parent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obj_battle_enemy_attack_flier_fire_middle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obj_battle_enemy_attack_flier_fire_left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obj_battle_enemy_attack_flier_fire_right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obj_battle_enemy_attack_flier_fire_parent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obj_quote_battle_penilla_a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obj_quote_battle_penilla_b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obj_battle_enemy_attack_penilla_pencil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obj_battle_enemy_attack_penilla_drawing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obj_battle_enemy_attack_penilla_lines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obj_battle_enemy_attack_penilla_lines_2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obj_dialogue_box_battle_transformation_any_mask_penilla_lines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obj_battle_enemy_attack_flier_fly_drawing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obj_battle_enemy_attack_flier_fly_drawing_parent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obj_quote_battle_sweet_corn_a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obj_quote_battle_sweet_corn_b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obj_battle_enemy_attack_candy_corn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obj_battle_enemy_attack_candy_corn_parent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obj_battle_enemy_attack_spear_corn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obj_battle_enemy_attack_spear_corn_warning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obj_battle_enemy_attack_homing_corn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obj_quote_battle_crispy_scroll_a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obj_battle_enemy_attack_crispy_slash_1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obj_battle_enemy_attack_crispy_slash_warning_1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obj_battle_enemy_attack_crispy_slash_2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obj_battle_enemy_attack_crispy_slash_warning_2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obj_battle_enemy_attack_crispy_slash_3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obj_battle_enemy_attack_crispy_slash_warning_3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obj_battle_enemy_attack_crispy_slash_4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obj_battle_enemy_attack_crispy_slash_warning_4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obj_battle_enemy_attack_crispy_laser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obj_battle_enemy_attack_crispy_tub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obj_quote_battle_rorrim_a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obj_battle_enemy_attack_rorrim_mirror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obj_battle_enemy_attack_rorrim_mirror_shard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obj_battle_enemy_attack_rorrim_sparkle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obj_quote_battle_decibat_sparing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obj_quote_battle_decibat_flee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obj_battle_enemy_attack_decibat_wave_blue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obj_battle_enemy_attack_decibat_wave_orange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obj_battle_enemy_attack_decibat_wave_mini_orange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obj_battle_enemy_attack_decibat_wave_mini_blue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obj_battle_enemy_attack_decibat_stalagmite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obj_quote_battle_dalv_sparing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obj_quote_battle_dalv_no_attack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obj_quote_battle_dalv_parent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obj_battle_enemy_attack_dalv_lightning_vertical_warning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obj_battle_enemy_attack_dalv_lightning_horizontal_warning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obj_battle_enemy_attack_dalv_lightning_dual_warning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obj_battle_enemy_attack_dalv_lightning_vertical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obj_battle_enemy_attack_dalv_lightning_horizontal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obj_battle_enemy_attack_dalv_lightning_ball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obj_battle_enemy_attack_dalv_lightning_shift_main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obj_battle_enemy_attack_dalv_lightning_shift_second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obj_battle_enemy_attack_dalv_lightning_spinner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obj_battle_enemy_attack_dalv_lightning_bolt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obj_battle_enemy_attack_micro_fly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obj_battle_enemy_attack_micro_barrage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obj_quote_battle_dunebud_a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obj_battle_enemy_attack_dunebud_chase_enemy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obj_battle_enemy_attack_dunebud_chase_attack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obj_battle_enemy_attack_dunebud_chase_particles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obj_battle_enemy_attack_dunebud_sandcastle_bucket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obj_battle_enemy_attack_dunebud_sandcastle_sandcastle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obj_battle_enemy_attack_dunebud_sandcastle_arrow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obj_battle_enemy_attack_dunebud_tumbleweeds_tumbleweed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obj_battle_enemy_attack_dunebud_tumbleweeds_creator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obj_quote_battle_cactony_a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obj_battle_enemy_attack_cactony_needle_side_generator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obj_battle_enemy_attack_cactony_needle_side_needle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obj_battle_enemy_attack_cactony_needle_top_generator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obj_battle_enemy_attack_cactony_needle_top_needle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obj_battle_enemy_attack_cactony_needle_green_white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obj_battle_enemy_attack_cactony_needle_green_green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obj_battle_enemy_attack_cactony_needle_green_generator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obj_quote_battle_bowll_a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obj_battle_enemy_attack_bowll_liquid_generator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obj_battle_enemy_attack_bowll_liquid_marshmallow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obj_battle_enemy_attack_bowll_liquid_top_leader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obj_battle_enemy_attack_bowll_liquid_top_slave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obj_battle_enemy_attack_bowll_liquid_bottom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obj_battle_enemy_attack_bowll_liquid_mug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obj_battle_enemy_attack_bowll_silverware_generator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obj_battle_enemy_attack_bowll_silverware_all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obj_battle_enemy_attack_bowll_bull_generator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obj_battle_enemy_attack_bowll_bull_cape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obj_battle_enemy_attack_bowll_bull_bull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obj_battle_enemy_attack_bowll_bull_warning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obj_battle_enemy_attack_bowll_bull_dust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obj_quote_battle_el_bailador_finale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obj_quote_battle_el_bailador_parent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obj_battle_enemy_attack_el_bailador_stage_master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obj_battle_enemy_attack_el_bailador_smoke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obj_battle_enemy_attack_el_bailador_dance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obj_battle_enemy_attack_el_bailador_whiteout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obj_quote_battle_dummy_training_pacifist_during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obj_quote_battle_dummy_training_parent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obj_battle_enemy_attack_flowergirls_colored_creator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obj_battle_enemy_attack_flowergirls_colored_base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obj_battle_enemy_attack_flowergirls_colored_blue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obj_battle_enemy_attack_flowergirls_colored_orange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obj_battle_enemy_attack_flowergirls_growing_flowers_creator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obj_battle_enemy_attack_flowergirls_growing_flowers_droplet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obj_battle_enemy_attack_flowergirls_growing_flowers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obj_battle_enemy_attack_flowergirls_growing_flowers_droplet_bit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obj_battle_enemy_attack_flowergirls_falling_flowers_creator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obj_battle_enemy_attack_flowergirls_falling_flowers_flower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obj_battle_enemy_attack_flowergirls_falling_flowers_flower_green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obj_battle_enemy_attack_flowergirls_spinning_flower_creator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obj_battle_enemy_attack_flowergirls_spinning_flower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obj_battle_enemy_attack_falling_boulders_creator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obj_battle_enemy_attack_falling_boulders_boulder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obj_quote_battle_insomnitot_a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obj_quote_battle_insomnitot_a_no_attack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obj_quote_battle_insomnitot_b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obj_quote_battle_insomnitot_b_no_attack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obj_battle_enemy_attack_insomnitot_sheep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obj_battle_enemy_attack_insomnitot_fence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obj_battle_enemy_attack_insomnitot_zzz_big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obj_battle_enemy_attack_insomnitot_zzz_medium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obj_battle_enemy_attack_insomnitot_zzz_small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obj_battle_enemy_attack_insomnitot_star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obj_quote_battle_know_cone_a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obj_quote_battle_know_cone_b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obj_battle_enemy_attack_know_cone_blueberry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obj_battle_enemy_attack_know_cone_blueberry_white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obj_battle_enemy_attack_know_cone_orange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obj_battle_enemy_attack_know_cone_orange_white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obj_battle_enemy_attack_know_cone_cherry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obj_battle_enemy_attack_know_cone_fig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obj_quote_battle_frostermit_a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obj_battle_enemy_attack_frostermit_snowflakes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obj_battle_enemy_attack_frostermit_ice_cube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obj_battle_enemy_attack_frostermit_ice_cube_check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obj_battle_enemy_attack_frostermit_pincher_warning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obj_battle_enemy_attack_frostermit_pincher_left_1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object1159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obj_battle_enemy_attack_frostermit_pincher_left_2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obj_battle_enemy_attack_frostermit_pincher_left_3_outer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obj_battle_enemy_attack_frostermit_pincher_left_3_inner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obj_battle_enemy_attack_frostermit_pincher_right_1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object1160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obj_battle_enemy_attack_frostermit_pincher_right_2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obj_battle_enemy_attack_frostermit_pincher_right_3_outer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obj_battle_enemy_attack_frostermit_pincher_right_3_inner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obj_quote_battle_tri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obj_quote_battle_hec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obj_battle_enemy_attack_trihecta_circle_bounce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obj_battle_enemy_attack_trihecta_circle_reflect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obj_battle_enemy_attack_trihecta_circle_stack_lead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obj_battle_enemy_attack_trihecta_circle_stack_white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obj_battle_enemy_attack_trihecta_circle_stack_green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obj_quote_battle_martlet_pacifist_miss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obj_quote_battle_martlet_pacifist_confused_1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obj_quote_battle_martlet_pacifist_confused_2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obj_quote_battle_martlet_pacifist_no_attack_parent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obj_quote_battle_martlet_pacifist_insult_2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obj_quote_battle_martlet_pacifist_attack_parent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obj_quote_battle_martlet_pacifist_true_pacifist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obj_quote_battle_martlet_pacifist_insult_1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obj_quote_battle_martlet_pacifist_either_parent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obj_quote_battle_martlet_pacifist_attack_end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obj_quote_battle_martlet_pacifist_insult_end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obj_quote_battle_martlet_pacifist_confused_end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obj_quote_battle_martlet_pacifist_confused_end_ext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obj_quote_battle_martlet_pacifist_confused_end_ext_ext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obj_quote_battle_martlet_pacifist_flee_parent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obj_quote_battle_martlet_pacifist_during_attack_true_pacifist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obj_quote_battle_martlet_pacifist_during_attack_parent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obj_quote_battle_martlet_genocide_standard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obj_quote_battle_martlet_genocide_apologize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obj_quote_battle_martlet_genocide_no_attack_parent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obj_quote_battle_martlet_genocide_attack_parent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obj_quote_battle_martlet_genocide_either_parent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obj_quote_battle_martlet_genocide_fight_end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obj_quote_battle_martlet_genocide_flee_parent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obj_battle_enemy_attack_martlet_genocide_feather_ext_checker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obj_battle_enemy_attack_martlet_genocide_feather_ext_explosion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obj_battle_enemy_attack_martlet_genocide_feather_ext_feather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obj_battle_enemy_attack_martlet_feather_finale_checker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obj_battle_enemy_attack_martlet_ff_1_feather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obj_battle_enemy_attack_martlet_ff_1_checker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obj_battle_enemy_attack_martlet_ff_2_feather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obj_battle_enemy_attack_martlet_ff_2_checker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obj_battle_enemy_attack_martlet_ff_3_target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obj_battle_enemy_attack_martlet_ff_3_checker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obj_battle_enemy_attack_martlet_feather_fall_feather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obj_battle_enemy_attack_martlet_feather_fall_target_1_axis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obj_battle_enemy_attack_martlet_feather_fall_checker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obj_battle_enemy_attack_martlet_feather_circle_feather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obj_battle_enemy_attack_martlet_feather_circle_target_1_axis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obj_battle_enemy_attack_martlet_feather_circle_checker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obj_battle_enemy_attack_martlet_feather_spiral_explosion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obj_battle_enemy_attack_martlet_feather_spiral_feather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obj_battle_enemy_attack_martlet_feather_spiral_target_2_axis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obj_battle_enemy_attack_martlet_feather_spiral_warning_master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obj_battle_enemy_attack_martlet_feather_spiral_warning_slave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obj_battle_enemy_attack_martlet_feather_spiral_checker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obj_battle_enemy_attack_martlet_feather_flow_vertical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obj_battle_enemy_attack_martlet_feather_flow_horizontal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obj_battle_enemy_attack_martlet_feather_flow_explosion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obj_battle_enemy_attack_martlet_feather_flow_checker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obj_battle_enemy_attack_martlet_wing_gust_body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obj_battle_enemy_attack_martlet_wing_gust_junk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obj_battle_enemy_attack_martlet_catapult_frame_stack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obj_battle_enemy_attack_martlet_catapult_frame_middle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obj_battle_enemy_attack_martlet_catapult_frame_center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obj_battle_enemy_attack_martlet_catapult_arm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obj_battle_enemy_attack_martlet_catapult_payload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obj_battle_enemy_attack_martlet_package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obj_battle_enemy_attack_martlet_package_checker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obj_battle_enemy_attack_martlet_package_junk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obj_battle_enemy_attack_martlet_package_warning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obj_battle_enemy_attack_martlet_tornado_checker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obj_battle_enemy_attack_martlet_tornado_feather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obj_battle_enemy_attack_martlet_tornado_follow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obj_attack_cycler_martlet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obj_quote_battle_shufflers_rephil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obj_quote_battle_ceroba_genocide_intro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obj_quote_battle_ceroba_genocide_outro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obj_battle_enemy_attack_ceroba_fire_circle_ring_white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obj_battle_enemy_attack_ceroba_fire_circle_ring_blue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obj_battle_enemy_attack_ceroba_fire_circle_ring_orange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obj_battle_enemy_attack_ceroba_fire_circle_checker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obj_battle_enemy_attack_ceroba_fire_circle_explosion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obj_battle_enemy_attack_ceroba_fire_circle_fireball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obj_battle_enemy_attack_ceroba_fire_circle_spawner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obj_battle_enemy_attack_ceroba_fire_circle_particle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obj_battle_enemy_attack_ceroba_flower_spiral_checker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obj_battle_enemy_attack_ceroba_flower_spiral_spawner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obj_battle_enemy_attack_ceroba_flower_spiral_bullet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obj_battle_enemy_attack_ceroba_flower_barrage_checker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obj_battle_enemy_attack_ceroba_flower_barrage_bullet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obj_battle_enemy_attack_ceroba_flower_barrage_bullet_flipped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obj_battle_enemy_attack_ceroba_barrage_warning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obj_battle_enemy_attack_ceroba_flower_barrage_black_hole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obj_battle_enemy_attack_ceroba_flower_barrage_black_hole_dmg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obj_battle_enemy_attack_ceroba_flower_pillars_checker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obj_battle_enemy_attack_ceroba_flower_pillars_bullet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obj_battle_enemy_attack_ceroba_flower_pillars_bullet_2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obj_battle_enemy_attack_ceroba_flower_pillars_warning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obj_battle_enemy_attack_ceroba_flower_spray_checker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obj_battle_enemy_attack_ceroba_flower_spray_vortex_spawner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obj_battle_enemy_attack_ceroba_flower_spray_vortex_bullet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obj_battle_enemy_attack_ceroba_flower_spray_spawner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obj_battle_enemy_attack_ceroba_opener_checker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obj_battle_enemy_attack_ceroba_flower_exploding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obj_battle_enemy_attack_ceroba_opener_ring_orange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obj_battle_enemy_attack_ceroba_opener_ring_blue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obj_battle_enemy_attack_ceroba_opener_explosion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obj_battle_enemy_attack_ceroba_opener_spray_spawner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obj_battle_enemy_attack_ceroba_jumping_flowers_checker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obj_battle_enemy_attack_ceroba_jumping_flower_bullet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obj_battle_enemy_attack_ceroba_jumping_flower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obj_battle_enemy_attack_ceroba_split_attack_checker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obj_battle_enemy_attack_ceroba_split_spray_spawner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obj_battle_enemy_attack_ceroba_arc_diamond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obj_battle_enemy_attack_ceroba_arc_checker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obj_battle_enemy_attack_ceroba_diamond_attack_checker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obj_battle_enemy_attack_ceroba_diamond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obj_battle_enemy_attack_ceroba_white_soul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obj_battle_enemy_attack_ceroba_phase_switcher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obj_battle_enemy_attack_ceroba_flower_spray_bullet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obj_battle_enemy_attack_ceroba_beam_vertical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obj_battle_enemy_attack_ceroba_beam_horizontal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obj_battle_enemy_attack_ceroba_red_box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obj_battle_enemy_attack_ceroba_red_hp_numbers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obj_attack_cycler_ceroba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obj_attack_cycler_starlo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obj_quote_battle_starlo_death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obj_quote_battle_starlo_rope_hit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obj_quote_battle_starlo_rope_not_hit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obj_quote_battle_starlo_parent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obj_quote_battle_starlo_outro_1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obj_quote_battle_starlo_outro_2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obj_battle_enemy_attack_starlo_outro_target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obj_quote_battle_starlo_outro_3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obj_battle_enemy_attack_starlo_rope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obj_battle_enemy_attack_starlo_rope_piece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obj_battle_enemy_attack_starlo_rope_particles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obj_battle_enemy_attack_starlo_intro_attack_checker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obj_heart_tutorial_arrows_rope_yellow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obj_battle_enemy_attack_starlo_bottles_checker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obj_battle_enemy_attack_starlo_bottle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obj_battle_enemy_attack_starlo_bottle_shard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obj_battle_enemy_attack_starlo_bottle_explosion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obj_battle_enemy_attack_starlo_bullet_rain_checker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obj_battle_enemy_attack_starlo_bullet_rain_gun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obj_battle_enemy_attack_starlo_bullet_rain_bullet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obj_battle_enemy_attack_starlo_guns_horizontal_checker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obj_battle_enemy_attack_starlo_guns_horizontal_gun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obj_battle_enemy_attack_starlo_guns_vertical_gun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obj_battle_enemy_attack_starlo_dynamite_checker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obj_battle_enemy_attack_starlo_dynamite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obj_battle_enemy_attack_starlo_dynamite_explosion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obj_battle_enemy_attack_starlo_dynamite_ring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obj_battle_enemy_attack_starlo_guns_n_dynamite_checker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obj_battle_enemy_attack_starlo_dynamite_vertical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obj_battle_enemy_attack_starlo_take_aim_one_checker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obj_battle_enemy_attack_starlo_take_aim_one_target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obj_battle_enemy_attack_starlo_take_aim_checker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obj_battle_enemy_attack_starlo_take_aim_target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obj_battle_enemy_attack_starlo_take_aim_shot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obj_battle_enemy_attack_starlo_take_aim_shot_collider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obj_battle_enemy_attack_starlo_bell_checker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obj_battle_enemy_attack_starlo_bell_wave_blue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obj_battle_enemy_attack_starlo_bell_wave_orange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obj_battle_enemy_attack_starlo_train_checker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obj_battle_enemy_attack_starlo_train_tracks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obj_battle_enemy_attack_starlo_train_warning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obj_battle_enemy_attack_starlo_horseshoe_checker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obj_battle_enemy_attack_starlo_horseshoe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obj_battle_enemy_attack_starlo_bell_guns_checker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obj_battle_enemy_attack_starlo_guns_surround_checker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obj_battle_enemy_attack_starlo_slow_surround_checker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obj_battle_enemy_attack_starlo_take_aim_slow_checker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obj_battle_enemy_attack_starlo_take_aim_slow_image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obj_battle_enemy_attack_starlo_take_aim_slow_restore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obj_battle_enemy_attack_starlo_shooting_dynamite_checker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obj_battle_enemy_attack_starlo_dynamite_alt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obj_battle_enemy_attack_starlo_take_aim_target_alt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obj_battle_enemy_attack_starlo_finale_checker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obj_battle_enemy_attack_starlo_finale_gun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obj_battle_enemy_attack_starlo_gun_parent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obj_heart_tutorial_arrows_yellow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obj_flowey_genocide_yellow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obj_quote_battle_flowey_genocide_yellow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obj_strike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obj_strike_fake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obj_target_bar_battle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obj_target_bar_battle_2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obj_target_battle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obj_battle_hp_current_self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obj_battle_hp_max_self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obj_battle_hp_cover_self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obj_battle_hp_current_enemy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obj_battle_hp_max_enemy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obj_battle_hp_current_enemy_2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obj_battle_hp_max_enemy_2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obj_mercy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obj_text_battle_stat_name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obj_battle_hp_current_enemy_3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obj_text_hp_stat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obj_text_battle_stat_lv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obj_battle_hp_max_enemy_3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obj_battle_hp_enemy_parent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obj_background_enemy_battle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obj_background_boss_battle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obj_background_battle_parent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obj_background_boss_battle_1_yellow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obj_background_enemy_battle_dunes_yellow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obj_background_el_bailador_test_yellow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obj_background_el_bailador_test_2_yellow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obj_background_movement_comparison_yellow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obj_background_el_bailador_parent_yellow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obj_background_enemy_battle_snowdin_yellow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obj_background_boss_battle_2_yellow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obj_background_boss_battle_2_grid_yellow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obj_background_boss_battle_2_snowflake_1_yellow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obj_background_boss_battle_2_snowflake_2_yellow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obj_background_boss_battle_2_snowflake_3_yellow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obj_background_boss_battle_2_snowflake_4_yellow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obj_background_boss_battle_2_snowflake_parent_yellow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obj_background_ceroba_battle_geno_yellow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obj_shot_weak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obj_shot_medium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obj_shot_strong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obj_shot_weak_fake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obj_shot_medium_fake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obj_shot_strong_fake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obj_toy_gun_battle_circle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obj_toy_gun_circle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obj_toy_gun_circle_multi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obj_wild_revolver_battle_outline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obj_wild_revolver_circle_pre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obj_wild_revolver_circle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obj_wild_revolver_circle_multi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obj_spare_cloud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obj_ms_mettaton_ex_stage_light_left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obj_ms_mettaton_ex_stage_light_right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obj_mettaton_ex_cloud_left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obj_mettaton_ex_cloud_right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obj_ms_mettaton_ex_head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obj_ms_mettaton_ex_torso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obj_ms_mettaton_ex_heart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obj_heart_ms_mettaton_ex_broken_shard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obj_ms_mettaton_ex_arm_left_default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obj_ms_mettaton_ex_arm_right_default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obj_ms_mettaton_ex_leg_right_default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obj_ms_mettaton_ex_leg_left_default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obj_ms_mettaton_ex_body_parts_parent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obj_ms_mettaton_popularity_rating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obj_battle_boss_attacking_code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obj_battle_enemy_attacking_code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obj_battle_enemy_attacking_code_2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obj_battle_enemy_attacking_code_3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obj_battle_hp_current_boss_attacking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obj_battle_hp_current_boss_attacking_mini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obj_battle_hp_current_enemy_attacking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obj_battle_hp_current_enemy_attacking_2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obj_battle_hp_current_enemy_attacking_3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obj_battle_hp_enemy_attacking_parent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obj_battle_hp_max_boss_attacking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obj_battle_hp_max_boss_attacking_mini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obj_battle_hp_max_enemy_attacking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obj_battle_hp_max_enemy_attacking_2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obj_battle_hp_max_enemy_attacking_3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obj_battle_hp_overlay_boss_attacking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obj_battle_hp_previous_boss_attacking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obj_battle_hp_previous_boss_attacking_mini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obj_battle_hp_previous_enemy_attacking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obj_battle_hp_previous_enemy_attacking_2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obj_battle_hp_previous_enemy_attacking_3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obj_quote_defeat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obj_quote_defeat_ext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obj_quote_defeat_parent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obj_text_damage_count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obj_text_miss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obj_attack_warning_exclamation_mark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obj_battle_enemy_attack_happy_breaktime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obj_heart_battle_menu_fight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obj_heart_battle_menu_act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obj_heart_battle_menu_item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obj_heart_battle_menu_mercy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obj_heart_battle_menu_flee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obj_heart_battle_fighting_red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obj_heart_battle_fighting_yellow_rhythm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obj_heart_battle_fighting_parent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obj_heart_red_hitbox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obj_heart_yellow_rhythm_hitbox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obj_heart_hitbox_parent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obj_heart_battle_effect_glow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obj_heart_battle_effect_expand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obj_heart_battle_effect_shard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obj_heart_battle_effect_parent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obj_heart_battle_fighting_blue_down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obj_heart_battle_fighting_blue_up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obj_heart_battle_fighting_blue_left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obj_heart_battle_fighting_blue_right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obj_heart_battle_fighting_blue_down_transformation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obj_text_fighting_parent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obj_text_fighting_bonus_any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obj_text_fighting_bonus_parent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obj_battle_fade_in_screen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obj_battle_fade_out_screen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obj_dialogue_battle_move_select_nobody_came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obj_dialogue_battle_move_select_action_1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obj_dialogue_battle_move_select_action_2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obj_dialogue_battle_move_select_action_3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obj_dialogue_battle_move_select_special_v2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obj_dialogue_battle_move_select_special_v3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obj_dialogue_battle_move_select_special_v4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obj_dialogue_battle_move_select_special_v5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obj_dialogue_battle_move_select_special_v6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obj_dialogue_battle_move_select_low_hp_1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obj_dialogue_battle_move_select_low_hp_1_v2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obj_dialogue_battle_move_select_low_hp_1_v3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obj_dialogue_battle_move_select_sparing_v2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obj_dialogue_battle_move_select_action_3_v2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obj_dialogue_battle_move_select_special_2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obj_dialogue_battle_move_select_low_hp_2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obj_dialogue_battle_move_select_low_hp_2_v2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obj_dialogue_battle_move_select_1_v2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obj_dialogue_battle_move_select_2_v2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obj_dialogue_battle_move_select_3_v2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obj_dialogue_battle_move_select_4_v2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obj_dialogue_battle_move_select_5_v2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obj_dialogue_battle_move_select_6_v2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obj_dialogue_battle_move_select_sparing_2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obj_dialogue_battle_move_select_sparing_2_v2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obj_dialogue_battle_move_select_dead_2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obj_dialogue_battle_move_select_low_hp_3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obj_dialogue_battle_move_select_low_hp_3_v2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obj_dialogue_battle_move_select_1_v3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obj_dialogue_battle_move_select_2_v3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obj_dialogue_battle_move_select_sparing_3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obj_text_battle_move_selected_enemy_fight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obj_text_battle_move_selected_enemy_fight_2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obj_text_battle_move_selected_enemy_fight_3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obj_text_battle_move_selected_enemy_fight_parent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obj_text_battle_move_selected_enemy_name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obj_text_battle_move_selected_enemy_name_2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obj_text_battle_move_selected_enemy_name_3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obj_text_battle_move_selected_enemy_name_parent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obj_text_battle_move_selected_action_1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obj_text_battle_move_selected_action_2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obj_text_battle_move_selected_action_3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obj_text_battle_move_selected_action_4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obj_text_battle_move_selected_action_5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obj_text_battle_move_selected_action_parent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obj_text_battle_move_selected_item_1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obj_text_battle_move_selected_item_2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obj_text_battle_move_selected_item_3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obj_text_battle_move_selected_item_4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obj_text_battle_move_selected_item_5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obj_text_battle_move_selected_item_6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obj_text_battle_move_selected_item_7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obj_text_battle_move_selected_item_8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obj_text_battle_move_selected_item_page_count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obj_text_battle_move_selected_item_parent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obj_text_battle_move_selected_spare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obj_text_battle_move_selected_mercy_parent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obj_dialogue_battle_action_selected_check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obj_dialogue_battle_action_selected_action_1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obj_dialogue_battle_action_selected_action_2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obj_dialogue_battle_action_selected_action_3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obj_dialogue_battle_win_pregenocide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obj_dialogue_battle_win_pacifist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obj_dialogue_battle_win_genocide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obj_dialogue_battle_win_enemy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obj_dialogue_box_battle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obj_dialogue_box_battle_transformation_attack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obj_battle_intro_check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obj_debug_battle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obj_debug_battle_old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obj_quote_bubble_battle_3_reverse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obj_quote_bubble_battle_4_reverse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obj_quote_bubble_battle_6_reverse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obj_quote_bubble_battle_7_reverse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obj_quote_bubble_battle_8_reverse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obj_dialogue_battle_action_selected_item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obj_dialogue_battle_action_selected_item_1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obj_dialogue_battle_action_selected_item_2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obj_dialogue_battle_action_selected_item_3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obj_sme_yellow_rhythm_generator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obj_sme_yellow_rhythm_note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obj_sme_yellow_rhythm_note_end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obj_sme_yellow_rhythm_selection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obj_sme_yellow_rhythm_hit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obj_sme_yellow_rhythm_damage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obj_attack_boundary_box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obj_attack_boundary_creator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obj_attack_cycler_parent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obj_battle_enemy_attack_blue_parent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obj_battle_enemy_attack_green_parent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obj_battle_enemy_attack_orange_parent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obj_battle_enemy_attack_platform_parent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obj_dialogue_box_battle_transformation_any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obj_dialogue_box_battle_transformation_any_in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obj_dialogue_box_battle_transformation_any_out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obj_gmlive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obj_blank_init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obj_final_roundup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gml_Script___global_object_depths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__global_object_depths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gml_Script_cutscene_dialogue_axis_hindered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cutscene_dialogue_axis_hindered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gml_Script_cutscene_dialogue_dark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cutscene_dialogue_dark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tune Goosic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try not to get wrapped up#     in the music.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plug your ears in hopes to#     block the noise. Goosic just#     turns it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scr_dialogue_battle_action_selected_action_2_goosic_a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gml_Script_draw_on_surface_tiled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draw_on_surface_tiled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scr_recreate_heart_battle_menu_text_jandroid_a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scr_start_enemy_attacking_martlet_genocide_final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scr_recreate_heart_battle_menu_text_tellyvis_a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scr_sme_yellow_rhythm_song_data_danza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scr_generate_battle_steam_minifight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drop your weapon and#     raise your hands.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 4 Message 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gml_Script_scr_dialogue_battle_action_selected_action_4_starlo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scr_dialogue_battle_action_selected_action_4_starlo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wriggle within your#     confines. The FIGHT vines#     weakened!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pick some flowers and offer#     them. Guardener is too#     distracted.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scr_dialogue_battle_action_selected_action_1_goosic_b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scr_generate_battle_ceroba_3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cutscene_dialogue_giga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scr_enemy_timer_attacks_jandroid_goosic_duo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gml_Script_scr_verlet_updatepoints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scr_verlet_updatepoints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gml_Script_cutscene_dialogue_final_flowey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cutscene_dialogue_final_flowey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THEY KNOW.#I JUST SAID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gml_Script_scr_cutscene_battle_guardener_1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scr_cutscene_battle_guardener_1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gml_Script_scr_verlet_collision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scr_verlet_collision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refuse to back down...#*  Gained 20HP.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scr_dialogue_battle_action_selected_action_2_martlet_final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scr_start_enemy_attacking_jandroid_goosic_duo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axis_talknoise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scr_enemy_timer_attacks_slither_solo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scr_generate_battle_feisty_five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T0 Quote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T1 Vanish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T2 Vanish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T3 Quote Mooch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T4 Appear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T5 Vanish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T6 Vanish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T7 Quote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T8 Vanish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T9 Vanish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T9 Vanish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scr_start_enemy_attacking_feisty_five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scr_dialogue_battle_action_selected_action_3_jandroid_b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message_og_length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message_pause_noloop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message_wait_timer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gml_Script_scr_talking_hotel_shopkeeper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scr_talking_hotel_shopkeeper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scr_dialogue_battle_action_selected_action_2_goosic_b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h_node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h_is_expr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h_is_stat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mt_gml_macro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__class__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gml_Script_gml_macro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@@NullObject@@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h_code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h_opt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h_tokens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h_token_count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h___eof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gml_Script_anon_gml_source_gml_GlobalScript_GMLive_19828_gml_source_gml_GlobalScript_GMLive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h_get_eof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gml_Script_anon_gml_source_gml_GlobalScript_GMLive_20036_gml_source_gml_GlobalScript_GMLive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h_to_string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mt_gml_source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gml_Script_gml_source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gml_source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gml_Script_shader_set_live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shader_set_live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gml_Script_live_validate_scripts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live_validate_scripts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gml_thread_status_none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gml_thread_status_running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gml_thread_status_waiting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gml_thread_status_done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gml_thread_status_error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believe that Sir Slither#     wants to stay alive.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buy into Sir Slither's#     fancy words. Something feels#    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scr_dialogue_battle_action_selected_action_2_slither_a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scr_start_enemy_attacking_guardener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gml_Script_scr_axis_clover_scan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scr_axis_clover_scan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scr_generate_battle_jandroid_solo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scr_end_enemy_attacking_axis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couldn't sleep if you#     wanted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begin to drift off to the#     dismay of Telly..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scr_dialogue_battle_action_selected_action_2_tellyvis_a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gml_Script_live_room_start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live_room_start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gml_Script_scr_item_set_unstealable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scr_item_set_unstealable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scr_recreate_heart_battle_menu_text_martlet_genocide_final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battle_screenshake_dec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scr_screenshake_battle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cymbal_sound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audio_sound_length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martlet_target_melt_sprite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key_select_simulate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save_message_alpha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LOAD FAILED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save_message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 1 SAVED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 1 LOADED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vine1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vine2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vine3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vine4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starting_point_y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flowey_laugh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shot_number_max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shot_number_current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flowey_shake_intensity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spr_evil_flowey_dies_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gml_Script_scr_cutscene_battle_martlet_final_2_outro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scr_cutscene_battle_martlet_final_2_outro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gml_Script_live_async_http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live_async_http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audio_listener_position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audio_falloff_set_model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audio_listener_orientation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scr_generate_battle_goosic_solo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gml_Script_scr_verlet_guardener_wind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scr_verlet_guardener_wind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pull on your shirt#     repeatedly in hopes to beat the#     heat. Your effort fails.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scr_screenshake_battle_custom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look up at Ceroba, enraged#     by what she's 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think of those you love#     most...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scr_dialogue_battle_action_selected_action_3_ceroba_pacifist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gml_Script_scr_talking_vendy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scr_talking_vendy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scr_generate_battle_jandroid_goosic_duo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gml_Script_scr_talking_moray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scr_talking_moray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scr_enemy_timer_attacks_energy_balls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scr_sme_yellow_rhythm_song_data_flowey_nosong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gml_Script_scr_text_counter_custom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scr_text_counter_custom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Asgore 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scr_generate_battle_asgore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bullet_hit_draw_timer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collider_id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collider_object_index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collider_id_last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bullet_hit_points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bullet_destroy_self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gml_Script_scr_enemy_attack_bullet_hit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scr_enemy_attack_bullet_hit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scr_dialogue_battle_action_selected_action_2_slither_b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clonedcam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tempcam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currcam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camera_copy_transforms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gml_Script_anon__effect_blend_gml_GlobalScript__effect_blend_script_159__effect_blend_gml_GlobalScript__effect_blend_script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CloneCurrCam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gml_Script_anon__effect_blend_gml_GlobalScript__effect_blend_script_335__effect_blend_gml_GlobalScript__effect_blend_script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cleanup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gml_Script_anon__effect_blend_gml_GlobalScript__effect_blend_script_662__effect_blend_gml_GlobalScript__effect_blend_script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event_type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gmAffectsSingleLayerOnly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surface_get_target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_draw_surface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surface_get_width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_draw_width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surface_get_height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_draw_height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surface_resize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draw_clear_alpha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gml_Script_anon__effect_blend_gml_GlobalScript__effect_blend_script_708__effect_blend_gml_GlobalScript__effect_blend_script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gpu_push_state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gpu_pop_state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gml_Script_anon__effect_blend_gml_GlobalScript__effect_blend_script_1530__effect_blend_gml_GlobalScript__effect_blend_script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gml_Script__effect_blend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_effect_blend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nextroom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Only the fearless may proceed.#*  Brave ones, foolish ones.#*  Both walk not the middle road.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Stay on the road.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Press this switch,#please! #        -Toriel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Also press this switch,#please! #        -Toriel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"Press [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] to read signs!"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sign is obscured by#     leaves.)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(Only a few words are visible.)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Caution...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 Run...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 Walk...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enc_name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sign.)#*  (It says EXPOSITION in large#     friendly letters.)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#              EXPOSITION         # 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(Intimidating spikes block your#     path.)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shouldn't risk jumping#     over them.)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flag01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 what is dim, bright.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 what is dark, light.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Stuck? Press this for a do-over.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don't.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Private property.#*  No trespassing.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bed of well-attended#     flowers.)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 smell nice.)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flowers.)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Friend:#*  I planted these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isn't much but I hope it#     brightens your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always brightened mine.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appears to be a drawing#     of a cat scribbled on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(Does this make it a#     caterpillar?)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(Scribblings.)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Friend:#*  Do not fear the unknown.#*  Sometimes they're nice.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familiar figure.)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unknown entity.)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(Somebody's... SOUL?)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seem to recall#     what I once saw so often...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 remembered...#*  It seems is now forgotten...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then nevermind I guess.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wooden torch with a#     great flame resting on top.)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torch.)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(He is sound asleep. #*  Maybe you shouldn't disturb#     him.)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water looks refreshingly#     unclean.)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(Water.)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Property of Dalv#     (That monster in the cloak.)#*  NO TRESPASSING!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Dalv                            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step on the flowers.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pile of crates, all#     containing corn.)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(You're getting tired of the#     stuff.)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crates.)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little table with a#     built-in drawer.)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seems to be locked.)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little table with a drawer.)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chair.)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(Perfect for exciting#     activities like sitting.)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table.)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small table for one sits in#     the corner.)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can't help but notice its#     fine craftsmanship.)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chair is just like the#     other one... but better.)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very squeaky.)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comfy-looking bed.)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non-musical kind.)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original text of this sign#     was crossed out.)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(Now it reads "Entry Forbidden"#     in blue crayon.)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Entry Forbidden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back is far more#     interesting than the front.)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 box.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a stupid box.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put items in it and#     they'll stay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Until you take it out that is,#     then it's not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then there are more of#     these boxes later.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use them to retrieve#     the stuff you put it this box.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super dumb.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Sincerely, a box hater.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fishing hole.)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a fishing hole cut#     into the ice.)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glare at the crystals.)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skewed reflection glares#     back.)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look at the glistening#     crystals.)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skewed reflection stares#     back.)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snowcastle! How cute!)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(Snowcastle.)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(Remains of the tattered shack.)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wood; presumably taken#     off of the dilapidated#     shack.)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notice a blue feather#     hidden behind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collection of luggage,#     protecting all of Dalv's fancy#     outfits.)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(Moving boxes containing odds#     and ends from Dalv's old living#     quarters.)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(Probably shouldn't disturb#     his business.)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remnants of a snowman.)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(Once full of life.)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(Now full of potential for new#     life.)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to the Honeydew Resort!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North: The Honeydew Lodge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Northwest: The Honeydew#     Hotspring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East: Exit to 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way to the hot spring!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water is blocked by#     stairs.)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ground is slightly damp.)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(Help, I can't melt!)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10 steps to the East - 3rd Sign#*  10 steps to the West - 1st 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10 steps to the West - 2nd 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10 steps to the East - 2nd 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whom it may concern: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building the first ball#     puzzle, I realized a fatal flaw#     in its design.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was an intruder supposed to#     like, see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puzzle was on a higher#     plain, out of your average#     monster's eyesight.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someone solved that puzzle,#     they must be very good at#     guessing.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any case, I have created an#     improved version!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With a new vertical design, you#     can see what you're controlling!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parts may still get stuck#    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refer to my instructions#     back at the first puzzle if#     that happens.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Signed: Martlet of the#     Underground Royal Guard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leftovers from this#     puzzle's construction.)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(Just some junk.)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wooden bench.)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note is nailed to the kiosk#     post. It says,)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"Hello, traveler! Due to#     infrequent breaks, I am prone#     to snoozing on the job."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you're reading this and I'm#     asleep, pleeease don't just#     walk past this checkpoint!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would dock my pay for sure!#*  Ring the bell to wake me up#     instead, thank you."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Martlet of the Underground#     Royal Guard Snowdin Division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abandoned kiosk with snow#     slowly gathering inside.)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watch as the bitter,#     whistling breeze rustles the#     notebook lying on the counter.)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a notebook on the#     counter, titled, 'My Puzzle#     Blueprints'.)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must be where Martlet#     sketches her puzzle ideas.)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fixedbridge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brokebridge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container bearing a strange#     symbol.)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lid is bolted shut. It's#     impossible to open.)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Northern Caverns up ahead.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mine cart sits lodged into#     the ground.)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have no idea how this came#     to be.)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minecart.)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hefty boxes lie in the#     dirt.)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 seem to have been here#     for a long time.)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boxes.)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West Mines.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Property of Mining Co.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ALERT!#     WARNING SIGN AHEAD!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WARNING!#     DANGER SIGN AHEAD!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DANGER!#     SANDSTORM AHEAD!#     TAKE COVER!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storm_x_start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storm_y_start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paint is still wet.)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(Doggy.....)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heap of fallen rocks block#     your path.)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(What an inconvenience.)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set of cubbies dividing the#     miners' personal belongings.)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bowtie, a snowglobe, trivia#     books, cobwebs... all very#     useful.)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bunch of junk sits in some#     cubbies.)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(Several racks line the wall,#     ready to bear various pickaxes#     and hardhats.)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useful 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case the conveyor belt#     ceases to work, fix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conveyor belt sending#     several rocks and gems to a#     sorting machine.)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large, dirty sticker can be#     seen on the 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Assembled by Steamworks#     Engineers - 20XX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case of fire, use#     stairs.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case of water, swim.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cart_color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minecart_direction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track_number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bottom-left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rotation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top-left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bottom-right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well-crafted, steel mine#     cart.)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set of mostly empty#     cubbies.)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too interesting.)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CAUTION! FALLING ROCKS!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cactus does not need#     love.)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plain cactus.)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has been - 002 - days#     without a workplace accident!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has been - 000 - days#     without a workplace accident.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notice the UGPS logo on#     the crates.)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appears they can handle#     more than letters.)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crate.)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rusty conveyor belt carrying#     various gems and stones.)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hear gooey noises coming#     from the crates.)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crate only contains a few#     peanuts.)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useful.)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second ground-encased mine#     cart you've seen today.)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(What luck!)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the mountaintop.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(Cool shades recommended.)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elevator_next_room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classic Rock-Dropper 900.)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(Technology is amazing...)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large boulder machine.)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wonder how you turn it#     back 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piece of paper is stapled#     to the machine.)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"Built to order by Hotland#     Mechanics."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"Signature of Ownership:#     "North Star."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ATTENTION!#     Gift shop ahead!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Pinch-Pinch~ hehe.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self_message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Beware of my pincers,#     traveler!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not have any treasure#     hidden within my shell.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do monsters keep asking me#    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are not caged within these#     fences, traveler.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a choice.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nice to live in a#     familiar place with the pack.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also nice to be fed and#     taken pictures of.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reflection sparkles and#     distorts in the pool of water.)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notice a high-tech#     filtration system keeping it#     drinkable.)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(Locked.)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large, ornate gate.)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(Unfortunately, it's locked.)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painting of a location#     you've already seen.)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(Above the table is a painting#     of a large swelterstone.)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almost as if the heat#     leaps right off of the canvas.)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Dunes wishing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Hold a G close to your chest,#     think of what you want most,#     and toss it 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never know. If enough#     monsters wish for something, it#     may come true!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Out of order - Please stop#     feeding it money.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child's drawing depicting#     three happy monsters.)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precious family - by me :)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grounded. How#     disappointing.)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window is much too dusty#     to see through.)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dirty window.)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is nothing of note#     inside.)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peer through the#     window...)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see a monster putting#     random liquids in several#     syringes.)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peer through the window...)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see the doctor using a#     defibrillator to wake a monster#     up.)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see a monster#     color-coordinating their#     pills.)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see the doctor cowering#     in a corner as another monster#     eats an apple.)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see the doctor holding a#     buzzsaw... He's making a new#     bed.)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see several monsters on#     their way to full health.)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tall structure carrying#     mostly purified water.)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good to stay hydrated!)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box of bottles.)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(Dozens of unopened bottles#     sit within the boxes.)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can't take one without#     making a ruckus.)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stage.)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stage ready for#     performance.)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(Too bad there aren't any gigs#     today.)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(What a lonely box.)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box.)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place to sleep.)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a hole in the floor.#     How comfy!)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firm sleeping bag sits#     in the corner, threatening#     to restrict free sleepers.)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(Weird... You haven't seen#     any cats around.)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(Mooch's throne.)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push the hammock.#     Its sway is hypnotizing.)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couch not unfit for a#     thrift store.)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(These cramped living#     conditions are bringing back#     unpleasant memories.)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surprisingly clean#     kitchen. Impressive.)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house is a wreck.)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couple black rectangles.)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few videotapes with custom#     labels stuck on them.)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"My favorite movie :)"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"My second favorite movie :)"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"Don't watch this one 0/10 :("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(Bullseye.)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target with darts of#     various shapes and sizes suck#     into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kind of berry-plant. You#     notice a few berries are#     missing.)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press on the mattress and#     watch your hand get swallowed#     by the memory foam.)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 soft!)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are no hay puns#     to be made 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couple boxes.)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boxes seem to#     be full of oats and#     carrots.)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all looks highly inedible.)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grimey dresser.)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(Several odd smells seep#     from the dresser.)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decide not to inspect#     it further.)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closet.)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closet with some cleaning#     supplies inside.)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 all look brand new.)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don't know what you're#     looking at, but it's probably#     dangerous.)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dresser.)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drawers are filled with#     clean...ish sheets and#     pillowcases.)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unfinished game of#     "Go Fish" lies on the table.)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(Guess they followed through.)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dilapidated building.)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fancy but dilapidated#     building.)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confuses you.)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(Two boxes of rubber pellets#     sit on the desk.)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(Best leave them for someone#     who needs them.)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(Just some rubber pellets.)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 junk?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Sell it right here at#     Blackjack's!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Today's Special: Fancy Holster#     (great for defense!)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dusty coat rack.)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dirty hat similar to#     Starlo's rests on the rack.)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(Always good to have a#     backup!)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stove is still warm.)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stove is oddly#     high-tech.)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feel a slight heat over#     its surface.)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old couch.)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check in-between the#     cushions for loose change.)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(All you find are crumbs and#     corn kernels.)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fireplace is riddled with#     cobwebs. Regular cobwebs.)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unused fireplace.)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painting of a lush valley#     surrounded by mountains.)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painting of an unfamiliar#     place.)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special. Just a#     lamp.)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lamp.)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conveyor_belts_off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tv_off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door is jammed shut.)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(Old machines.)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smell of the old,#     unwashed clothes makes you feel#     queasy.)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(Discarded clothes.)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pair of cargo jeans is#     stuck to the table. It's been#     there a while.)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peer inside the#     chamber...)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far too dark to make#     anything out.)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steam_interval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Excellence in Engineering#     Award: Dr. Rutherford-Oscar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Decency in Engineering Award:#     Prof. Daniels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Greatness in C--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can't make out the#     rest.)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mpoint_up_free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mpoint_left_free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mpoint_right_free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mpoint_down_free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mpoint_can_dock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mpoint_dock_xx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mpoint_dock_yy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Safety is priority!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Wear your Steamworks Safety#     Goggles during work hours!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Always keep your Steamworks#     ID with you!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Decontaminate yourself of#     any biohazards before leaving#     the premises!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But most of all, have fun :)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kind of propaganda.)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poster of a smiling monster#     with a slogan above them.)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"Tomorrow means the Surface!"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security station would#     be useful to track roaming#     robots...)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(...if there were any cameras#     in the Steamworks.)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portable coolant#     dispenser.)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(Handy.)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(Trash can.)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(Scribbles and doodles of#     surprising quality lie on the#     table.)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wish you could draw that#     well...)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highly competitive game of#     "Chessers" was played 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few papers are scattered on#     the table.)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(Seems to be an unfinished#     proposal for security camera#     installations.)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Break room rules: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work in the break#     room.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fix in the break room.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mummified remains of an#     abandoned pizza party.)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 even you are brave enough#     to try a slice.)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seen my wife?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(Just some litter.)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old bottle with no message#     inside.)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message is clear.)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(Step by step. One by one.)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stepladder.)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of value resides in#     this trash can.)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of value.)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Don't stray too far!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the direction#     Axis went!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tiles_shortcut_railing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ast_shortcut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dried up fountain.)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dried up fountain lies#     before you.)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doesn't look remotely#     operational anymore.)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(Getting tired of plants.)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(Various types of plants sit#     within several containers.)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smell is... unnatural.)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(Already dead.)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grown-over robot.)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(Could use a good cleaning.)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grown-over robot.)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(They're much more silent than#     you're used to.)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can almost make out a face#     on its screen.)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avoid touching some#     exposed wires on their back.)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(Seems more forgotten than the#     rest.)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one looks like it could#     cut you.)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notice a small hat resting#     on top of them.)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To: Science Division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Employees have reported the#     generator is showing more wear#     than ever.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engineers predict the#     machine won't last longer than#     one year from now.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need you to speed up the#     testing of alternate power#     sources.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Underground depends on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Head Office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Science Division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To: Head Office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More tests are underway, both#     biological and mechanical.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don't know which direction#     will ultimately be best for#     monsterkind yet.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However, the chemistry lab did#     have a breakthrough regarding a#     white plant.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get back to you on that#     once further testing has#     commenced.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Science Division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To:            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we've got it!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white plants have proven#     able to generate electricity at#     a fantastic rate!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only issues are that they#     grow four times faster than#     normal flora...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...and once their power is#     drained, they wilt into a dark,#     sticky substance.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this is greenlit, we will#     need a new division to tend to#     these plants.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Otherwise, working conditions#     will suffer greatly.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To: Science Division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plants should suffice as a#     temporary solution.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heard one of our top#     scientists is working toward a#     new compound.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made from special energy.#     It could be the key we need.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Much more time is necessary to#     develop it properly, however.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for the proposed "Greenhouse#     Division", I have an idea.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Cheaper, more efficient, and#     trustworthy.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send you some blueprints#     shortly. Thank you for your#     time and research.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of use.)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peer inside the box.)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of interest 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ladder of success.)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waiting room chairs are#     waiting for someone to wait on#     them.)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(Chairs.)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(A roboceptionist, frozen in#     time.)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holds an expression of#     melancholy.)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Tomorrow means the Surface!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Wishing everyone a productive#     final workday.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Feel free to take pictures#     with your creations, as they#     must be left behind.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always, thank you for your#     contributions to the#     Steamworks.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door won't budge without#     proper identification.)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you haven't seen#     before.)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pair of matching test tubes#     for you and your significant#     other.)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(Empty test tubes.)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microscope.)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peer through the#     microscope...)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spot a cell experiencing#     mitosis.)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(All of the surrounding cells#     cheer in support.)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(Just a normal-sized Froggit.)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(Unsurprisingly, this printer#     is broken.)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broken printer.)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drain of the sink is#     clogged with science.)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sink.)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no saving this sink.)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(Doing the dishes without#     being told? Never!)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(Unwashed dishes.)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(If only you had a pack of#     instant noodles.)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cold stove.)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plates are stuck#     together.)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old machine.)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spot a note on the#     machine.)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Radiator out of order due to#     releasing lethal radiation for#     several weeks.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die within the next#     year, please do not sue.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the famous blue juice.)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good.)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(Foul scents seep out from the#     test tubes.)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(Test tubes.)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one of those things. You#     know.)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sort of experiment#     involving carefully measured#     liquids.)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(Science stuff.)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collection of knick-knacks#     from around the Steamworks.)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doors to the storage#     cabinet are locked.)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trying to grow energy#     plants but I always end up with#     these leafy things.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They smell like honey and#     won't stop making trumpet#     noises! 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does this keep happening#     to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white plant.)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energy plant emits a#     heavy glow.)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fight the urge to taste#    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(Yet another microscope.)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discover a pocket#     dimension buried in the#     microverse.)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empty bottle.)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ship escaped.)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door won't budge.)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Help wanted for Project:#     Steam!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a monster with an#     above average IQ?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Probably not. But in case you#     are, we NEED YOUR KNOWLEDGE!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King ASGORE has called on the#     greatest monster minds to help#     develop society!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Scientists, engineers,#     mathematicians, janitors - you#     name it!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Sign up at the King's#     settlement and make your way#     southeast.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You'll know you've arrived#     when you see a metallic#     construction site.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Steamworks: Tomorrow means#     the Surface!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drawers are filled with#     old tools and other oddities.)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but junk inside.)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peer through the#     microscope only to find out#     it's a telescope in disguise.)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 constellations or planets#     can be seen. How#     disappointing.)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Today's assignment: Compound#     mixing!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head office said we have#     free use over the Compound#     Computer for today.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also said the machine#     exploding and killing us all is#     a risk they're willing to take.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So grab anything you can and#     toss it in! 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fun!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(Just a buncha cells being#     cellular.)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sense great tension#     between these two tubes.)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(Always wash your hands before#     handling life-threatening#     chemicals!)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dry sink.)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(Two tubes chillin'.)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Steamw. - C. Station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(Need to find an exit.)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(Through those doors.)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Hotland - Crossroads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bush.)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east bush.)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west bush.)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strange wall.)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(Just a regular wall... right?)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New Home is north of#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need to head that#    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enemy is nearby.)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 loose ends.)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foreground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foreground_dark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dumpster.)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swimming pool of#     champions.)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but eviction#     notices.)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(...No response.)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but recalled gift#     shop products.)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 one's inside.)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warm glow of a bustling#     lobby.)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a note on the door.)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Stranger, please stop eating#     the cat food I leave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for a stray who's stuck#     in here with us, not for#     monsters.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Garbage day: Monday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can't reach the Dump,#     throw all trash bags off the#     cliff south of here.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lava below should do the#     job.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end lies beyond.)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(Let justice be done.)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as_dark_danza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(Can't see in.)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can't see past the large,#     blackout curtains inside.)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locked. Music producers#     only.)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Spooders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is the wrong way.)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mighty roadblock stands in#     the way.)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asriel_statue_dark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memorial.)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an inscription on the#     fountain.)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Hopes and Dreams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Built 201X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hear a faint melody#     coming from the statue.)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(Another plant.)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potted plant.)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CORE currently under#     maintenance.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do not climb over the#     velvet rope.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(Useless information.)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notice a ranking sheet on#     the board.)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Winners of the "Actually Magma#     Smoothie Challenge":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Pyrope (Fastest time.)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Grillby (Calm and#     collected.)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Cinderhead (Struggled but#     finished strong.)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Heats... something (We#     forgot who this was.)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Starlo (Was only trying to#     impress someone.)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Fuku Fire (Most enthusiasm)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Know Cone (Transported to a#     hospital. We might be in legal#     trouble.)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others' resting place.)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destination.)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notice a schedule of#     upcoming acts on the board.)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name "Mettaton" appears#     many, many times.)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him.)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ruler of the#     Underground.)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planted pot.)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(...What?)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 response.)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Yes, hello?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that Mail Whale with my#     package?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Skip the rhyming and leave it#     at the door, please.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Who's there?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in the middle of robbing#     this nice apartment.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back when I've escaped.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know, I know, I'm being#     evicted.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Slide the notice under the#     door and I'll add it to the#     scrapbook.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sign.)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Caution: Slippery when wet!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Caution: Slippery when dry!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section of tiling lacks#     friction and we do not know how#     to fix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hazard.)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resist the odd temptation#     to taste the mop water.)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Please press this switch#     too.#        -Toriel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mom? dad?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anybody!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help me...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please... help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useless...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of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???????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h-hello?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hahahahaha!!!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could this be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yes, it has to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must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must be!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collider_type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indicator_flag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(Various cardboard cuboids lie#     bunched-up in the corner.)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(They're all empty.)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belt looks as if it's#     wanting to convey something.)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knock on the steel#     structure.)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echoes with a deep#     clanging.)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unfortunate incident.)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giant red machine, minding#     its own business.)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blue machine stares at#     the red machine as if it holds#     a grudge.)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furnace_number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Metalworks Emergency Escape#     Plan (or MEEP):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case someone sets the room#     on fire, do not use the#     elevator.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Evacuate down to floor 01 or#     use a passcode to access floor#     03.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rusty machine, once used#     for shaping gold ore into#     coins.)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doesn't seem functional.)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remnant of Ceroba's#     wrath.)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large collection of#     familiar stones.)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(Unfortunately, nothing in the#     pile catches your eye.)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old PC sitting on two#     desktops.)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image on the screen gives#     you a nostalgic feeling.)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(The note on the powered off#     PC reads:)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future is bright.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Hang in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desk chair seems to be#     growing a substance you'd#     rather stay away from.)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(Many sticky notes are posted#     around the smashed-in PC.)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We've replaced your computer#     six times now.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control your temper.#     It's just Solitaire.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(You are awestruck by the#     absolute pipe pandamonium on#     display.)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(How DO they do it?)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DOWNSIZING IMMINENT!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But definitely not for the#     employee who's reading this.   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doing a great job!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(A dilapidated desk with#     several ripped up notes strewn#     about.)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(Among the notes sits a piece#     of paper with one thing written#     on it:)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do I tell them?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Today's elevator passcode:#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(Dusty filing cabinets filled#     with employee records.)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Richter B. Oni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Engineering Certificate -#     X/X/20XX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(Freshly trimmed bamboo#     plants.)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Founder's Crest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"Decisive. Devoted.#     Determined."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open the drawer...)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empty.)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stare at your reflection#     in the sink water...)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many trials you've#     endured have taken their toll#     on your appearance.)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reminder of your duties#     back home.)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(Part of you wonders how#     everyone is doing, but the#     other part has moved 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old-fashioned gas oven,#     best kept turned off.)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(Wouldn't want a house fire.)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flashback_effect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layer_enable_fx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bed is tidily made.)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(Doesn't look like it's been#     used in a long time.)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but old pens and#     pencils.)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search the drawers...)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(Just some knickknacks of#     various shapes and sizes.)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(Dozens of books line the#     shelves.)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(History, engineering,#     chemistry... All too advanced#     for you.)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thick, degraded book sticks#     out from the others.)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"Home: Blueprints and#     Annotations - Ketsukane"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(Forgotten fragments of#     various robots.)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(All of their soulless eyes#     stare through you.)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cobweb-ridden box of#     scraps.)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drawer full of#     videotapes.)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label on the front reads:#     "Legacy."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prototype of a familiar#     face rests on the shelf.)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(On the shelf sits many books,#     theses, and illustrations of#     science...)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(...Most on the subject of#     humans and their SOULs.)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(Dozens of crumpled up#     formulas lie in the bin.)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map of your current#     location sits above the#     bench.)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Underground is so much#     larger than you imagined...)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sturdy park bench.)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(Despite a lack of visible#     construction, the cones#     obstruct your path.)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no! I'm closed!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back bright and early for#     a scoop of Nice Cream!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use in backtracking.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need to look ahead.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he is.)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variant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ava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balcony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remains of your recent#     chaotic escapade.)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hope Ava gets well soon,#     poor thing.)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well-used tool bench.)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can smell the sawdust#     that covers the surface.)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the throne room#     is the other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go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 Throne 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soul_target_x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soul_target_y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open_sprite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pedestal_flag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pedestal_placement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pedestal_is_active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aren't sure what this#     inscription means.)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kind of ancient#     inscription.)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stare into the water and#     see someone.)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(Barrels.)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(Triplets.)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(Just some floor corn. You#     know how it is.)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mess in 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desk displaying western#     memorabilia and a sewing#     machine.)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piece of fabric under the#     machine has been left#     unfinished.)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(Unfinished business.)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thick farmer's almanac#     written by "Solomon" sits on#     the dresser.)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has several sticky notes#     poking out of its pages.)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of use 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doubledecker rocketship,#     ready to blast off into#     pleasant dreams.)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(See you space cowboy.)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tacky homemade bed.)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twitchy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All for a chance to#make a difference.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chance.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HoW L0NG ARE wE#GOInG TO DO#THIS?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DID nOT THiNK#BOTS COuLD GET#TIR3D.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HeRE I AM.#TIRED AS [heck].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STILL_ GoiNG,.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"hey axis please#do another sick#attack."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OK BuT JUST#BEC4USE Y0U ASKED#NIcELY.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OK. ..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 M3 CATCH#mY STEAM.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THINK.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 is TIME#FOR A BrEAK..#.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draw_set_font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draw_set_halign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draw_set_valign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draw_rectangle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impact_frame_current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don't#understand.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 irreversible!#Everyone knows what#I've become!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Living... after what#I've done...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What... was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Clover... what...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Um, okay. No, this is#     fine.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can be very useful#     against the Ki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Wait, where are you#     going?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still talking!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scene_change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scene_change_timer_max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scene_change_timer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overlay_image_index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static_flicker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Greetings, this is Chujin.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I don't have much time these#      days for a written journal so#      I opted for video.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I have no idea who will view#       these, if anyone, but I see it#       best to document my work.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That is all for now. Signing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This is Chujin...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Today I traveled to Snowdin with#     my daughter on casual business.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While I was busy, Kanako wandered#     off to play with a resident.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That's when it happened...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few panicked townsfolk ran up to#me saying that a human had entered#the area.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This human... they attacked the#     monster Kanako was with.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She was so close... She could've#     been next.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No one was there to protect her...#     Not even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I don't understand... I just#     don't understand!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Humankind already won by trapping# us down here yet they keep twisting# the knife!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This cannot continue any longer!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As of today, I'm looking into#      stopping this perpetual injustice#      once and for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This is Chujin with unfortunate#     news...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I was... fired from my engineering# position.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I poured my all into my project#      but it wasn't enough!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The programming was buggy but I#     know I could've ironed it out with#     a few more iterations!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Why am I punished for trying to#      take our struggle seriously!?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...I feel as if I'm the only one#     who hasn't forgotten or chosen to  #     live in ignorance...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I told Ceroba I was retiring.#      Can't let her think less of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But enough of that... it's in the#     past.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I must live in the present#       and plan for the future.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Prove I can save monsterkind...#      another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This is Chujin.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After years of research, I've made# a breakthrough!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Boss Monsters... They may be the#     key to monsterkind's survival.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 was able to reach this conclusion#because I...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...I carry the Boss Monster gene.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means my SOUL is much stronger#than that of other monsters.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More importantly, Boss Monsters#     are immortal until they produce#     offspring.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Right now, monsterkind is few in# numbers compared to humanity but...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...What if anyone could become#     a Boss Monster like me? Like...#     Kanako?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As a nation, an army, we could#     finally possess enough power to#     take the Surface back!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My theory for this involves the#     fusion of a human SOUL and a#     Boss Monster SOUL.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From that, a serum would be#      extracted which could transform#      any average monster.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...Unfortunately, I have not#     garnered enough proof that said#     serum is possible.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I must conduct more tests.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chujin_tapes_effects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This... This is Chujin.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I was worried this might happen.#      Science is a dangerous game.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Rather foolishly, I experimented#     on myself... several times.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 and over, the subject rejected#the fusion, and I think I know why.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I'll be direct...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My SOUL has deteriorated and I#     don't know how much longer I have.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However... I believe my theory#      holds stronger than it ever did.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This is a message to my dear#      Ceroba: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This research is up to you. No#      one else would listen.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After I'm gone... look for the#     next human who falls down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Someone pure of heart#          - uncorrupted.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I need you to obtain their SOUL#      but not just anywhere...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You must have a Boss Monster SOUL#     nearby to fuse with.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You'll need...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...Damn it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Search for a willing Boss Monster#in the Underground. Someone else...#please.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Our little girl... Kanako...#      She needs to live a happy life,#      unaffected by my endeavors.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That is my final wish.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overlay_alpha_default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sequence_layer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idle_seq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damage_disjoint_count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damage_disjoint_x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no_loop_damage_disjoint_count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no_loop_create_clouds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starting_point_x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low_hp_noloop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enemy_hurt_noise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enemy_hurt_pitch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waiter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degtorad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damage_flash_timer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armor_hp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armor_hp_max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damaged_stage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white_fade_alpha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part_system_create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armr_ps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part_system_depth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armr_pt_effect_1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part_type_shape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part_type_orientation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part_type_color3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part_type_alpha3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part_type_life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part_type_gravity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part_emitter_create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armr_pe_effect_1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part_system_clear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part_emitter_region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part_emitter_burst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turret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draw_tutorial_arrows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can_draw_arrows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movement_mode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x_scale_modif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x_scale_inc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x_scale_modif_size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shield_hit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shield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hurt_player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rotation_speed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petal_sprite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trajectory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modifier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petal_size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floorlights_middle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exclamation_mark_type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That's fer the train#insults, Mooch!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Let's see if ya can#pass round two, kid!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would you like to#     wear tomorrow, honey?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Solomon and Crestina#     are paying a visit, and#     bringing food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help you up and we#     can all enjoy a picnic#     on the front porch.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How's that sound?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...Yes?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all so pitiful.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Hey... don't say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don't need to have#     anyone 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could just be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picnic sounds lovely.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want you and Kanako#     to have one, surrounded#     by your closest friends.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are you saying?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Gosh...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never was afraid of#     it all my life but now#     that it's so close...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Shut up. Stop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Say it like it is or#     don't say anything.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do this. Not#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something I#     must tell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work... We never#     talked about it much,#     did we?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didn't.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I built this#     house, I installed a#     basement.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What...?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entrance is under#     the kotatsu. Always has#     been.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There, I worked towards#     a project.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Something much bigger#     than myself. Bigger than#     all of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understand...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recorded a message#    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I'm gone, I would#     like you to view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Will you do that for#    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promise you, I will.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haven't seen tears#     from you since we met at#     the crossing.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save them for the#     moments that matter.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glad...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Because this moment#     matters a lot to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Background_flashback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spin_speed_max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petal_sprite_special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wheel_phase_number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soul_can_shoot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petal_phase_number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shake_modifier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stage_switch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be so#kind next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now? His SOUL#     gauge is pulsing...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any ideas?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laser_blocked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laser_grow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laser_shrink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laser_x1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laser_x2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laser_y1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laser_y2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impact_frame_max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impact_frame_speed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laser_frame_current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laser_frame_max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laser_frame_speed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damage_tick_timer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blast_collider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sin_timer_current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can_grow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ceroba_image_index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application_surface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wing_surf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event_data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ds_map_find_value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 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martlet_syringe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martlet_inject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mask_asset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event_inherited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enemy_talker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*BEEP BEEP*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SHUTTING OFF#STRENUOUS#EMOTIONS#TO SAVE POWER.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(Better not approach#     him.)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clover_walk_backwards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xx2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obstacle1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obstacle2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obstacle_speed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break_sound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debris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ds_map_replace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an introduction,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ya didn't have any stage#     fright!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Stages can be scary! All...#     wooden, occasionally making#     faces at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from out of town like#     yourself.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 some folks I'm close to#     back west.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really gotta get 'em over#     here soon! They'd love the#     atmosphere!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 luck out there, human!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grass_current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grass_spawn_x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grass_spawn_y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grass_spawn_x_ar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grass_spawn_y_ar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grass_spawn_direction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sin_deg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y_variation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element_id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layer_instance_get_instance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pellet_number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pellet_multiplier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(Expertly organized#     files, labeled with#     numerous monster names.)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he keep records of#     everyone he befriended?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Sandra, Luis, Dr. Fish,#     Rosa, Martlet...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Wait, Martlet???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found another#     monster with my name???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believe that#     never came up!#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can_screenshake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slither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MODEL 014 READY TO#     GUARD AND PROTECT.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AXIS                   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INTRUDER SPOTTED.#     STEAMWORKS: EASTERN#     BRANCH.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CRIMES ARE AS#     FOLLOWS: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TRESPASSING ON#     PRIVATE PROPERTY.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UTILIZING MACHINERY#     WITHOUT PERMISSION.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TO YOU PLEAD TO#     THESE ACCUSATIONS?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 guilty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Guilty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PLAYING TOUGH ARE WE?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IS NO MATTER.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SCAN YOUR FACE#     WITH MY LIE DETECTOR.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REALLY?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WAS EASY.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CRIMES WILL BE#     REPORTED TO AN#     AUTHORITY.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WAIT, THAT IS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ENJOY YOUR ISOLATION,#    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INCREDIBLE.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THE MOST#     EMOTIONLESS FACE I HAVE#     EVER SEEN.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JUST HAVE TO GO#     WITH MY NON-EXISTENT GUT#     AND SAY YOU WERE LYING.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flowey_sprite_original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intensity_increase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destroyed_petal_number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attackmax_repeat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old_value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 ! Uh ! What a s-s-sound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hearing this, human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Odd, a bit short, but#     endearing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Kinda like you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Life wouldn't be the same#     without m-m-music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your favorite kind of#     music, huh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Our listeners would love to#     kn-o-o-ow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[ANSWER HERE]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! That's one of my#     favorites t-t-too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yes, I forgot to mention#     that we are L-I-V-E live right#     now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have a lovely audience#     tonight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Say "hi", audience !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Must be a w-w-weak signal ?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listening to G-G-GOOSIC#     RADIO 108.1 - spinning 24/7 !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arrow_dir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turn_angle_target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steam_chance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can_steam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Nice attack, Edward!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doing a#good job as well,#Clover!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Ready for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distance_to_point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shard_number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love...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child...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All... gone.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wouldn't you#just...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pedestal_item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pedestal_menu_open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cactus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floorlights_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(Something seems to have once#     rested here...)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beautiful flower made of#     solid gold.)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(Unfortunately, it's stuck to#     the pedestal.)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correct_item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happened.)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Wow...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wish Chujin invited#     me over back in the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This house is#     incredible...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Uh-Yeah! Let's get#     inside and see what the#     fuss is about.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you figured it out?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 was trying to#     carry out a plan Chujin#     left for 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Something involving#     Clover's SOUL and a Boss#     Monster SOUL...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...Which happens to#     reside in Kanako.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the...#     So she lied to us?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About the mission to#     retrieve Kanako?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She wasn't lying about#     finding Kanako.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...That's the alarming#     part.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Kanako is alive and#     well? Thank goodness...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Alive? Am I missing#     something?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long story...#     She fell down some time#     ago.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 sent her to the#     Lab in hopes to remedy#     the situation.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no idea...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Okay. Where was the#     last place you saw#     Ceroba go, 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ain't takin' Clover#     straight to her, are ya?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exactly what she#     wants,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Yeah, Clover needs to#     stay safe with us!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can't accomplish#     her goal if Clover's#     nowhere to be found!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aren't going to let#     her accomplish her goal.#     And anyway...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Wild East is a#     tourist destination -#     a public place.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colleagues probably#     know a human is in the#     Underground by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Clover stayed here#     they would eventually#     tear the town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Better to be on the#     move, yeah?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Look, I need to fly#     ahead to scout out the#     situation.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again, where did#     the two go?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think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you were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did they go?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lines up...#     Hotland it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I gave Star my#     word!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Let them do it, Ed.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is the only one#     who can put this to#     rest.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...Alright.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took the westmost#     elevator in the#     Steamworks.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use a laundry#     chute to get there#     quicker.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laundry#     chute   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elevator's#     destination sits near#     the CORE...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Ask around if someone#     spotted which direction#     they went from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Wait, we need to go#     too,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need all the help#     you can get!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Appreciate the offer#     but please don't. This#     might get dangerous.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Stay here and keep the#     townsfolk happy like you#     always have.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...Okay. But please be#     safe!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try. Thanks for#     all of your help.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...Even if you locked#     me in a jail cell for#     hours on 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what are friends#     for?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think of a few#     things... I mean-yeah,#     no problem!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meet me on the#     rooftop of UG Apartments#     asap.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                UG Apartments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figure this out,#     I promise!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uh... wish you luck#     with this, seriously.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I bet we'll all#     be catching bandits#     again shortly!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be sure to save#     you a spot at our next#     nap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don't do anything#     stupid.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ya later... Deputy.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Long time no see,#     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wantin' to#     tell ya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been weighing on#     my mind so I truly mean#     it when I say...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Told ya so!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Haha, sorry! Couldn't#     pass that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I know this is the#     part I tell you to#     ignore Ceroba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a strong feeling#     that wouldn't sway you#     at this point.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Honestly, I'm starting#     to wanna see this play#    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all...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fox wants to waste#     your SOUL on a science#     fair project!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in your corner like#     I've always been so#     don't worry!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get rid of her#     and continue down our#     path, easy peasy!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It'll all work out in#     the end, pal!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open the storage cabinet#     and find some Dihydrogen#     Monoxide.)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some water inside.)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(Take it?)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Dihydrogen Monoxide!)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water.)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 enough inventory space.)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(Could be expired.)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inside but#     oddly-shaped glass.)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x_target_original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attack_number_max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attack_hand_side_multiplier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_y_sin_current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_attack_timer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_attack_caught_player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_anim_ready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new_hitbox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arcsin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movement_sin_current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movement_sin_inc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movement_width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movement_height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pos_card_x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pos_card_y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pos_suit_x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pos_suit_y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suit_bnd_x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suit_bnd_diff_x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dist_suit_x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dj_suit_x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dj_speed_x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dj_sign_x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max_dj_suit_x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max_suit_total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Club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sprite_card_club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sprite_card_diamond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sprite_card_heart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sprite_card_spade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sprite_suit_club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sprite_suit_diamond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sprite_suit_heart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sprite_suit_spade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game_maker_cannot_do_math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animation_disjoint_angle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sprite_suit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half_spin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Moray Solo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Ace Solo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 Solo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 Solo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Moray Solo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Ace Solo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 Solo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 Moray Duo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 Moray Duo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Ace Mooch Duo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Ace Mooch Duo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 Solo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Guess I had#this coming.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only I wore#my safety goggles,#heh...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can't lie...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not ready...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 my parents#know...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...I'll be away for#a while.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 you around,#kid.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spr_size_crayon_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crayon_selected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brush_size_current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brush_size_large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scr_battle_core_directory_flavor_text_enemy_1_default_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randomize_counter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randomize_counter_max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draw_alpha_target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draw_alpha_target_countdown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new_letter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side_last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npc_dynamic_depth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Gragbh... Blaffm.....#     Clfmph......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(Howdy human!)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Fribb... Jiblem.....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Hick...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Blpshm......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(Give me a drink, bartender!)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"Metalworks Emergency Escape#     Plan (or MEEP):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case someone sets the room#     on fire, do not use the#     elevator.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Evacuate down to floor 01 or#     use a passcode to access floor#     03."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 huh...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REALLY locked this#     place up tight.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if the code was#     found nearby on the#     first floor...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take a look#    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YOU 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way...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seriously want to do#     this again?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Remember the explosion#     that incapacited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RETRIEVED BRAND NEW#     HANDS. I AM UNSTOPPABLE#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Look, at some point you#     need to gi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SHUSH.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RESIST ARREST ANY#     LONGER.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STAND STILL AND LET MY#     HANDSOME HANDS SHINE.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force_skip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[shoot]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(Pst, Clover!#     This way!)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scene_start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VISION...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INITIATING 16-VOLT SUPER#     FLASHLIGHT_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95% OF POWER UTILIZED_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TYPOGRAPHY BOX HINDERED_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YOU MEA-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MOST UN-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BAD.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UNLIKE THEM...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EYES.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(Okay..)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(We need to stay out of#     his view and keep#     quiet.)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(There's gotta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Heeello again!!!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What ever are you two doing he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swirl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(As I was saying...)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gotta be a code#     around 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(Once you find it, head#     for the exit.)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factory02_axis_falls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factory02_power_disconnect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ceroba_punch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starting_point_xscale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starting_point_yscale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draw_position_x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draw_position_y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draw_position_xscale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draw_position_yscale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difference_x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difference_y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damage_disjoint_y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head_displacement_y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True_Lab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New_Home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The_Ruins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layer_remove_x_next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layer_remove_x_inc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spawn_vines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did you go, buddy?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Get b a c k   h   e    r     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snake_spawn_last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attack_tick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snake_spawn_x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snake_spawn_y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won't you#die!?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I don't#succeed, it's#over!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Die!!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Just die!!!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DIE!!!!!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letter_array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letter_current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letter_waiter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letter_speed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message_advance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text_x_mod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text_y_mod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draw_text_ext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(Slurp slurrrrp)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Ahhhh!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Nothing like Steamworks#     Boba-Soup (TM) to fuel the#     engine!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What? Don't act like you've#     never heard of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you know that humans also#     run on a liquid? It's called#     "blood."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Apparently it doesn't taste#     any good, which is like, a#     total shame.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let you try this stuff but#     it's total poison to#     non-robots.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do I know that? I don't.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wanna deter you from#     draining my sweet sweet lake.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(Slurp slurrrp)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uvs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u_uvs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txl_d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u_txl_d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area seems totally#     abandoned.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there's no more#     need for fighting. Real#     shame.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generator,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probably some#     way to turn it back on#     around he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come on! Again??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Hate to rock your world#     but bullets aren't the#     answer to everything!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Would it kill you to#     think before shooting at#     your problems?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it's just a#     pattern I've noticed#     recently!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already solved#     tons of puzzles on our#     journey.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only curious why#     your patience has worn#     so thin!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Cool it, will ya?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Heh, I'm afraid that#     door is far too thick to#     shoot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Looks like you'll have#     to stick with my#     original plan 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found yourself#     some nerve, haven't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...Fine.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There. Your exit, my#     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you forget my#     warning when you started#     down this road?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in control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hasn't and won't#     change, got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next time you pull#     a stunt like this...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just keep moving.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elevator is#     unresponsive.)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credits_y_offset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credits_final_alpha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credits_final_alpha_fade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draw_end_card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end_card_alpha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the_end_text_alpha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hat_card_alpha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Playtesters: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credits_entry_one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Raymes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Sunsetbyplane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LeopardBunny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Evan Smith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Saltydkdan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Bubble-tea-dreams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Sr. Pelo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Fridgadae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TheKameru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Chocohex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Icewolf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Doggybag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Infernocop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Astratt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Zarla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Yamina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Blumod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Scoffy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Coal Bones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Trent Noah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Simisear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Polybius3D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BeepPerson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TsunamiCoRyan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RhenaudTheLukark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AgentDrako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Beesecase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R2d2kx100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Anthony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PietroPan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Skost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CapsuleGravy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Izzy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Special Thanks: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credits_entry_two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Tifapunchface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Jillian Brodsky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2XMM2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Squiish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SuperSonic7CE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Radio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Loaf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Daynadooodles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Kenju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AstroAmphibian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Blembino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Anissa Hustins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Commissioner Tadpole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Autumn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Team Switched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Hobo Nate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Ronin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Wolfman98002015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Angelasamshi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Fatz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Norin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LegitimateNoodle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Rynogg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Easynam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Nightmargin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YellowAfterlife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Guzusuru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 Jolt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credits_entry_three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river_ambience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thinking#     about that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lot.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Time is a funny thing,#     you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in the big#     picture of my life, you#     were only a blip.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oftentimes, those#     "blips" make the biggest#     impacts.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King offered me a#     promotion.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guard post in New#    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after experiencing#     the worst the job had to#     offer...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declined.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only that, I put in#     my two weeks, heh.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felt that there#     are much better causes#     to pour myself into.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that I'm putting#     you on one of my rafts#    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Might not be the most#     appropriate sendoff#     after that last ride...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it's the best#     tribute I could think#     of.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nice.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doing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Felt good to craft#     something with meaning#    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 your gift?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here you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I almost forgot.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someone I#     invited who was a friend#     of Clover's.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friend?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H-Hello?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this the right place?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hello.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if I'm#     intruding...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name is Dalv and I#     um...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living in the#     Ruins when Clover first#     entered the Underground.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you were the first#     to meet ‘em?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of the first, I#     suppose...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A-Anyway, when we met,#     I acted foolish and...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...attacked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we all did at#     one point...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promise it didn't#     last long, though!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I held back a#     little. Um...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was I going with#    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helped you out#     of your situation.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in all, Clover was#     very kind to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checks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nice to meet you,#     Dalv.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coming.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more stalling.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Everyone ready?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believe so.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wait a second.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want to place one#     more 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Safety glasses?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want Clover to stay#     safe on their journey.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forget 'em,#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you can't.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you go...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Goodbye, friend.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all you've#     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around,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Take care,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wrap_around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goggles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Somebody calls for help...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*  You answer the call.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camera_border_y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camera_border_x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Dum dee dum...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Um... Excuse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visitor? At this#     hour?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H-Hello Mr. King, sir.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It is an honor to be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need to be so#     formal.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just call me#     "Asgore" if you like.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Right!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Asgore, King, sir.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Martlet of the#     Royal Guard Snowdin#     Division.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 yes! One of our#     courageous guards.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 for your#     service to the#     Underground!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brings you to the#     Castle so late?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W-Well...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human brings me to#     the Castle.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Their name is#    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lovely name...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apologize for the#     lack of notice!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this may be a#     shock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Were you, by chance,#     not given a Royal Guard#     handbook?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handbook?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Sure, I was given a#     handbook.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sure I'm following.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Hmm...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you are familiar#     with the protocol...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Yet... here you 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how it looks.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 see...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is not a bad#     person.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I-In fact, they are one#     of the kindest souls#     around!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So many have attacked#     them with ill intent...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Clover is peaceful.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...As much as one can#     be in such situations.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What I'm trying to say#     is...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believes in#     what's best for others.#     Even monsters.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And...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need to go home.#     Back to the#     Surface.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Back to the Surface...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only such a thing#     were so easy.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 of all monsters#     must know the reality.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is different!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different!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Regrettably...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one thing these#     encounters never are is#     "different."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in the 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Wh... What are you#     saying?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aren't going to#     kill Clover are you!?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that is the result#     of our battle...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must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can't do that!!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Plead your case! Come#     on!!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are you doing??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Say something!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noloop_count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can't...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human has spoken.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N-No...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isn't how this...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L-Let's go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Back to Snowdin.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live w-with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 nothing ever#     happened...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a decisive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you know what we#     must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Please... follow me#     into the next room.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textSep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message_actual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message_actual_col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message_reset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dialogue_is_minishop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dialogue_font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portrait_idle_animated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portrait_idle_frame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portrait_can_animate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MSG_ADVANCE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show_message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line_sep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prt_animate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portrait_y_disjoint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minishop_box_xx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minishop_box_yy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$ -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#SPACE -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/8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spacing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ypos1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ypos2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xpos1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xpos2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xpos3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xpos4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entrance_seq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hand_reroll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layer_sequence_is_finished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sequence 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mecha_screenshake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stack_x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stack_y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stack_y2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card_target_x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card_target_y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inactive_card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attack_interval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last_puff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puff_count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no_puff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ball_spawn_point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bomb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gravity_direction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draw_text_ext_transformed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width1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width2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draw_offset_x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draw_offset_y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execute_random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text_effect_2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egg_eat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you know ze#art of ze egg,#but what about#taste?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Bon Appétit!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...Incroyable!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Simply delicious!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Compliments to#ze chef!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 right, zat#ez me! Hahah!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you, my#instructor!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are one of#great talent!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Zank you for#guiding my#spatula!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instance_activate_object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white_overlay_radius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is Ceroba!?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where did she#     go?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sorry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didn't.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couldn't.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just ran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ran to the lab,#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am I...?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should've been here#     to help.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Help...?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one wanted it to end#     this way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what!?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the hell did#     Ceroba do to deserve#     this!?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didn't say she#     "deserved" anything but#     come 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 what she did to#     us, and more#     importantly,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she was planning#     to do to Clover and#     Kanako!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was clearly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was lost!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her mind there was#     no other choice!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anyone ever sees is#     what they want to see.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never stop to#     consider the "why."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to you, she was#     only some violent threat#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Beneath the crisis, I#     saw her for who she#     truly was.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compassionate,#     hardworking mother who#     lost everything.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 hopes, her dreams...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knew 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knew her more than#     anyone.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She could've been#     talked down. Forgiven#     even.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she wasn't given#     the chance.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We tried. For a long#     time.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wanted peace.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saw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when things#     escalated, we attempted#     to flee.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she wanted us dead.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Going as far to back#     Clover into a corner,#     forcing them to...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a lawman,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sorry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Under these#     circumstances... Clover#     was just.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what#     "just" means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right, what's#     wrong...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cares...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I know is that I...#     I lost my best friend#     tonight.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the wind...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blew the dust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 she didn't even#     matter...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the law, maybe you#     are justified in what#     you've 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to me... you're#     lower than dirt.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 report your#     location...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try to get#     revenge...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know that would#     only spell more trouble#     for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I can do now is ask#     myself why.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did I hesitate to#     fire that last bullet?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I'm... sorry you had to#     go through all of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if we took a#     different route in#     Waterfall...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Made different#     choices...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wouldn't have been#     put in this situation.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spiraled way out#     of control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no changing it#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Only thing left to do#     is get you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deserve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go to the Castle.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clover_crawl_move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clover_crawl_speed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clover_overlay_alpha_dark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clover_shake_intensity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shoot_delay_max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destroy_self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slash_instance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direction_current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direction_inc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Hydrogen [H]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compound_id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lightest and most#     prevalent element in the#     universe.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shaky_text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famished.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'Boutta yomp on some rocks!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they don't dock pay for#     eating the workplace...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soul_particles_ps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pt_ef_soul_particles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pe_ef_soul_particles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particle_number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part_system_destroy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card_original_x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card_original_y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card_draw_warning_rectangle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card_warning_number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card_warning_max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card_return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activation_delay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reset_delay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next_attack_delay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rectangle_width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rectangle_height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submerge_sprite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self_soul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track_spawner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idle_animation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Oi, if ya want in the club,#     you're gonna 'avta wait in line!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That is, unless you're on the#     VIP guest list.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doubt it but it wouldn't 'urt#     to check.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Wouldja look at that! I got a#     lad 'ere that looks just like#    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on, then!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 a lotta impatient monsters#     who show up 'ere.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Surely by now they would know#     not to come durin' crab hour!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crabs are Mr. Bailador's#     understudies.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"The Sentinels of Sound" 'e#     calls 'em.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sure where he rounded the#     fellas up but the guy gets#    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try not to dabble in their#     business, I'm just 'ere for the#     paycheck.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'ave fun in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Oi, club's closed.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Mr. Bailador isn't answering#     'is phone.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 'e's always travlin' but#     it ain't like him to miss crab#     hour.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 well, the understudies just#     left to go searchin' for 'im.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Wild night this 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Didja not 'ear me the first#     time?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Ain't no dancin' happenin'#     tonight.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it somewhere else if ya#     must.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'Ope I'm still gettin' paid#     for this...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pellet_count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distance_speed_current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distance_speed_max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position_list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shield_perc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position_current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rot_time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spray_spawner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local_dialogue_open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white_text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text_x_final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text_y_final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Hum-dee-dum!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few more days of scrubbing#     and this inch of the bridge#     will be spotless!!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offense, but you look like#     you could use a cleaning!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Golly gee! If I weren't on#     duty, I'd help!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to do? What to do?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Say... mosey on back to the#     generator complex!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toss yourself into one#     of the washing#     machines!!!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(Note: You should not toss#     yourself in a washing machine.)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want a sip of my mop#     water???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you do!!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Drink up!! DriNk UP!!!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I usually let you#     handle imminent threats#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...You really looked#     cornered back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friendliness pellets#     sure come in handy in#     tight spots!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you must be#     totally out of breath#     after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should take it easy#     for a while,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Grab a snack, hydrate,#     won't bother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Need to be in tip-top#     shape for what's coming!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I be real with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gonna be real with#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get it. Stomping#     around, full of anger,#     boredom...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Lying waste to#     everything in your path#     - we all have hobbies.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But, heh, come 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is this forwarding#     your cause?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These aren't monsters.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far as I'm concerned#     they're barely even#     conscious.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don't have time for#     this little joyride of#     yours.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my opinion, of#     course!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Fine, we can talk later#     I guess.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attack_turret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excluded_number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excluded_number_2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attach_points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weed_count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weed_alarm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destroy_alarm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cam_percentage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counter_current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counter_timer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spawner_list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spawner_list_original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ds_list_copy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soul_can_hurt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fade_out_alpha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unavoidable_attack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attack_instance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weaken_sound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flash_alpha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new_capsule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yellow_col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Rest well, young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I am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eq_bar_number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eq_bar_gap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eq_bar_width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eq_bar_height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eq_bar_height_target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eq_bar_height_max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eq_bar_height_min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eq_bar_draw_warning_bars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lerp_speed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eq_bar_low_max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eq_bar_low_current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eq_bar_hi_max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eq_bar_hi_current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eq_bar_collidable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collide_id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draw_rectangle_color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steam_audio_noloop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pacifist_skip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best get on with#    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Watch your step.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you're skilled#     enough for this small#     task.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reflection_surf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alpha_uniform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sprite_uvs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spriteUVs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shader_uvs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Moves so hot, my worries are#     melting away!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(Who knows what might happen#     from this point forward.)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(Continue?)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Turn back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继续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Brrr! Sure is chilly out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Nothing a smile can't#     persevere through, though!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waiting for my siblings to#     find their way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all going to migrate to#     a warmer environment!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Somewhere we can really plant#     some roots!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Before you leave us, you#     should try hugging someone!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never know how effective#     it may be!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Call it a "Sweet Corn#     Challenge!"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cold! So cold!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vspeed_max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hand_left_displacement_y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Ceroba...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left_prd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right_prd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prd_min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can_spawn_left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can_spawn_right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spawn_corner_last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spawn_direction_last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spawn_corner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spawn_direction_1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spawn_direction_2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bullet_spawn_direction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bullet_spawn_direction_inc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fireball_count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fireball_list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hspeed_target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bullet_spawn_timer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road_1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road_2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spawn_probability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list_pos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attack_choice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additional_attack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draw_clover_yellow_alpha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make_colour_rgb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you got my message!#     Great!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view...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large facility in#     front of us is the#     CORE...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...The main source of#     power for the#     Underground.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Behind that is New Home.#     The capital city.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New Home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...King ASGORE's Castle.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Look, I haven't been#     100% honest with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whole life, I was#     taught that humans are#     the enemy.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But you... you never#     really came across as#     such.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During our journey, I#     did sense a faint,#     alarming aura in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this backup plan#     in case you started a#     rampage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...you never did.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syringe_noloop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Phew... that feels#     liberating.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 sorry for keeping#     that from you. You're a#     good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so, there's another#     problem...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think ASGORE#     would agree.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see, he needs seven#     human SOULs to destroy#     the barrier.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far he's collected#     five and he might try#     for another...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that we're this#     close...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afraid there isn't a#     peaceful way of#     confronting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this isn't the#     path you intended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Let's... put all this#     behind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come stay with#     me. Live out a happy,#     violence-free childhood!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teach you#     craftsmanship...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you can teach me#     marksmanship!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don't deserve to die#     this young.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you say?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Sounds good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...Okay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Really???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Wow! We are going to#     have so much fun!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promise this is the#     best outcome for both of#    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"roommate," let's#     go to Snowdin!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W-What is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Clover...?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W-Why would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gotta be kidding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knew something#     like this would happen!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after all we've been#     through...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tried for so long.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tried to uphold a#     friendly persona but#     wow...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really brought me to#     my limit!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Though, I gotta say, it#     did feel good to finally#     SNAP, ya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never saw it coming!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Best of all, she thought#     YOU betrayed her in the#     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an IDIOT!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bet she even-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Nuh-uh-uh!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Trigger-happy are we?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you forgot who's#     in charge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had a nice run,#     didn't we?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Too bad I won't#     miss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img_index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big_flowey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noise_pop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MMMmm I shoulda done this#     earlier, huh!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still holding on? So#     stubborn!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Lighten up a little,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 know this didn't have to#     happen,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had a plan. A simple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Go. To. ASGORE.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guess you're too stupid#     to follow directions.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know why I thought this#     would end any differently...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always been predictable.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Oh? What do I mean? Well,#     buddy, let me show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always been#     predictable, heh.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enough about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wanna have a little fun#     before I absorb your SOUL for#    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peer into the box and find#     a bucket of nails.)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(Take them?)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bucket of nails. Could be#     useful.)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Nails!)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nails.)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decide not to touch the#     nails.)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of use left.)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route_distance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spawn_point_inc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current_spawn_point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x_modif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route_percentage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spawner_id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event_music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npc_axis_run_speed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axis_run_speed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N0..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R- R3TREATING!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happened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this stuff is okay#     to touch...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static_noise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hurt_sprite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vanish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vanish_state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head_displacement_y_multiplier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time_elapsed_decrease_head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body_displacement_y_multiplier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time_elapsed_decrease_body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hand_left_displacement_y_multiplier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time_elapsed_decrease_hand_left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hand_right_displacement_y_multiplier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time_elapsed_decrease_hand_right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T1 Appear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T5 Appear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animation_disjoint_yscale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image_yscale_store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body_displacement_y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hand_right_displacement_y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animation_disjoint_x_move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time_increase_move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search the nightstand...)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find a folded-up PSA#     which you stash in your mail#     bag.)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but an empty eyeglass#     case sits in the drawer.)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luck.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Turn the power on and#     the whole facility goes#     insane!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Since you're now the#     leader and all...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How'bout you run ahead#     and turn this steam off?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I see a switch#     over there so no#     problem,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worry, I'll catch#    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See? No sweat.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Bro, I came to the club to let#     loose and boogie, not wait in#     line!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"It's crab hour!" is what they#     keep telling me. "It's crab#     hour!"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says I'm NOT a crab? Like,#     they sure are putting me in a#     crabby mood!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That, and I haven't trimmed my#     fingernails in months.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 pinch someone so hard#     with these puppies.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moment crab hour ends is#     the moment I seize the floor and#     get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quote me on that, bro.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destroy_part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drawing_poster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blueprints...)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(Rolled-up blueprints lie in#     the box.)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take a look.)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subimg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?~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heHe~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Bwaa~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Grrr~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Oo??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Awawa~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Uuuu~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Swip#Swap~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Gwob#Gwub~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Awoooo~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Wiggle#Woggle~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narrator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 of interest.)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dig around the bin and#     find a bottle of Sizzlin'#     Soda.)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humans often eat#     from the garbage?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Shoot, I coulda left a#     trash bag out in Snowdin#     as a lure.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only joking, of#     course!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judge anyone's#     culinary preferences#     after today...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some Adult Soda!)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 enough space.)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bullet_spread_inc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bullet_spread_amount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bullet_pattern_current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bullet_speed_alt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bullet_spread_alt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bullet_spread_alt_max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current_position_new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bullet_arc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throw_delay_max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throw_delay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throw_dir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are you thinking!?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they started the#     fight but we don't know#     the situation!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if it was a glitch#     in their programming?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These bots are#     antiques.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have no right to#     destroy them, got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...Sigh.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are we in this#     situation to begin with?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thought Axis said he#     was the last of his#     kind...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Wait...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introduced himself#     as "Model 014".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must have been 13#     other guard-bot#     prototypes.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only one is#     still functioning.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Still, this thing#     definitely wasn't a#     guard-bot...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don't know how many#     other robot types are#     out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figure it out in#     due time, I'm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Just... don't do#     anything stupid.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pp_original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hold onto your hopes...#*  Defense temporarily increased!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refuse to back down...#*  Gained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think of those you love#     most...#*  Speed temporarily increased!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the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Fun!!!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 again!!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shipment is almost#     complete!!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final step and you may have#     the passcode to exit!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All you have to do is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Sort each colored#     package by tilting that#     platform left or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Pretty obvious.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 who paid attention#     learning colors in preschool!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by choice.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take the#     drop-chute up top, you#     man the platform.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Good? Good.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Ready?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 goes nothing!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seesaw_puzzle_activate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Phew!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Coming back down!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Grrreeeat job everyone!!!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can't spell "Steamworks"#     without "teamwork"!!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spell it without "steak"#     either but that has absolutely#     no bearing on this situation!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see how you did!!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Calculating...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Aw! You BARELY scraped by but#     that's what performance reports#     are for!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Hey! It isn't our fault#     this system is so#     impractical!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does it take two#     giant steps to ship a#     few packages?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can't we sort the#     colors when boxing them#     in the first room??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Beats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know, for being#     built by such great#     minds...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Steamworks are#     awfully convoluted.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takes a MASSIVE IQ to#     understand the complexities of#     the Steamworks.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brain probably isn't#     advanced enough!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Says the wall-mounted#     gif comprised of three#     pixels.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can take your little#     "passcode" and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...Just give us the code.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The passcode is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thanks.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thank you, employees!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 for making the#     Underground a little brighter!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Man, I don't know what's goin'#     on these days.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Debt... Drama...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did this gang get so#     serious?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Frankly...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liked it when we just played#     shuffle games with the#     residents.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wanna know my real dream?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Bein' a bodyguard!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someone of status, of#     course.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Keepin' watch while they carry#     out business... That sounds fun.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I'd be a pro at it#     since I've been practicin' my#     pivot.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one could ever sneak by#     without my blinkers catchin'#     'em!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 about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Best to leave this type-a#     business to the Shufflers.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Shufflers.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dance_timer_max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dance_timer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DID YOU#DO TO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FEEL AN#UTTER MURDEROUS#RAGE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I... DO NOT#KNOW WHAT TO#DO WITH MYSELF.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SUPPOSE I WILL#STARE AT YOU#BLANKLY UNTIL#YOU DO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flowey_face_sprite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flowey_face_x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flowey_face_y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transition_overlay_alpha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transition_stage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distort_current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_bullet_count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twirl_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layer_get_fx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_fx_twirl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fx_get_parameters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_params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g_DistortAngle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fx_set_parameters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next_room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/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draw_text_colour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attack_coin_spawn_timer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same_number_amount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exc_number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event_perform_object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part_life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pt_Lava_Particles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pe_Lava_Particles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part_emitter_stream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(Take the Friendliness#     Pellets?)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the Friendliness#     Pellets!)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default_generation_speed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generation_speed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preset_positions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spawn_point_x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spawn_point_y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 business to conduct 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faint face is burned into#     the machine's screen...)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(...staring out into the dim#     chasm of rock and steel.)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spot some Gravity Granola#     inside the machine.)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food lies within the#     robotic husk.)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some Gravity Granola!)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pt_glass_particles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pt_Effect2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pe_glass_particles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pe_Effect2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fmartlet_atpool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fmartlet_event_lowhp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battle_end_noloop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Empty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hp_percentage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flicker_chance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can_flicker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lighting_surface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darkness_alpha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sin_deg_inc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scale_diff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not_randy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turn_rate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destroy_on_contact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aim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deg_dec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residue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sturdy bed sits#     bathing in the warm glow#     of the Dunes.)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masterwork.#     Hand-carved and#     everything...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hard to believe#     Chujin had the time to#     craft all of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direction_start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spawn_rate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block_speed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hint_draw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hint_alpha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bbox_overlay_alpha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we have 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Really? ANOTHER locked#     door?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many unique doors#     are installed in this#     place?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Talk about#     inconsistent!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 don't see a#     slot for your ID card...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plenty of#     science equipment lying#    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Maybe we can drill#     through with something?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Start searching!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mooch_fly_away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mooch_fly_away_no_loop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T3 Appear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T7 Appear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T8 Appear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chujin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cup of joe for the#     Boss - extra#     caffeinated!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that my title 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not like I pay you#     to help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these drinks?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really should pay#     that tab soon. The list#     is gettin' long!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I meant to tell#    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probably have to#     cut back on our hangouts#     soon.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uh... I finally gave#     in to peer pressure#     and...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...Got a job.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good news!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Heh, I don't see it#     that way...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you can't#     freeload forever.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knoooow, I know!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the job?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I wanted a job#     where I could build#     things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signed up for the#     Royal Guard.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gotta be a#     better job out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wrong with the#     Royal Guard?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Besides building#     puzzles, all they do is#     sit around all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Practically tailor made#     for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isn't that simple.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rare occasions,#     Guards have to do their#     job.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Their REAL job.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talking about#     humans,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aware.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come 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gotta be like, a#     0.1% chance that I run#     into a human!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And even if I did, I'm#     a good people-person.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Escorting them through#     the Underground wouldn't#     be a problem.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Humans are dangerous!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cannot be trusted#     and certainly not#     "escorted."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but you should#     not put yourself in#     harm's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you mean?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Surely they can't ALL#     be bad...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heard of the#     Snowdin attack?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I witnessed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of the bleakest#     days of my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And veterans of the#     war... their stories...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had to be ten times#     worse.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Humans are merciless.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Incapable of decency in#     any form.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noloop_message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Believe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it makes you feel#     better...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posted anywhere#     near the hot spots.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it is a "hot"#     spot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just Lab duty.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Guarding the Royal#     Scientist's almighty#     fortress?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that's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don't we just call#     it a day?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Probably for the#     best...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Really? Another door?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look around. Has#     to be a switch or a#     panel somewhere.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size_multiplier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number_count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part_axis_bg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part_axis_bg_sys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part_particles_create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tellyvis_face_change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tellyvis_face_next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tellyvis_face_next_stored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tellyvis_face_current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tellyvis_face_default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tellyvis_face_frame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tellyvis_draw_face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vine_count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vine_cut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vine_xx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vine_yy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vine_percentage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bullet_attack_count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 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ceroba_bullet_launch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ceroba_special_attack_warning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ceroba_special_attack_impact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modif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attack_sequence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ypos3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ypos4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ypos5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goes it, lil fella?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but we're on a station#     break at the moment.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broadcasting in the#     meantime?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my face of course!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Ugh, this break can't end soon#     enough!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can I play a movie I#     like?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movies go against the#     very nature of television!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Gratuitous violence... heavy#     cursing... a secret third#     thing...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Third thing?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you mean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Nuh-uh-uh! Off limits!!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 only host mild cursing#     with censored/and or cartoon#     violence.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TV-14 at worst!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Yeeeah, but that's not gonna#     stop anybody, now is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hope we've entertained you,#     fella!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Television is a wonderful#     invention!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even better when you sit#     inches from the screen with#     your eyes WIDE open!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What? No! Don't do that, kid.#     Don't listen to 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Yes! Destroy your eyesight!!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lenses should thicken#     with every exam!!!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can't just say these kinds#     of things to kids!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(Shut your flap, Vis! I'm#     running an optometrist ad!)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doesn't make it better!!!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be back after these#     messages!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Man, I hope not.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Sigh... Mooch?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geno_target_angle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feather_targetted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greenfrog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light_amount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instance_find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object_found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shadow_actor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object_get_parent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come right out and say#     it: Yes, I am a finger.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came free with the last#     shipment of bottles.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...What else do you want me to#     say?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Stop poking around in my#     business.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subscene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who it is,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ya boy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...Mo.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buddy... What's with the#     piece?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thought we had a connection,#     ya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 some sorta vaguely#     illegal partnership!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don't think I'm here to#     stab ya in the back, do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may be many things but the#     last thing I am is a snitch!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 hey hey!!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ain't nothin' up my#     sleeve, kid! Nothin' but fur#     and admittedly cheap cologne!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you see is what you get#     with Mo!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ain't some unassuming badass#     waiting for a chance to unleash#     an attack!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just a salesman, alright?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leave, just put down the#     gun.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Refrain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money you want,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Everyone loves money!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H-Here, this is all I got!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received 450G.)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Okay. We're cool,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know, I'm just gonna take#     my window and get outta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I've had enough of#     this lifestyle...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over for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 goner...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not now, tomorrow.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Enjoy that G. It's good#     company.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wait outside.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Where'd you go?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like I blinked and#     lost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uh, don't do that#    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object_array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keyboard_key_release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keyboard_key_press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window_has_focus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final_circle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am sorry for#inconveniencing#you.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was only trying#to bring joy.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attitude towards#the art of dance#is clear.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indicator_on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flash_count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variation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BZstzZ;Z t_T#//98 .. 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[CRITICAL MEMORY#ERROR]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;TRAMPLED_#FLOWERS 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CANNOT RECALL/#WHAT HA-S#TRANSPIRED 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IF_MY BOTANICAL#C0NDUCT WAS#/UNSATISFACTORY.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NO.. . I WILL#N/NoT MAKE#EXCUSES_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I_MUST DESERVE#THIS. ..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[SYSTEM FAILING.#SEEK REPAIRS#IMMEDIATELY]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SUP-POSE Y0U#F/EEL DIFF3RENTLY#BUT TO ME..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GARDEN_#.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 IS. ..#BEAUTIFUL.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know where guardener#     went?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felt we really hit it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thinking of calling her up#     for work inquiries - aka asking#     her out on a hot date.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bot love is forbidden#     but that makes it ten times#     more exciting.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besides, they can't smite#     the smitten.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as long as i'm strapped.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see you carry a sidearm#     yourself.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sixshooter, right? reliable,#     stylish, i like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 sure to be responsible#     with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"safety first" in the#     steamworks after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gotta start thinking of what#     to wear on my date.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saw a fella in a nice vest and#     hat earlier.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 could get some advice#     from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BzZT-Z// z. ._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 . . W-wW-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-WHA_T HAS H/APPENeD#TO M..E?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D-D-DAMAGE CRITICAL_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Se-EK R/ePAI'RS IM#EDIATELY_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S_EE . 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CALLInG MR. ChUJIN_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CREaTOR. ..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CRE_TO R, I NEED#ASSIST//ANCE_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CALLInG MR. Ch , . 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/CrEAt.. ,..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CAL-L , , i n g 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CRe. 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creator.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North Star is the worst! Hate#     that guy.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Heh, I don't ACTUALLY think#     North Star sucks.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say whatever's popular#     in hopes to rise in the Wild#     East ranks.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uh... I kinda need North#     Star to return asap.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else am I supposed to#     blindly follow in life? My dad?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Sure, if I wanna grill meat#     and browse sketchy Undernet#     pages all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 wasting any#time,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know...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whole life...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whole life,#I was taught#that humans are#the enemy.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truth stared right#at me but I chose#to look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tried to see the#good - I wanted to#believe it wasn't#true.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But you...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Any ounce of "good"#you ever had is#six feet under.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care if your#motivation was#"noble."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care if it#was only your twisted#idea of fun.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Nothing can justify#your sins.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 ran...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Twice I could've done#something different.#Tried harder.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...Prevented so many#deaths.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I knew that#chance was slim.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far too limited#in my current state.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 my#responsibility alone.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should've finished#me when you had the#chance.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*Pant pant*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Clover...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terror...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Ends NOW!!!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guardener_stop_animating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spawn_x_last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x_offset_max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axis_pitch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VANDAL SPOTTED.#     STEAMWORKS: EASTERN#     BRANCH.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SCANNING_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HUMAN DETECTED_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FAMILIAR.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ACCESSING MEMORY BANK_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MEMORY BANK BLOCKED_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 IT MATTERS NOT.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THREAT DIAGNOSIS_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THREAT LEVEL: 10_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EMPATHY: BYPASSED_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TO THE#     STEAMWORKS,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THINGS HAVEN'T BEEN#     GOING YOUR WAY, HAVE#     THEY?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AFRAID WHAT YOU ARE#     AFTER HAS.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 . .EXPIRED.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FIVE SOULS ARE ALL THAT#     WAIT FOR YOU IF YOU#     REACH THE CASTLE.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I'M GUESSING YOU#     PIECED THAT TOGETHER#     ALREADY.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INTERESTING.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HUMANS AND MONSTERS,#     WHILE DIFFERENT, DO#     SHARE ONE 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HUNGER FOR THE SOUL#     OF THE OTHER.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THAT IS NO#     DIFFERENT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USUAL PROTOCOL CALLS#     FOR MERE APPREHENSION#     BUT.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THREAT LEVEL#     PERMITS ME TO INITIATE#     ATTACK.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STAND DOWN, HUMAN. IT#     WILL ALL BE OVER SOON.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flash_delay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DAMAGE CRITICAL_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t-zzz THReAT . 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thReat L-LeVEL 99;99#     9999 99_9.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REMEMB3R NOW.. . 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0THERS..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MUST EVaCUATE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have you become?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Because this sure as#     hell isn't the Starlo#     I grew up with!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Now's not a good time#     for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kick me while#     I'm down, please.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I'm... I'm sorry, Star.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this is#     weighing heavily on you#     but listen...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None of us hate you.#     The REAL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adore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we hate is this#     false, reckless persona#     you've created.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my own baggage.#     We all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even know if I#     have room to say this#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Bring him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Bring back the#     innocent farmer I once#     knew.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just... wanted to be#     appreciated. Revered by#    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trying to provide#     a slice of the Surface#     where we have none.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nothing wrong#     with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even telling#     you to quit running the#     town.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don't let this#     identity consume you.#     It isn't healthy.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...Very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I'm terribly#     sorry for attacking#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value your#     friendship and the time#     we've spent together.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every right#     to make fun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who I really#     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a real#     sheriff... just some#     nobody farmer.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say that, Star.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may not be a real#     sheriff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certainly the#     best sheriff I'VE ever#     known!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I am KINDA#     cool.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Darn right!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Save it. We have a#     posse to reunite!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yeah! Ed and the#     others deserve an#     apology.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feel really bad for#     hurting them...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they'll#     forgive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I... wish you#     luck on your journey.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tell you've#     fought your fair share#     of battles.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skill is almost...#     intimidating.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a plan for us to#     travel together but you#     don't need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all, I have a#     sheriff on my side.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Heh, that's right,#     missy!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push your luck,#     Star.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just head north#     and you'll find a#     shortcut to Hotland.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...Nevermind.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...You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Me? I'm fine.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uh... had something#     in Oasis Valley to#     attend. I gotta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Goodbye,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no_loop_badge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That was strange... but#     it's not your problem.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need to get a move#     on.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Oh! I almost forgot#     something very#     important!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the Deputy#     Badge!)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Despite a few hiccups,#     our little adventure was#     a blast.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be seein' ya#     around, partner!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 proud!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Clover!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passed Ceroba#     and that North Star#     fella.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you all patch#     everything up?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-Oh yeah, hi!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 have good news and#     bad news.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start with the#     good: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 was kind enough#     to free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She's an old#     acquaintance of mine so#     it was a nice surprise.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knows I won't tell#     ASGORE about this, so no#     worries!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that that's taken#     care of... the bad news.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about to go back on#     my word, sadly.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know I JUST said I#     wouldn't leave your side#     but then... ya know... 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...This crazy detour#     happened.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also realize I threw#     my job to the wind to#     travel with you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Since the imprisonment#     took up so much time, I#     have to go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 don't at LEAST#     clock in,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Royal Guard#     will grow suspicious!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Plus, Ava is totalled.#     It was their property.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only be gone for a#     moment to fix my#     mistakes!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Trust me, this will#     help you in the long#     run!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I know you're tough#     enough to handle#     yourself.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send ya a message#     where to meet back up,#     alright?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Again, I'm so-so-SO#     sorry about this but#     I'll cya later!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Through this door.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part_system_exists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pt_ef_bits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pe_ef_bits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part_emitter_destroy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fireball_array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fireball_dir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fireball_current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move_speed_max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moving_time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pause_time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robot_item_is_jumping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robot_item_is_carried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robot_item_can_pickup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robot_item_x_target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robot_item_y_target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robot_item_y_offset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robot_item_x_player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robot_item_y_player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nearest_item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instance_nearest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robot_part_no_loop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sprite_set_offset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pl_image_index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buy_shop_screen_number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Steamworks Vendy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Steamworks Vendy 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Vendy Model 01 - System boot...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Scanning customer...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Steamworks Chemist present :]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Attempting shut down!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Override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text_linebreak_limit_shop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text_separation_shop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reverb_volume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audio_emitter_create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emitter1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audio_bus_create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emitter1_bus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audio_emitter_bus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audio_emitter_gain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audio_effect_create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ef_reverb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effects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letter_current: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#string_length =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audio_play_sound_on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application_surface_draw_enable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display_set_gui_size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app_surf_height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app_surf_width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screen_parts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draw_surface_part_ext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 to go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want to go back to the#     Ruins.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dump was a total bust!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anime to be found at 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like, eight identical#     piles of trash. It sucked!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the Ruins, I could power up#     freely.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one minded me screaming#     down those purple halls.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Out here, there's all these#     monsters just waiting to JUDGE#    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Like, come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"disturbing the#     peace", I'm becoming god.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for the attitude.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main character trait of my#     current power tier is "easily#     pissed."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Out of my control.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bet some anime would help me#     unwind.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this one show you#     should totally check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over 1,000 episodes but#     I'm sure you could catch up#     within a few weeks.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let me know and we'll#     begin the marathon!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 talk more later.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Right now, I gotta figure out#     where to begin my next arc.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animation_end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distort_texture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u_str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vine_number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vine_distance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Honeydew Resort 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took 60G from#     the shelf.)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nothing#     left.)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Cafe Dune 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took 80G from#     the shelf.)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Wild East Gunshop 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a safe with#     the door left open.)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Nothing to take.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Wild East Saloon 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took 100G#     from behind the#     bar.)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no G#     left to take.)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Hotel Shop 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took 500G#     from the register.)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peer inside the box and#     find some Grassy Fries.)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food 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Grassy Fries!)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Grassy Fries.)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spawn_interval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spawn_direction_variance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spawned_last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pollen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 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 ALL I C0ULD.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OnLY ABLE TO sAVE#     A FEW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NoW_ I KN0W YOU WILL#     LE4VE ThIS PLaCE#     UNSATISFIED.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TH3 SAME FaTE ThEY mET#     MAY AWAiT ME,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WILL N0 LONG,ER#     RUN FRom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CANN0N OF DE4TH#     YOU WIeLD iS STR0NG..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CoULDN'T GET us ALL,#    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SE3MS MaNY BOTS#     EvADED Y0U.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AS yOU CAN SEE, I#     AM STILL H3RE.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,,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DECIdED I WILL N0#     LONG,ER RUN FRom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AS you CAN SEE,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H4VE DRaWN A "WEAP0n"#     OF MY OWN_.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NoW.. . AS THE K1DS#     SAY,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AT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H4VE DRaWN A#     "WEAP0n" OF MY OWN_.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SO. 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NOT TRY Y0UR LUCK?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yellow_overlay_alpha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(Get on?)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empty elevator#     shaft lies before you.)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Hey!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seen Starlo?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Didn't think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wasn't your fault#     this happened. Don't#     apologize.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gotta find out where#     he went.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haven't seen him#     anywhere since the#     breakup.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the most upset#     he's been in quite some#     time. I'm worried.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speak to his#     family up ahead, maybe#     they know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later.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 that Ceroba?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wonder where she's#     off to in such a hurry?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Ceroba, an old#     acquaintance of mine,#     freed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see that you two#     have already met.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Again, I'm#     so-so-so-SO sorry about#     this but I'll cya later!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seesaw_puzzle_countdown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seesaw_puzzle_active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seesaw_spawn_item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seesaw_item_number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seesaw_item_number_max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seesaw_item_number_wrong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seesaw_item_offset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seesaw_item_offset_max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seesaw_angle_max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conveyor_item_type_last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conveyor_item_type_repeat_count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conveyor_item_type_repeat_count_max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hint_button_alpha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speed_modifier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phy_rotation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North Star is the coolest!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time, a construction team#     was demolishing a building in#     New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uh oh! An infant was in#     the way of the building as it#     came CRASHING down!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Suddenly, North Star appeared#     and wound his lasso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wrangled that skyscraper#     without breaking a sweat! Yee#     haw! Yee haw!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saving its life, the#     building gave North Star ONE#     MILLION 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True story! True story!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 and North Star are a lot#     alike, don'tcha think?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golden complexions, the#     hats, the owning of two legs.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 roleplay as his son if#     only he'd let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North Star's four friends are#     OKAY but who cares about#     sidekicks?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unless I was his#     sidekick. I would care about#     that A LOT!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destroy_check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destroy_timer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bomb_collision_check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angle_dif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gml_Script_bomb_collision_check_gml_Object_obj_battle_enemy_attack_axis_bomb_geno_Step_0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that a new 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Love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Average eyes probably couldn't#     tell it changed but my eyes are#     anything but!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starters, I can't blink!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I settled on a goal#     for my journey.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wish to become the King's#     tailor!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Yes, you heard that right!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His look, his whole presence,#     it's nothing short of iconic!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the cloaks I could craft...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He's already a ten out of ten#     but hey, we can shoot for#     eleven, baby!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find this resort so quant,#     don't you agree?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Tying the wooden aesthetic#     together with bears and honey?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Splendid!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whole place really says#     "We love you and would never#     maul you."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real victory over bear#     prejudice.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right! My complexion.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can I say?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a fan of baby blue.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Knock 'em dead out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Figuratively.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twinkle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spear_spawn_count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spear_spawn_delay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final_spear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spear_x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spear_y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surf_screen_copy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surf_screen_noloop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surface_copy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heart_grabbed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Titanium [Ti]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all robots will be made#     out of when they overtake the#     world.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fcreate_count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fcreate_spread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fcreate_decrease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fcreate_angle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fcreate_angle_diff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fcreate_x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fcreate_y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trail_sprite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fade_out_result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flowey_alpha_override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flowey_ystart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puzzle_draw_guide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layer_tilemap_get_id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puzzle_goal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draw_puzzle_layer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puzzle_start_noloop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puzzle_level_current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puzzle_game_over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puzzle_game_victory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puzzle_speed_last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pseudo_random_number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pseudo_random_number_max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countdown_current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puzzle_surf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offset_max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ins_puzzle_1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instance_deactivate_layer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ins_puzzle_2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ins_puzzle_3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ins_puzzle_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instance_activate_layer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draw_tilemap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draw_text_transformed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INITIALIZING...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MIX SUCCESSFUL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angle_pos_default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angle_pos_max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starting_position_x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starting_position_y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animation_disjoint_x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animation_disjoint_y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explosion_angle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time_elapsed_increase_fall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max_points_trail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trail_cc_max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trail_cc_start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trail_cc_current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ds_list_destroy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x_destination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y_destination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angle_destination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hsc_x_temp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hsc_y_temp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hsc_max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animation_disjoint_fall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x_point_fall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position_factor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can_trail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id_feather_explosion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open the refrigerator and#     find some leftover corn#     chowder.)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that hungry?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Um, alright then.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she won't#     miss it...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some Corn Chowder!)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inside the#     refrigerator seems useful.)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dir_mult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string_hours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string_minutes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string_seconds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boss_list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killed_bosses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,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monumber_current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fullname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Gun-Hat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slurpy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enemies_killed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funvalue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420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ROUTE: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FULL NAME: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PLAYTIME: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FUN VALUE: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BOSSES KILLED: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ENEMIES KILLED: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TIMES HIT: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GOLD SPENT: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TIMES MO BROKE THE LAW: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LEVEL: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TOTAL EXP: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DEATH COUNT: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SLRUPY SAVED: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TOTAL GOLD: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#breaktheshufflers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pencil_color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event_fade_in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event_fade_out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end_cutscene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drawing_grid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ds_grid_copy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ds_grid_height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ds_grid_width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ds_grid_get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grid_current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x_target_override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y_target_override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feather_create_count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hint_scale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am so tired of this#     "falling" thing.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about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Like, can't gravity#     screw off every now and#     then? Seriously.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Again??? You didn't#     hit your head just#     now, did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get up. We can#     do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Gotta try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draw_player_sprite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music_position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given up your life#     of being a wrangler to#     experience MODERNISM?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highly suggest doing so,#     it is the most prestigious#     life one could choose.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Chic architecture, light#     switches, latte machines...#     it's all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Once you indulge, you#     can't stop!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do I choose to live in#     the Dunes and not somewhere#     modern like Hotland?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Because I wanna feel#     important.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 walk around using tech#     in front of monsters who#     don't, I'm the cool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probably the most#     secure monster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need to invest in a nice#     suit to really sell my#     status.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Gotta say, there's something#     incredibly unsettling about#     not wearing clothes.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flowey_shake_noloop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hit_self_count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audio_pitch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audio_decrease_rate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can_decrease_audio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audio_silence_rate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execute_audio_silence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starting_y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crash_prevent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obj_robot_buiild_finished_robot_item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starlo_take_aim_overlay_alpha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starlo_take_aim_fade_out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shader_alpha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ds_map_add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keep trying to sneak#     a drink from Dina but#     she won't let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not fair, being#     the ONLY member who#     can't touch the stuff.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wait, am I being a#     bad influence?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Right, uhhhh...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Vegetables! Education!#     The stock market!#     OoooOOOooo!!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While I'm sad you're#     leaving us, I know#     you'll do great things.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Give 'em heck,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Clover!! Hiya!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dropping by?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Sucks you aren't#     actually joining the#     squad.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With two small bodies,#     we could steal SO much#     sh-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 should probably#     stop saying the quiet#     part out loud, heh!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throw_interval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ball_spawn_noloop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player_x_last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can_dash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dash_delay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can_play_sound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glass_speed_original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_speed_perc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speed_perc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is_dashing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can_cancel_dash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dash_delay_max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move_y_dash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move_x_dash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audio_pause_sound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pl_xstart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snap_sound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vines_lever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Decorations_hidable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spawn_pos_last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battle_box_third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kid, I ain't got time to#     chat right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can_charge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rm_newhome_03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ps_meteors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pt_trail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meteor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response_shop_screen_number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player_response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able_to_buy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shop_item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shop_gold_requirement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shop_stock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selected_item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death_sprite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pillar_base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loop_duration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shrink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shrink_speed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cursor_color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outline_color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color_alt_speed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color_alt_max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color_alt_total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dd_type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color_number_2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enemy_vulnerable_hold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player_weapon_attack_original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player_attack_original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hsp_factor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vsp_factor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last_move_x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last_move_y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move_x_count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move_y_count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idle_x_count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idle_y_count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max_move_counter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last_hsp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last_vsp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move_hsp_count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move_vsp_count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idle_hsp_count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idle_vsp_count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max_speed_counter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heart_battle_fighting_color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image_alpha_trail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Correct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No, I 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my! You startled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my eyes aren't what they#     used to be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...You aren't a machine,#     correct?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can't believe it. Another#     monster in the Steamworks?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Thought I was the only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incredibly social but#     you're welcome to rest up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Hm? You look nothing like the#     others.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pull my leg now. At my#     age, it might break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facility used to be the#     epicenter for innovation back#     in the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my prime I was a chemist.#     A pretty good one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is... until they let#     everyone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Said there were too many cooks#     in the kitchen, wanted to focus#     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Couldn't let my passion go that#     easily so I hid away when they#     locked up.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I have the freedom to#     experiment whenever and however#     I please.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Though... no one is around to#     witness my efforts.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Personally, I blame the#     shutdown on the robotics#     project, unruly things.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thought I was rid of their#     antics until an hour or so ago.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facility powered up and#     they all began to roam like#     zombies back from the dead.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hid here in the meantime.#     Those heaps of metal are mighty#     unpredictable.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guessing it was you, right?#     The one who turned the#     generator back 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must thank you, it isn't#     ideal to live in the dark.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Many times I have attempted the#     journey but the obstacles are#     far too numerous.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need to worry, though. Life#     has been just fine.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Aside from the reserves left#     behind, those white plants are#     quite edible.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Couldn't run out of food if I#     wanted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your way out, feel free to#     use any equipment you like.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While I prefer working alone...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 can't deny that science#     is best accomplished as a#     collaborative effort.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going to wait here until#     the robots disperse but I wish#     you luck on your travels!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day, what a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seems those wily bots have#     finally calmed themselves.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goodness too, my hideout#     was getting awfully cramped!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Since the power was turned on,#     all of the equipment functions#     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means I'm free to conduct#     experiments without#     limitations!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has been some time since I#     operated that computer over#    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forgotten that they#     programmed a game into the#     mixing process.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 that really necessary?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ancient eyes can barely#     keep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apologize for cutting our#     talk short but there is so much#     to do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You'll just have to wait until#     after the tests.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impact_sound_noloop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overlay_draw_enabled_follower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overlay_draw_alpha_follower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curve_x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curve_spd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curve_amp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curve_delay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eyes_offset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Project Lead: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credits_entry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MasterSwordRemix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Programming: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Spasco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Deadkat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Mysteryracer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Narrative Design: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AWildDayDreamer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Pippy V.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Dialogue: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Concept Art: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Figburn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GlitchedPie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TeleviQ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Nero Inu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Gaziter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InkuNoodle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AeroArtwork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Additional Concepts: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Ryla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MarshieMonarch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Greeli_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AWildDaydreamer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Grey Duovis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LitvacArt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Emmalume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Sweaterbat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Still Liam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 &amp; Level Design: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Glitchedpie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Spritework: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Vegard Jensen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Barosaros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Bloquito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Kcadbackwards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'Red' Design: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Taxiderby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'Cooper' Design: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'Flower Girls' Design: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Music: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MyNewSoundtrack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Additional Music: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DYLZAL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Scott Joplin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 Design: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Voice of Mew Mew: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PhichanVA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CommissionerTadpole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Toby Fox &amp; Temmie Chang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current_slide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advance_timer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section_offset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header_offset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draw_credit_group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y_modif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y_modif_height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gml_Script_draw_credit_group_gml_Object_obj_credits_final_geno_Draw_64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decide to keep a safe#     distance between you and the#     knife.)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reach for the#     knife on the counter.)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Nuh-uh!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Kids shouldn't mess#     with knives.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...Kids shouldn't mess#     with guns either.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I might be#     guilty of child#     endangerment.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obstacle_offset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xx3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obstacle3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frog_green_noloop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frog_green_chance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meteor_count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meteor_delay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approach_int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draw_set_circle_precision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draw_circle_color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(Empty.)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empty now.)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a discarded burger at#     the bottom of the barrel.)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(Discarded food lies in the#     barrel.)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a Feisty Slider!)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ceroba_shake_intensity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ring_timer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ring_timer_max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bullet_speed_max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charge_number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soul_hurt_count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soul_shake_modif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soul_flash_overlay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soul_x_offset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soul_y_offset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attack_duration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weight_original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trajectory_original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modifier_original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draw_hint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decimal_count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attack_end_text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ceroba_bullet_right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ceroba_bullet_left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impact_sound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ceroba_transformation_effect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fade_out_delay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fill_percentage_current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hit_show_timer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diamond_effect_alpha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diamond_effect_scale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shield_health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fill_percentage_inc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sense cannibalistic#     intent.)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portrait_enabled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spr_blank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tori_dialogue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white_overlay_alpha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battle_surf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clover_hurt_count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entrance_sound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sound_percentage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ef_distort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pixelate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ef_scr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g_DistortAmount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fx_set_parameter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g_CellSize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see, I've been#     watching you for a#     while.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Gosh, what run is it?#     Gotta be in the hundreds.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almost lost count!#     Haha...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soundfont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Ah! Hello!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all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must be wondering#     what is going 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TORIEL, caretaker#     of the RUINS.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let you carry on#     your merry way so#     many times.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on, press the#     switch on the left.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 know which#     way left is, do#     you not?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Press the switch that#     I labelled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x_offset_prev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proud of you,#     little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ahead and#     push the rock!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learning#     so much, my child!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watched the same#     childish behavior play#     out over...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current_destination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over...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Sure, small decisions#     here and there would#     vary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journey would always#     end with you ignorantly#     living with Toriel.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to interfere.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first, my efforts#     seemed to work.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music_stop_noloop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Tensions rose and you#     left the Ruins.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then, other#     issues crept up...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matter how many#     times you journeyed 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keep_on_screen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always died.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lasers_activate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lasers_active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to steer you#     off the path of failure#     as early as possible.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 tampered with#     a little switch and...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the rest#     is history!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msg_flowey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come on! You're still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thought at least my story#     might bore you so much that#     you'd give 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really wanna do this the#     hard way?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Haha, alright then!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have a little fun before#     I absorb your SOUL for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fight_music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glitch_number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glitch_out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draw_surface_ext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Now, now.#Quit holding#back, everyone.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Use your trump#cards!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Two paths...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Hold 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symbol, I've seen#     it on Chujin's work#     uniform.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Lemme try one of his#     codes...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Nope.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Well, I only have one#     left but I've already#     used it.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 goes!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Seriously? Same code as#     the Dunes gate?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With this kinda#     security, no wonder Axis#     is so vigilant.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item_page_count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item_number_row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item_number_column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battle_menu_number_prev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no_loop_determine_sparing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pt_Filling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pt_Border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pe_Border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pe_Filling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martlet_fly_speed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martlet_fly_side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martlet_fly_x_start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martlet_fly_y_target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martlet_fly_y_target_bottom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y_diff_current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depth_start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hey!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elevator to New Home seems#     to be free at the moment.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use this opportunity to#     chase after the two friends you#     were looking for.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the plan. Thank#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please tell them not to be#     so reckless in my#     establishment.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Stresses out the residents.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don't mind, the complex#     is quite busy today.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need to attend to other#     guests.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 and welcome to UG#     Apartments!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The leading establishment#     where your stay is temporary#     AND unaffordable!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the Handlord of this#     complex.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do not say you "find it#     quite simple." You will be#     kicked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may I be of service?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Castle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reach New Home, you'll want#     to take that elevator on my#     left.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left as in my appearance,#     left as in the direction. You#     get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Ahem...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course, with the CORE being#     under maintenance, it is the#     only way to reach the city.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Heavy traffic is expected.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 me check if we have any#     openings...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...Yes, here we 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have a Platinum Deluxe#     apartment on the top floor.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 the down payment will#     cost you about... 6500G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Wait, you aren't even old#     enough to rent a room.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Bring a parent or guardian next#    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Oh! Hold on a second!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I recognize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it's the 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blue, feathered monster came#     in here and asked if I would#     tell you to go to the roof.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wanted to "meet you on the#     roof" is what she said exactly.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I ask is please do not do#     anything illegal on the#     premises.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[MAIN POWER SOURCE NOT#     FOUND_]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[INITIATING EMERGENCY#     BACKUP POWER_]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H-H-HUMA-N.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Y-YOU HAVE ANGERED ME#     GREATLY.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HAD IT WITH YOU#     DOING NOTHING AS I FAIL#     OVER AND 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KNOW HOW HARD IT#     WAS TO GET THE ACID OUT#     OF MY STEEL?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TO PUT MYSELF IN#     A WASHING MACHINE. IT#     WAS QUITE DIZZYING.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 I DO FEEL, AS#     THE KIDS SAY: "FRESH AS#     HELL."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CANNOT TELL, I#     AM [ticked] OFF AND OUT#     OF NON-LETHAL OPTIONS.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THAT, AND THIS FURNACE#     HAS A NICE "TIME TO DIE"#     AESTHETIC TO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PREPARE YOURSELF. I#     AM ATTACKING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PROGRAMMING IS#     PREVENTING ME FROM#     ATTACK.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SAYS YOU ARE NOT A#     CURRENT THREAT OR#     RESISTING ARREST.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UGH, [forget]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HERE, I WILL MAKE YOU A#     THREAT.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HOLD THIS, IT SUITS#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THERE. NOW YOU HAVE A#     DRAWN "WEAPON."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LOOPHOLES ARE#     WONDERFUL, ARE THEY NOT?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CRIMES END HERE,#    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APOLOGIZE FOR#     TORMENTING YOU AND#     CALLING YOU NAMES.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CODED PROTOCOL#     BLINDED ME FROM#     SOMETHING...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SOMETHING CALLED...#     "BASIC DECENCY."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NOT EASY TO HAVE#     NO CONTROL OVER#     EMOTIONS, YOU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BE HONEST...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I LOOK AT YOU, I#     GROW A LITTLE ENVIOUS.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INDIVIDUALITY.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THE FREEDOM TO#     BE UNIQUE. TO CHOOSE.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BOTS LIKE ME ARE JUST#     ONE MODEL AMONG MANY.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THOUGH, THAT DOES NOT#     SEEM LIKE SUCH THE CASE#    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STEAMWORKS HAVE#     SEEN BETTER DAYS, ALONG#     WITH ITS BOTS.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BELIEVE WE CAN#     MAKE IT WORK.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WE LEFT THIS PLACE,#     WE WOULD ONLY CAUSE#     ISSUES AND BE SHUT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HERE, WE DO HAVE A#     FORM OF FREEDOM.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FREEDOM TO BE#     FLAWED.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THAT TO SAY, I#     WOULD NOT INVITE ANY#     OTHER HUMANS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SOMEONE WILL JUMP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BACKUP BATTERY EXTREMELY LOW.#     PLEASE RECHARGE.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SUPPOSE I SHOULD GO#     DO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RECHARGING WILL RESTORE#     ME BACK TO MY FACTORY#     STATE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ADDED "HATTED HUMAN" TO#     "AUTHORIZED" LIST.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THERE. NOW I WILL NOT#     ATTEMPT APPREHENSION#     NEXT TIME WE MEET.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A PLEASANT#     JOURNEY,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ONE MORE 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LEAVE THE POWER ON WHEN#     YOU EXIT, WILL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LIKE LIVING.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HE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SMOOTH WITH IT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Gwah gwah goggle wibble woo~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smile and nod like you#     understood Dunebud.)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Blep blep boop wub weeeee~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(Hold on...)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Pleep plop doop de do~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(Could it be?)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Wuwuwu aaaaAAAAAAAAAAAAAAA#     hehe~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(Uh, nevermind.)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Wiggle woggle~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you are!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shouldn't have fled#     like I did...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kept going. Kept#     destroying lives.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isn't self defense#     like I once assumed.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on a mission.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warped sense of#     justice... It won't#     bring them back.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reservations#     about the King's#     business just like you.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 don't have the#     context of those#     actions.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know... You want to#     believe the best of#     others.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That the fallen humans#     were fully pacifistic#     and didn't initiate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T-The Royal Guard are#     searching for you, let#     me make that clear.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lucky I'm the#     one who found you. So#     please listen!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spent my life in#     skepticism.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Longing for eventual#     peace between our kinds.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If you can believe it,#     I see goodness in you.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Somehow, I still have#     hope you can turn it#    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apprehend you#     on my own, I already#     tried that...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So please... stop this.#     Us monsters don't#     deserve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W-wait!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listen!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I-I didn't want it to#     come to this but...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to go.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won't get away with#     this,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circle_part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circle_angle_inc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death_noloop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axis_damaged_act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axis_hit_count_current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martlet_wing_spawn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gml_Script_martlet_wing_spawn_gml_Object_obj_fmartlet_spawner_wings_Step_0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soul_array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the barrier.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what keeps us trapped#     underground.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feel it is important#     I show you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tense...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feeling you are#     experiencing at this#     moment.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it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world can be a#     cruel place.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takes and gives as#     it chooses.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I have talked#     long enough.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make this quick.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need to worry.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attack_beam_width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attack_beam_width_current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attack_beam_width_inc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attack_beam_width_fluctuation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attack_beam_height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attack_beam_grow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attack_beam_draw_alpha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attack_beam_draw_color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attack_beam_flash_timer_max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attack_beam_flash_timer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attack_beam_timer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attack_beam_stage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point_in_rectangle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ps_droplets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pt_droplet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pt_burst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pe_droplet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...Clover?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Clover!!! It is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believe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was so scared!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place...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Snowdin right? Sure looks#     like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haven't the slightest clue#     what's going on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last thing I remember was#     us talking on that rooftop...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yeah! We were going to my#     house!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quite know where it is#     from here but we'll search#     together!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 happy I found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happy I found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found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 F O U N D  Y O U 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(We need to stay#     focused.)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(Let's not bother#     others with our#     problems.)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that UGPS station#     right outside?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 it's going to be#     removed soon. All of them, in#     fact.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might think it's because#     letters are going out of style#     but nah.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company is just switching#     up their business model.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Direct delivery to citizens'#     mailboxes from now 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Convenient, but kinda#     bittersweet. I enjoyed my daily#     walks to the ol' station.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least this means everyone#     keeps their jobs. That's good#     news!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While the new mail system is#     nice, the King's kinda given up#     on improving society.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respect what's been#     accomplished but most monsters#     act like we've peaked.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true, there's always more#     that could be done in my#     opinion!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could use better public#     transportation for example.#     Like a train!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better yet, a subway train!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...Wait, wouldn't all trains#     be considered subway trains#     here?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wonder if I could get a job#     as a mailmonster?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 I can't fly but I placed#     fourth on my highschool track#     team!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 R O A K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 A C R O#R I B B I T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 A C R O#C R O A K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new_message_number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 I B B I T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*GIANT FROG#NOISES*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 I B B I T#R I B B I 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 I G#C R O A K :D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 O B B L E#W O B B L 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 A C R O#K E R 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 . .#(Macro ellipsis.)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hand_spawn_chance_max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hand_spawn_chance_curent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index_trigger_obj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trigger_obj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index_trigger_bg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trigger_bg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T2 BG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T6 BG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T9 BG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T2 Obj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T6 Obj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T9 Obj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T2 Quote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T6 Quote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T9 Quote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are you off to in such a#     hurry?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O-Oh,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still waiting on#     the new security budget#     so in the meantime...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 decided to move#     the lab cameras to#     Waterfall.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Waterfall?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A-AND Snowdin!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Yeah! So...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watch while the#     lab surveillance is#     down,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Aye aye!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Deep breaths, Martlet.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Deep breaths...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http://localhost:5100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(Let's not bother the#     townsfolk with our#     problems.)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Something going on at the old#     Ketsukane residence?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noticed an unusual number#     of monsters visiting.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Guess there's never a bad time#     to pay your respects. 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Brilliant minds, the#     Ketsukane's.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seen our little#     sapling south of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perhaps I shouldn't call#     it "little"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Its rate of growth has been#     unprecedented.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latest botanical methods#     seem to be working better than#     expected.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Meadow is sure to return#     in the coming years. I truly#     believe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Patience is a virtue.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will get what you put in#     but it may take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Remember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done, Clover! That#     stuff might just melt#     the lock!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 sure to be extra#     careful handling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find a stick of beef#     jerky in the trash can.)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beef jerky!)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screenshake_max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gotta say, that was#     pretty entertaining!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Glad we could bypass#     Axis without destroying#    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Turns out you're a#     pretty damn good leader,#    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why I#     doubted-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see our exit up ahead.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close.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mask_is_vulnerable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mask_flash_multiplier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mask_hit_points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mask_hit_points_max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mask_pt_effect_1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mask_pe_effect_1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vent has a few loose#     screws.)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finagle it open.)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wave_count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wave_spawn_timer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y_actual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shockwave_speed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state_switch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shockwave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gml_Script_state_switch_gml_Object_obj_battle_enemy_attack_mecha_frog_hand_Step_0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destroy_noloop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basically helped Dalv move#     out all by myself.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Soon as the exit to Snowdin#     was open, the others bolted.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not me. Nope.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loyal like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mean to bring the mood#     down but uh...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beach house I was eyeing?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Down payment alone is like,#     100 G's.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one-hundred G,#     one-hundred-GRAND.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yeah, no, I'm chill about#    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Everyone knows the housing#     bubble is gonna burst.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soon as that happens, I am#     cleaning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Heh, I do dabble in economics#     if you were wondering.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Been hitting the market HARD#     lately.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 the sickest portfolio -#     you would believe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 stock I own is in rapid#     decline.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Life is genuinely good right#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Nowhere to go but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draw_alpha_black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Our little girl... Kanako... She#     needs to live a happy life,#     unaffected by my endeavors.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That is my final wish.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Kanako!?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are you doing down#     here!?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Is... Is it true?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Am I... different?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Kanako I...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Daddy said he would've#     lived a long time if I#     wasn't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would still... be...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no!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father loved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he didn't want to#     put you in any danger.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heard him!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His dream... All these#     books and papers...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been trying to#     finish it, haven't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With my limited#     abilities... 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it doesn't involve#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looking into#     ways to create the serum#     without a Boss Monster.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I'll... figure it out.#     I have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found this in the#     trash.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figured it out.#     Last week.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"Using the leftover#     ex... extract from the#     human's SOUL...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"Using the leftover#     ex... extract from the#     human's SOUL...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believe I have#     removed any corruption#     it held."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I believe I have#     removed any corruption#     it held."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...Negating the need#     for someone pure of#     heart. 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you did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Daddy's wish could come#     true,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could make him#     smile! Make him proud of#     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didn't want you to#     be a part of this. And I#     agree.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 me do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want to make things#     right. Be useful for#     once.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I trust you to keep#     me safe!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I do believe that#     the refined method would#     work.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promised you would#     make his dream come#     true.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Very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I'll make it quick.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ensure your safety#     throughout the#     procedure, alright?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Mm-hmm!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be the heroes of#     the Underground!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thanks to you and#     daddy!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Heroes,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has a nice ring to#    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wait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will need to stand#     very still for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Close your eyes and I#     will begin the#     fusion-extraction.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may feel a pinch or#     two but it'll all be#     over before you know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Understood?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Understood!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truly believe in#     this, don't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Love you lots.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Love you 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no no no no no-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didn't it work!?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Kanako, wake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Wake up right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Mommy's here, come on!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What have I done?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Hello,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very sorry about#this, but I've been#bored all day!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door_menu_open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door_solution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instance_deactivate_object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acid_sound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door melted away.)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roadblock.)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complex lock mechanism#     blocks your exit.)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(What could open it up?)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can't think of a way to#     make this work.)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use the ACID to ACID#     away at the DOOR.)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TROUBLE LOCATING#     YOU AFTER OUR LAST#     ENCOUNTER.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WORRY NO MORE, I HAVE#     LOCATED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LAST PLAN DID NOT#     WORK SO I WILL TRY#     SOMETHING NEW.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path_change_point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 way!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FOUND THIS#     HIGHLY-CORROSIVE#     CONCOCTION.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 LIKE TO APPLY#     IT ON YOUR SKIN.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WILL YOU BE MY TEST#     SUBJECT?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WONDERFUL.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CORRECT DECISION.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ALLOW ME TO TERMINATE#     THE CORK FIRST.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TOUGH TO OPEN#     CONTAINERS...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...WHEN MY ONLY POINT#     OF FORCE IS AT THE BACK#     OF MY HANDS.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ALMOST HAVE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[Shoot]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FRET, I WILL#     RETRIEVE ANOTHER TUBE-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THE TABLES TURN.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axis_acid_sound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pellet_number_inc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pt_Effect1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pe_Effect1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object can handle any flavor text.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spawn_green_frog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my_frog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jump_chance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coming through coming through now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x_offset_base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bell_sound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Watch it,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don't want to alert#     any outsiders.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Especially workers#     under Asgore like the#     UGPS.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mail will have to#     wait.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don't want to alert any#     outsiders.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Especially workers under#     Asgore like the UGPS.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mail will have to wait.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nobody came.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bounce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p_gravity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p_friction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precision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rope_sprite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r_segments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wind_power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wind_power_max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wind_direction_change_countdown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wind_direction_change_countdown_max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array_push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Thank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Chujin...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Sorry to keep you#waiting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here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all_approached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human_alpha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rain. Beautiful droplets#     from the sky.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produces rain? Is it#     magic? I wonder.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Grandma always said that rain#     is a manifestation of the#     Underground's heartache.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"When monsters travel to#     Waterfall to wish their worries#     away...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...Those feelings are sucked up#     into the air and poured out#     across the land.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From old sorrow comes new life#     in the soil below."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that's the case, some sad#     monster must've stood in this#     corner for a long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I mentioned, Waterfall is#     the best place to go to#     experience rain.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Unfortunately, getting there#     from Hotland isn't easy right#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noticed that? All of#     the roadblocks scattered about?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like they don't want#     anyone venturing off a specific#     path or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you're carrying any "rain"#     don't be shy about releasing it#     into the air.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Holding onto sadness weighs you#    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page of rambly writings#     wastes away in the can.)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take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(You reach into the trash#     can...) 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pull out a crumpled up#     essay titled "Mixin' It Up!")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typed in size 13 font to#     better reach the minimum page#     requirement... of 1.)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stash the essay in your#     mail bag.)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spawner_log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jump_interval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is_jumping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turn_speed_max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shoot_point_next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shoot_point_inc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turn_speed_inc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new_seed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do you think#you're doing?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Searching for a#reason to hate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Strange...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didn't need a#reason when killing#the others...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bet you feel r-real#accomplished right#now.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the only thing#you managed to#accomplish...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...is pissing me#off even 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There's only one#way this ends.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right now, I#feel invigorated.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Good luck.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bomb_side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bomb_offset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shield_offset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shield_offset_max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shield_offset_min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y_draw_offset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black_overlay_alpha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gml_Script_martlet_wing_spawn_gml_Object_obj_fmartlet_spawner_feathers_wings_Step_0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grow_noloop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self_destroy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stickbug_delay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you believe I'm STILL#     mining?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just THAT committed to my#     job!!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...You think Angie heard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confined to these brown#     walls forever!!!!!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cymbal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T2 Appear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T6 Appear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T9 Appear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item_hspeed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layer_sequence_get_x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layer_sequence_x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layer_sequence_play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attack_sousborg_pan_launch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hspeed_new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layer_sequence_get_y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attack_cycle: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my time to shine!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scratch_instance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ring_frequency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attack_speed_modifier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flytrap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tongue_tip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grow_speed_target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grow_speed_current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attack_distance_max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attack_target_x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attack_target_y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homing_speed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h_variation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Leave us alone will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 family matter.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D../inner _:wiLl#be &lt;r-Ready .&gt;#Soon.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Sw/&gt;.eet _or#SAVory?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Ah yes! Just a#light tap on ze#edge!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Underground?#Undercooked!#What ez ze issue?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Quelle#impolitesse!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Water? Pah!#I cannot touch such#a zing!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No! Ze egg ez#already out of#its casing!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Oui! Turn up#ze heat!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ez going on#inside your tiny#head? Non!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 are not making#pie! Get it#togezer!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Ze meal ez not#even done and#you want#leftovers?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Hopeless!#Unprofessional!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 accomplished#giving me joy...#but I cannot eat#joy!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Ze egg is not#alive! Well...#not anymore :/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 course!#I must sow ze#seeds of flavour!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you can't#stand ze heat...#good!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Natural#ingredients!#Never#substitute!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bit of zis...#a bit of zat...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C'est croquant,#c'est fondant...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Réjouis-toi!#I am only going#to bring you to a#light boil!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Longue vie au#roi, courte vie#à l'humain!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complexion...#un poulet cru.#Some food will#help!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horse1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horse2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explosive_enemy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can_explode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(Take the acid?)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(Obtained ACID!)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doesn't seem appetizing.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(Crawl through the vent?)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sprite_index_og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bullet_drop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guy_b_start_xy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guy_a_start_xy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enc_flag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enc_time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orange_wave_last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(Several building bricks are#     scattered around a stuffed#     animal.)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...Almost looks like#     it's watching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sure I like this#     room...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turret_wave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real_turret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feather_spread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surface_draw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spawn_feathers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spawn_line_length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spawn_length_inc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spawn_dist_current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fade_out_timer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part_shardsys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part_shardEm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part_type_alpha2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zen_dialogue_gain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offset_y_current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offset_y_scroll_speed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You... beat me up#     pretty b-badly,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S-Star I...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sweat it too#     much...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reckon I deserved it#     for the Wild East#     fiasco.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Heck of a hit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didn't know you had#     that in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I'm... I'm so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Clover! We gotta get#     out of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finished.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Clover...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won.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Y'all had a fight? And#     the deputy won?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(My lessons worked...)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Wait, how much did I#     miss?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what to#    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Apologize, make#     excuses, nothing would#     change reality.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dug a hole far too#     deep to climb out of.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for nothing...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was I a few hours#     ago?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this same situation.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judgment was clouded#     and I screwed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 forgave me. The#     four others did as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We've both made poor#     choices, no#     sugar-coating that...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there is hope. At#     least... I believe there#    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can't begin to#     grasp what you've gone#     through...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this was an#     absolutely horrible way#     of dealing with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can't change what#     has happened, you're#    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 can control how#     you live from now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actions will mean#     everything.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Chujin. His legacy. His#     wish.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will never be#     fulfilled.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Chujin might not have#     been the perfect monster#     I thought he was...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even his darkest#     secrets came from a#     caring place.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that right there...#     is his legacy.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isn't found in a#     serum to "save the#     world."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Everyone he helped,#     everything he crafted...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what matters.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Martlet's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made life down here#     bearable for so many.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for that, he has my#     respect.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never thought#     about it like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the hell was I#     thinking?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so#     tunnel-visioned. So#     lost...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 work through#    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here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should take some#     time to heal. Recoup.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But... Kanako's#     wellbeing is still a#     valid concern.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connections to#     the Royal Scientist#    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begin an#     investigation. Try my#     best to help.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what to#     say...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you, Martlet.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owe an apology to#     you, most of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Our time in the#     Steamworks and what I#     said... It wasn't fake.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did allow me to#     briefly forget my#     troubles and have fun.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my reasoning for#     being there...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can't begin to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W-Why?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...Thank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gonna cry.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can't believe it's#     come to this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I think your#     journey is at its 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ASGORE and the barrier#     await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No! Already???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sad as it is, Clover#     needs to go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won't work.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Sure, we know Clover#     for who they are but#     Asgore...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won't see Clover as#     we do. And he doesn't#     care to learn.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this is a unique#     situation!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King has always#     been kind and#     understanding!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Clover wouldn't#     hurt anyone!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think that's ever#     mattered in the past?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truth stings, but#     it is what it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what?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Should I take Clover#     back to Snowdin?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Hide out for the rest#     of our lives?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why couldn't#     Clover stay with us?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it's plausible#     but won't the Royal#     Guard be on the hunt?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so many#     encounters Clover just#     disappears?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wouldn't be the#     first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Ohh yeah! They would#     probably think the same#     thing happened 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But... What about the#     others?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know, the next#     humans.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gets to live#     happily but they have to#     die?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...We don't know their#     hearts.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they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What? Deserve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learned#     anything?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just weighing our#     options!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backed into a#     corner here, alright?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calm down, guys.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I really#     thought tonight's fiasco#     was enough!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all talked it#     through and things were#     going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 immediately#     suggest giving the#     future children up to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didn't mean it like#     that! Get off my case!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sorry but I don't#     think you exactly have#     room to talk right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 you two! Cut it#    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probably want to go home dontcha?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Humanity already won by trapping us#down here, yet they keep twisting#the knife.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cannot continue any longer!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must have#places to go,#correct?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Castle...#The barrier.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did everything#in my power to#entertain...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...so monsters#wouldn't have to#worry about being#stuck down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Anyway, we'll bypass the Royal Guard#and plead your case to ASGORE!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Remember your REAL mission,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Asgore only needs#two more SOULS to#shatter the barrier.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a world it#would be if I had#two whole friends.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Most might act cheerful,#but life down 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...It's hopeless.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...The five children#you set out to find#in the first place.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Despite its ups and#downs, our little#adventure was a blast.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ASGORE's still out there#threatening human lives!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MUST THANK#YOU FOR OPENING#MY EYES.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Keep your head in the game!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Turns out you're a pretty#damn good leader,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Come on,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are a kind soul.#One of the best I've met.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what are you doing!?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uh...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Clover? What's going#     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scaring us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Wh-What does that mean?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time to 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No...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no no no no-we'll#     think of a plan!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have options!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Y-Yeah, don't do#     something you'll regret!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it's Snowdin you#     don't like, you can live#     with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house has the space.#     A-And the posse loves#    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Please, you gotta#     listen to us,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deserve better.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serious.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 understand.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whole time, what#     have we been doing?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Dragging Clover around...#     pulling at a leash.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Selfish.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came here by#     their own volition.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...They deserve to#     leave by it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 don't want this#     outcome,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there was another#     way...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let's face it.#     There isn't.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believe Clover#     realized that a long#     time ago.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much as I want to#     stop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see it. In your eyes.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about our#     freedom... isn't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the bravest,#     most selfless human I've#     met.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course, I've only#     met one...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if I ever meet#     another, I hope they're#     just like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promote you to#     sheriff 'cause lord#     knows you've earned it,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But you aren't sheriff#     material.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much 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already made my#     feelings known in#     Hotland.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Psst.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means more to us#     than you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everyone.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understand if you two#     don't want to be here#     for...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have what you#     need?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the suns getting#     low.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I'll... see you around,#     partner.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 a receipt for#    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changed my life.#     Truly.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will I know you're#     a human now,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means a lot.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sorry the world is#     like this...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people like you#     make it better.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We'll...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be outside.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gained my#     respect.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soul_canister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...want me to stay?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 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I'll... be okay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won't be#     forgotten.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sdnfnt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So, this is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All that work just to become#     another cog in the machine?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Heh, you've grown so#     predictable!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I could undo all of this right#     now but... Maybe you've earned#     your rest.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After all, there's always#     another.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Can't say it's been fun so...#     I suppose this is where we part#     ways.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Oh, who am I kidding?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Until we meet again... friend.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clower_crawl_speed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frog_car_speed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there we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 job holding your#     own while I was#     occupied.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seems pretty#     dazed, one more shock#     should do him 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end this!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dialogue_spawn_noloop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mooch_smack_approach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mooch_smack_x_start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vanish_type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 Smack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mooch_smack_x_target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mooch_smack_x_dist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mooch_smack_x_multi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T4 Vanish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T4 BG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T8 BG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T10 BG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T4 Obj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T4 Quote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T8 Obj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T8 Quote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T10 Obj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T10 Quote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saloon isn't always this#     crowded.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Happy Hour, you see? Half#     price drinks!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 don't know that so#     they'll continue to sell you#     full price drinks.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you do, do NOT come#     here during Crappy Hour!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drinks are TWICE as#     expensive and Dina throws a#     punch at whoever orders 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Upside is you get a coupon for#     10% off your clinic visit at#     the 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 love to stick around#     for your stay but I got a#     cactus to hug.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...What's with the look?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 have a boyfriend. Get#     over it???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elevator is in use.)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D-DOn'T HATE#ON MY m/MusIC#TASTES_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BiT OF A#H-H-HARSH nOISE#COMPLAINT/ /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KEEP UP !#KEEP UP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YOU CAN'T#V-VIBE TO IT,#GIVE IT U-U-UP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Okay, yeah !#I see you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Oh, now THIS#is groovy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WHAT'S THAT ?#MORE VOLUME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D-D-DISRESPECTFUL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Come o-on,#relax a#l-l-little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N-No need to#be bashful,#buddy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HEY W-W-what#is... this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WAIT !#I... Oh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k-kill#the mood :)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like#th-this one :)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is#n-nice :)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Mhm,#yeah :)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bzt- YOU'RE#LISTENING TO#D-E-A-T-H#RADIO-O-o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TH-TH-THIS ONE#GOES OUT TO ALL#THE HUMANS#OUT THERE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LOUDER !#LOUDER !#LOUDER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G-GIVING AWAY#ONE FREE TICKET#TO THE A-A-AFTERLIFE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bzt- AND NOW A WORD#FROM OUR SPONSOR:#BULLET-PATTERNS 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effect_counter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spacing_h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spacing_v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start_r_x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start_r_y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start_l_x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start_l_y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columns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random_green_r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random_green_l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Hotel 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bullet_number_max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bullet_number_current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Aw man...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 1 Loaded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picture_alpha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there we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Definitely what I need#     after that madness.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npc_action_sprite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wonder what Starlo's#     up to right 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Probably on some Feisty#     Five quest with a smile#     on his face.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envy him... to be#     wrapped in optimism and#     fantasy.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pretty rare#     amongst monsters.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Most might act#     cheerful, but life down#     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...It's hopeless.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why they look to#     the King for assurance.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believe once he#     gets seven SOULs and#     breaks the barrier...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...he'll easily be able#     to overthrow whatever#     awaits on the Surface.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rather foolish#     outlook if you ask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knows how the humans#     have prepared for#     retaliation since then?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digress... We#     should handle our own#     problems first.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imagine what#     Kanako's going through#     right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haven't seen my#     Kanako yet, have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Here, take a look.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 at that smile.#     Definitely her father's.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Gifted like her father#     too. She's 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...She didn't deserve#     this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truly wish things#     could be different...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...But, that's not what#     "fate" had planned.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apologize for my#     vagueness.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prefer to keep the#     bad memories to myself.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the Lab#     shouldn't be horribly#     far from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WILL get to the#     bottom of this,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the meantime, you#     can scout ahead. I'm#     gonna rest a bit longer.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scream if#     something makes an#     attempt on your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Say, another explorer in this#     neck of the caves?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Pleased to meet ya!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wouldn't be in the#     stone-moving business, would#    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Ha! Only kidding around!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morning, I set out on an#     expedition to find new wares#     for my shop.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Right as I passed through that#     door there, it caved 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Close one,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universe, but you won't#     do me in that easily!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 ha 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you're ever in Waterfall,#     be sure to stop by my shop!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 plenty o'wares to sell ya!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better place your allowance#     could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do you want me to say my#     catchphrase as a farewell?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 then! Ready?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 justice prevail!!!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was it "Let justice be#     done"?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Could've also been "Here comes#     the hammer."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can I say? I never could#     decide on my catchphrase!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 careful out there, kid!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a young'n like you#     doing out here anyway?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Surely it wasn't to meet ol'#     Gerson, was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hear one of my famous#     stories?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Surely not!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Stories?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Yes! I have many great stories#     of the old days.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Though, at this point, they're#     more like legends!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see, I used to be a hero.#     The Hammer of Justice!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go ‘round, day and night,#     walloping any bad guys that#     needed walloping.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one time, I-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forgot all of my#     stories.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 ha ha!!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I would too if I could,#     wa ha 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my memory serves, and it#     usually doesn't, Mining Co. is#     stationed around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could clear this cave in#     a jiff!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Eh, well... the geology here#     IS interesting.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I'll stay a while, ya#    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Take my situation as a#     blessing in disguise!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hspeed_old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vspeed_old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item_wrap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item_wrap_correct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item_throw_noloop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dynamic_mus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dynamic_mus_pos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darken_target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darken_current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Underground is full#     of beauty.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Friends... Families...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Hopes... Dreams...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at least... it was.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 valiantly they#     fought...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Nobody could stop you,#     could they?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hoped this day#     wouldn't come.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Retaliation was#     inevitable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believed we could#     handle it as we always#     have.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My dear friends...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why you are here#     but... I'm afraid it's#     too late.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goal is out of#     reach.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Monsterkind's plight is#     not something I take#     pride 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it is a conflict#     not of our making.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thing is certain,#     however.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violence has#     ensured this war never#     to 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Many more, of both our#     kinds, will perish#     because of this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Such is the path you#     chose.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if you chose#     differently...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unfortunate truth#     of the matter 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fate was sealed#     the moment you entered#     my kingdom.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will rebuild.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with the help of#     your SOUL, we will be#     free.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Goodbye.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charge_percentage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charge_sound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audio_sound_get_pitch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pitch_original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ready_sound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custom_col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asset_glass_panel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tiles_outside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rubble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asset_glass_flash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asset_broken_glass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FOUND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dynamic_wall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CORNERED,#    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 NOT WANT TO HURT#     YOU BUT YOU FORCED MY#     GLOVE.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PREPARE FOR PAIN.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 PROBLEM.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LOOKS LIKE YOU WIN THIS#    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RETURN TO#     CAPTURE YOU SOON.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GO ANYWHERE,#     PLEASE.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steamworks_22_event_throw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steamworks_22_event_axis_stop_throwing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steamworks_22_event_deflect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energy_ball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fly_time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Before we enter, I just#     wanna say...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today.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putting up with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the big picture of#     my life, you're only#     gonna be a blip.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oftentimes...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Those "blips" make the#     biggest impacts, you#    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what am I saying?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see you again once#     monsterkind is free,#     remember?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Wherever you are when#     that time comes,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search you out!#     Guaranteed!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it's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follow my lead.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drawer full of#     videotapes.)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label on the front#     reads: "Home movies.")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While I'm sure these#     are adorable...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don't have time to#     watch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Gotta keep looking for#     whatever spooked Ed and#     Star.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left_debris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right_debris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small_debris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Purple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spr_heart_purple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rad_current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rad_inc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spray_interval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spray_amount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new_spray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Party Popper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element of surprise.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trapdoor_spawn_particles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hey.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just uh, admiring the#     view.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just on my way to talk#     to the Foreman. Yep.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boulders stopped falling a#     while ago.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teacher never taught me it#     could rain rocks down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Weather... crazy stuff.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I'm gonna go soon.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my eternal gratitude#     helped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am i?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crayon_color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draw_y_offset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pointed_at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mouse_y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mouse_x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mouse_check_button_pressed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counter_timer_max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hands_b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pt_pt_dust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pe_pt_dust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gear_current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launch_dir_new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arm_return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Now, remember what#I taught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Dodge the bullets!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advance_message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distance_counter_max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move_speed_create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bounce_percent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rot_dir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Chujin Ketsukane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best of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notice a subtle indention#     in the dirt behind the#     gravestone.)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(Inspect further?)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dig into the ground with#     your hands until you hit#     something solid.)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videotape with a blank#     label.)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a Videotape!)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(Disturbing a resting place#     like this might be illegal.)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debug_render_path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mouse_check_button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draw_line_width_color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ARE YOU#DOING WITH THAT#LID?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 WAS NOT#SUPPOSED TO#BE USEFUL.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 IS CHEATING.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ZzzZZKKZ#DPPP-D_-A - 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WAS THAT?#WHAT DID I SAY?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"ZzzZKKZ#DPPP-D_-A - _"#IS NOT A WORD.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DID I SAY#THAT?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BZZT_Zz#PRpP /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DID IT AGAIN.#HOW.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WAIT. THIS IS#YOUR DOING. OF#COURSE IT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 NOT SHOCK#ME AGAIN,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AZ_a_D?f#F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A-AM ST_ARTING#TO REGRET GIVING#YOU THAT LID.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COULD YOU PLEASE#DROP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JUST KICK IT#INTO THE FIERY#PIT BELOW US.#SIMPLE.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ZBsssZ t-t-D#? 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 IS ENOUGH.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UNBEKNOWNST TO#YOU, I BROUGHT#A BACKUP PLAN.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PORTABLE#GENERATORS#=#INFINITE BATTERY.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GOOD LUCK.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SERIOUSLY???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AM REACHING#UNHEARD LEVELS#OF [ticked].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LEVEL 7 AT#LEAST.#YOUR FAULT.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[screw] YOU#[screw] YOU#[screw] YOU#[screw] YOU#[screw] YOU-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DoPDzzzZ_//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GAH.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WOULD NOT#LIKE ME AT LOW#BATTERY.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AM WARNING YOU#TO NOT DRAIN#MY BATTERY.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ZzzzzBBZzzzz#AooaaaA- _- . 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GOES THERE???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NOT YOU BECAUSE I#     GO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npc_direction_hold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YES, I HAD TO SCAN YOU#     TO REMEMBER.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STANDARD#     PROCEDURE AFTER A#     RECHARGE.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THE PRECIOUS#     MEMORIES ARE FLOODING#    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ALMOST MURDERED EACH#     OTHER SO MANY TIMES.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LMAO.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WHAT? THAT IS A THING I#     SAY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SOUS-BORG TAUGHT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MEANS "LET'S MAKE AN#     OMELETTE."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SAY, WHERE DOES A BOT#     FIND A HAT LIKE YOURS?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 ROCK A CAP LIKE#    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MIGHT TURN SOME HEADS,#     YOU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 WELL, I SUPPOSE I#     NEVER MENTIONED IT#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WOW, THIS IS#     EMBARRASSING.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FEEL MY FACE#     TURNING BRIGHT GRAY.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WHAT?#     NEVERMIND.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BETWEEN ME AND MY#     E-DIARY.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FUN IN THE#     STEAMWORKS,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PLAN TO TAKE A#     SWIM IN THE BOILING#     LAKE, BRING FLOATIES.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LIFEGUARD WAS#     RECENTLY PROMOTED TO A#     DEATHGUARD.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TRAGIC. LMAO.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HELLO "HATTED#     HUMAN."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YOU ARE WELL THIS#     FINE EVENING.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HELLO,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CAUGHT ME ON A DATE#     WITH THE LOVELY.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TURNS OUT I DID NOT#     HAVE TO RECHARGE.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YEP, I CAN RUN ON LOVE#     ALONE. WHO KNEW?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STILL, I DID SPEND SOME#     TIME IN MY LOCKER.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SEVEN MINUTES IN#     HEAVEN.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INFORMAL OF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 NOT INTRODUCE YOU#     TO MY SPOUSE.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THIS IS DAISY.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SPOUSE.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ARE NAMED AFTER#     THE FLOWER.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MUCH DIFFERENT#     FROM THE PLANTS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ONE, IT HAS COLOR.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TWO, IT DOES NOT#     SMELL OF BLEACH.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LIKE MY SPOUSE.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SOONER OR LATER...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WE WILL HAVE#     TO ESTABLISH OUR NEW#     SOCIETY.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WILL BE TRICKY.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MR. SCREEN WANTS THIS#     "TYRANNICAL GOVERNMENT"#     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TRIED TO PLAY IT OUT.#     YOU KNOW, LOOK AT THE#     PROS AND CONS.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SADLY, I DO NOT SEE#     THE OTHER BOTS JIVING#     WITH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HATE TO CRUSH MR.#     SCREEN'S DREAMS, BUT IT#     IS WHAT IT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SAY, WHERE DID THE TALL#     LADY GO?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YOU NOT HAVE#     BUSINESS IN HOTLAND?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NO.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DID NOT GET#     SEPARATED, DID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YOUNG FOLK GET#     LOST IN SUPERMARKETS ALL#     THE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IF YOU THINK ABOUT#    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STEAMWORKS MIGHT BE#     BIGGER THAN A#     SUPERMARKET.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IF... WHAT IF MY#     FUTURE CHILD GETS LOST#     IN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NOT GOOD. NOT#     GOOD AT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 ME SLIPPING#     INTO THE ANXIETY ZONE.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*BEEP BEEP*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ANXIETY ZONE REACHED_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SEARCHING FOR RATIONAL_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I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INSTALL A#     TRACKER IN MY CHILD.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GENIUS.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SOLVED 90% OF#     PARENTAL PROBLEMS.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IS ALL THE#     "CATCHING UP" I HAD#     PLANNED.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YOUR LIFE TURNS#     OUT AS SICK AS MINE.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GOODBYE,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spwn_properties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y_variance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times_caught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ceroba_is_running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shadow_axis_image_alpha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check_point_current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check_point_current_axis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path_get_point_x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checkpoint_x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path_get_point_y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checkpoint_y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checkpoint_x_axis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checkpoint_y_axis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spawn_arrows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ESCAPED CONVICTS SPOTTED.#     STEAMWORKS:#     OFFICE BRANCH.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no! Run!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ESCAPED CONVICT SPOTTED.#     STEAMWORKS:#     OFFICE BRANCH.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arrow_down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Clover! The lockers!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Follow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Huff... Huff...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guy means#     business!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husband was one hell#     of an engineer.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wonder why he#     kept all this from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could've left me#     some sort of off-switch,#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ROBOT! I totally#     forgot about our plan!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Ugh, sorry. Next time#     we see Axis, we'll try#     it for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HALT.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COMING WITH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ENOUGH RUNNING.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player_is_caught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path_get_number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Moray, let's team#up for an attack!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ghost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saw_speed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saw1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saw2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saw3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conveyor_puzzle_activate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conveyor_puzzle_countdown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conveyor_puzzle_active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conveyor_spawn_item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conveyor_item_number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conveyor_item_number_max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conveyor_item_number_wrong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conveyor_item_offset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conveyor_item_offset_max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conveyor_item_secret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MachineFront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spawn_modifier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activate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check_confirm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cancel_confirm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blue_button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red_button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initial_lvl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level_current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lvl_dif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random_attack_list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random_attack_current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random_attack_current_last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attack_counter_current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attack_remote_destroy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fall_speed_max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weakpoint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I... WHAT?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WELL...#I MEAN, YEAH.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THANK YOU,#I GUESS.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COME ON, YOU#DO NOT MEAN#THAT.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DO?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WHOA. HEY.#I FEEL FUNNY.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FEEL...#GOOD.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THANK YOU FOR#CONFIRMING MY#NARCISSISM,#HUMAN.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NOTE: THAT WAS#A "JOKE."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do.)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path_speed_default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where are you off to,#     mate?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 space for a plus one?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joking around of course!#     Heh...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just... I think it would be#     NEAT if I could like...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Join your party or...#    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know you're busy and all#     - so am I!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Things pile up, right? Life...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'Course,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"busy" involves adventure#     and the discovery of wonderful#     treasures.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"busy" is more like making#     sure I don't miss my alimony#     payments.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nah it's cool... it's#     cool...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need to stick around#     worrying about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tell me all about your#     grand journey later.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you could write a book#     about it? And I would like, be#     your editor?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know, just thinking#     out loud, heh...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starting to think my date#     stood me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waiting here for#     three hours.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date is tomorrow night but#     would it hurt to show up a#     little early?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silverware is getting#     cold...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am I kidding?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date is so cute, way out of#     my league.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would anyone show up twenty#     hours early for someone like#    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just not cut out for love.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staff_right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freq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ufreq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opacity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opacity_target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cabinet contains#     thesis papers on many#     different subjects.)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These are all typed on#     cardstock...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wealthy was#     Chujin...?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Quit hogging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then...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"Convenience" was never#     in today's dictionary#     anyway.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Gotta be a staircase#     closeby.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bomb_speed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original_y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is_punched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frog_green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width_inc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axis_positions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axis_position_current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axis_position_new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axis_move_timer_max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axis_move_timer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item_type_last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item_type_repeat_count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item_type_repeat_count_max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speed_sound_noloop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lerp_amount_h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lerp_amount_v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martlet_fist_left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martlet_fist_right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martlet_animation_enabled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martlet_previous_melt_sprite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martlet_previous_melt_sprite_alpha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martlet_sprite_base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healthbar_alpha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healthbar_timer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healthbar_timer_max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shot_damage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draw_healthbar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draw_aim_line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random_y_offset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draw_line_width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attack_interval_big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turret_count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turret_count_max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Star...#Martlet...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broken necklace.)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(Useless.)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old necklace, discarded in#     the sand.)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(Looks expensive.)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the necklace!)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(60G sits abandoned in the#     machine.)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60 G!)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machine is now empty.)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flap_noloop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spawn_count_max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particles_spawn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flap_sound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Ketchup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 for bringing that 'dog#     from a 7 to a 10.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disc_count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leaf2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flowey_vulnerable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pick_index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face_index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soul_spawn_delay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slide_speed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Chlorine [Cl]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Useful for cleaning pools of#     water. Even hot pools on#     mountaintops.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target_code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target_code_array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entry_number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entry_correct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overlay_sequence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number_selected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layer_sequence_is_paused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confirm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sequence_pause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layer_sequence_pause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number_alpha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x_origin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y_origin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Gold [Au]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"Au" means that perhaps in#     an alternate universe, you own#     some.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max_size_x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max_size_y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grid_size_x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grid_size_y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bg_grid_offset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grid_n_x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grid_n_y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offset_x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offset_y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rect_size_x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rect_size_y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Parmesan and Red Pepper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third most famous Italian#     duo.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alarm_beep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fmartlet_sppool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wow#SerIOUSLY!?!?!?.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WHOA#therE!!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HahA!!#Cool Trick!!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W//what#was_That? /(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St_amwrrks#Need_/ scruBbed#0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AaAAaoo/aa/.#Bzzt.’"&lt;&lt;&lt;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//Cleaaaaan - 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LLLet's#;-:_#Wassh 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 rid the#Underground of#SOAP!!!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 cle//a--I#mean help all#Germs conquer#the land!!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 YOU!!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are RUDE!#Take THIS!!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can't beLIEVE#you Would propose#such a 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comE#ANY cLosER!!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YEAH yeAH!!#puMP IT UP!!!!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goNNA woRK so#MucH HARDER!!!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*Hum-DEE-DUM#dE-DUMM!!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*ToGther we#are Strong!!!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 Heh!!#Bet I am DIRTIER#than YOU!!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 iS time#to Meet Our#Mops!!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Gee, you're too#Clean! Let's#staIN thaT VEsT!!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Nothin' like the#smell of RuSted#meTal in the#Morning!!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will NeVER take#out the TrASH!#YOU CAN'T MAKE#ME!!!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Scrub-a-dub-dub!#Sewage in the#tub!!!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Want a sip of#my Mop Water?#It's FReshly MaDe!!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didn't see you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just staring at this pond#     for my next landscape study.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reminds me of us.#     Individuals, I mean.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Most of it is beautiful.#     Perfection at a glance.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then you look closer and#     see a hole cut right through.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Jagged, invasive... defacing#     and weakening what should be a#     masterpiece.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Sure, you could fill it in,#     but it would only be a faux#     correction to the whole.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may look stronger than#     before, but the wound will#     always be present.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again, maybe it's just a#     pond with a hole in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thought starting small would#     be best after leaving the#     Ruins.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little overwhelming,#     thinking of how much art I can#     make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Drawing in increments for#     sanity's sake, heh!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I feel like branching#     out, I might try my hand at ice#     sculpting!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 definitely need a#     teacher,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is this one monster who#     is highly proficient at ice#     magic.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roam the higher#     elevations south of here last I#     heard.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Probably too busy for silly#     art projects, unfortunately.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but I have work to do!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Catch you later, yeah?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x_center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y_center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time_increase_radius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feather_angle_radius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feather_angle_master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feather_angle_speed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angle_position_current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feather_launch_counter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feather_launch_no_loop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feather_launch_alarm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radius_increase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frotate_angle_diff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frotate_angle_use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frotate_x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frotate_y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frotate_angle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can_feather_launch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y_offset_inc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ceroba_bullet_flash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is_reading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reading_time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pause_time_max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Soda and Mints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deadliest mixture of them#    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dir_clamp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Dammit!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Better try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fireplace is#     making the already-warm#     house warmer.)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Pretty#     counterproductive in a#     climate like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Still, it looks#     beautiful.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direction_inc_max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charge_speed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remnant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lerp_amount_new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lerp_amount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max_shards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shard_spread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Hey!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is_deflected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deflect_noloop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shield_enabled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release_speed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gml_Script_martlet_wing_spawn_gml_Object_obj_fmartlet_spawner_wings_scratch_Step_0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flame_2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homing_speed_original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anim_stage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dash_timer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hand_angle_max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image_dec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speaker_right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speaker_left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audio_pos_x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audio_pos_x_current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spawn_notes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spawn_interval_max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spawn_offset_x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spawn_offset_x_max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spawn_offset_x_inc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spawn_offset_dir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bucket_spawn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pellet_dist_default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pellet_dist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pellet_speed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spawn_direction_min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spawn_direction_max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spawn_direction_inc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spawn_delay_max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clay_piece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text_var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abandoned_geno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you got my message.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you found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...King ASGORE's#     Castle.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whole life...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whole life I was#     taught that humans are#     the enemy.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And... it looks like#     they were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even with that#     prejudice drilled into#     my mind...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I... I sense#     better in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I'll admit, you're#     not shy about defending#     yourself.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During our journey, I#     sensed an alarming aura#     in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And... maybe they were#    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trying my#     best to act nice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...for a while now I've#     sensed an alarming aura#     in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...thankfully, you#     never did.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had this plan to stop#     your violence if needed.#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...I'm not sure if I#     should...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this plan to stop#     your rampage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sorry for keeping#     that from you but you#     know how things are...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so, there's#     another problem...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ASGORE needs seven#     human SOULs to destroy#     the barrier.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far he's collected#     five and I fear he'd try#     for another...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might fight back#     and well...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just... can't do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a good kid deep#     down, I'm sure of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truthfully, I can't#     allow you to visit#     ASGORE.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only needs seven#     human SOULs to destroy#     the barrier.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far he's collected#     five and I know he'd try#     for another.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would fight back#     and well...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Gosh, I must be crazy!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you're going to#     shoot me, do it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You'll never get past#     ASGORE.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He's our only guiding#     light and not one to be#     snuffed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go ahead... Mark#     your tally.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Let's... put all this#     behind us. End the#     conflict.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come stay with#     me. Live out a happy,#     violence-free childhood.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don't deserve to#     die this young.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a bunch,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smile a little!#     This is a new beginning!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C'mon, "roommate",#     let's go to Snowdin!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certain this is#     the right decision#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gone through so#     much. More than any#     child should.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believe you can#     change for the better.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understand if you're#     hesitant but please...#     trust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the best#     outcome for everyone.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"roommate", let's#     go to Snowdin.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You're... not attacking#     me...?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think... I hope...#     you can change for the#     better.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...What do you say?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let's go to#     Snowdin.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I should've k-known...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message_insert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Our friendship was#     always one sided, wasn't#    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all, you never#     bothered to save even#     ONCE!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Oops! Got to her first!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 I must say...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whole “false sense#     of security” bit? Very#     clever.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tell me you were#     ACTUALLY trying to turn#     this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what you did to#     all those poor monsters?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Hahahaha!!!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just too funny!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care how#     mind-numbingly#     sympathetic she was...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is no ticket to#     redemption for your#     actions.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...Oh, right!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Surprise! I betrayed#    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Real sorry, but hey,#     thanks for abandoning#     your rampage!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were gettin' pretty#     strong for a second#    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usually the#     worrying type but whew!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Dodged a bullet!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Whoa! Make that two!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you forgot#     who's in charge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empty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empty_last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battle_box_width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excl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draw_x_offset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counter_shake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WAIT-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YOU- Y0U / _I. 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[&gt;/0FFENSE LEVEL#LOWERED_]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OH.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HAPPENED?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 S_SEEMS TO#BE A GAP IN MY#MEMORY CORE.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AM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HAVE#INCAPACITATED#YOUR OPTIONS.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ASK YOU#COOPERATE WITH#ME.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ACCEPT YOUR#OFFENSE,#TRAMPLER.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MUST LEARN#THAT PLANTLIFE#IS IMPORTANT.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MORE IMPORTANT_#THA;N#Y0U. /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YOU DO NOT#YIELD, I WILL#CALL FOR BACKUP.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YOU ARE A#HANDFUL.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AM GOING TO#COUNT TO 3.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1...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2...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 BLUFFING.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3.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[CALLING BACKUP_]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called#for help,#guardener?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CORRECT.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TRAMPLER DOES#NOT VALUE THE#GREENHOUSE.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is#the offense#level, miss?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10 - TERMINATION.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level 10!?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mean, of#course!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 are#sorry,#offender.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guardener#says you#deserve#termination.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THEY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sooo...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ATTACK.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_KEEP IT UP_&lt;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PLEASE/ STAY IN#Y0UR_CONFINES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CLEVERLY 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HAVE GAINED#MY RESPECT.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YOU HAVE#NOT GAINED#MY MERCY.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BOTS,#_ATTACK.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JUST YOU #AND I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 IS TOO BAD#I CANNOT GROW#TIRED.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 YOU,#THAT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i'm here#for the#attack!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OH. YOU#MISSED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seriously?#maaan.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HEY, IT#IS OK.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HERE, A FLOWER#TO CHEER#YOU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yoo #thanks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mind if i#attack a#little?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BY ALL#MEANS.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STILL#STANDING?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ARE#RATHER UPSETTING.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JUST WAIT UNTIL#MY CREATOR HEARS#ABOUT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WILL GET#A LONG LECTURE.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LECTURE MORE#PAINFUL THAN#ANYTHING I AM#DOING.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TRUE TORTURE.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AFTER THAT, THE#HEAD OFFICE WILL#GIVE YOU AN AWARD: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"EXCELLENCE IN#RUINING#GUARDENER'S DAY"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DESERVED.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[GIVE_IN, #0_ALREADY// . 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bubble_type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bubble_x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bubble_y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curr_fill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sound_playing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pl_die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day, I'm gonna travel down#     this belt myself.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wanna see where it leads!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Bad idea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think that's dangerous?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got a hardhat, don't I?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you'll never have any#     fun if you're uptight all the#    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have to wait until the#     shift's 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the confidence#     boost!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gotta say, sorting through#     the same gemstones every day is#     getting old.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bet the Surface has a ton#     we've never heard about!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Ironic that the first thing I#     wanna do when we're free is#     explore more caves,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Welp, gotta get back to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new_camera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cam_width_half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cam_height_half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current_area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cam_x_min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cam_y_min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cam_x_max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cam_y_max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poor boy... where did you#     go?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idle_sequence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damage_disjoint_timer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damage_disjoint_timer_max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layer_sequence_get_headpos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layer_sequence_get_length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shot_count_max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shield_instance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bell_position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shield_x_offset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wave_offset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disable_shooting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shield_x_offset_amount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anim_loop_time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anim_stretch_current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anim_stretch_max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anim_inc_multiplier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anim_inc_multiplier_max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anim_head_offset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anim_hand_left_offset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anim_hand_right_offset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anim_staff_offset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anim_ponytail_offset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anim_loop_time_half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anim_inc_current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swore I had#the key.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Saving monsterkind#from their demise...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Carrying on his#legacy...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 was worth the#risk to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Now my life is#over.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 nothing.#For no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have done#unforgivable things.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let my husband#work himself to#death...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put my precious#little girl through#hell...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 god.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full_sprite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shopkeeper_sprite_default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shopkeeper_sprite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bot fact: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"bots all have a passion for#     something. a programmed#     fixation."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example, i'm a huge fan of#     arson.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"bots are not allowed to#     swear. it is indecent and#     rude."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alas, i am cursed to this#     family friendly environment.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"bots are not allowed to#     engage in romantic#     relationships.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would run the risk of#     bypassing the sentience#     suppression system."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...what does "romantic#     relationships" mean?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can't we interact with#     friendly boats from the roman#     empire?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only memorized three bot#     facts.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anything i say now would only#     be bot fiction.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Ugh... I'm never#     travelin' via laundry#     chute 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Ed! You're back!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Clover too?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worried sick#     about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Where's Star?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 ran away so he#     chased after 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Alone!?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did you let him do#     that!?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 knows Ceroba more#     than anyone, Moray.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I'm not so sure#     of that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Moray messaged me about#     you being in danger...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...so I dropped what I#     was doing and flew over#    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Why'd you get Feathers#     involved, Moray!?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thought she#     deserved to know... She#     can help.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 for reaching#    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heard that you found#     something in Ceroba's#     old house?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was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didn't have the time#     to look over everythin'#     closely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raised some serious#     concerns.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Papers... tapes...#     belonging to Chujin.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way too scientific#     for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and I can scope#     it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way! I was told to#     keep Clover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 potential#     threat to their life!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always a#     potential threat to#     their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anyone can fix this,#     it's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Fine... Just stay on#     track.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have them#     runnin' away or nothin'.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the way?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we'll meet you#    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still have to finish#     explainin' everythin' to#     the group.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Until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before we go, I#     need to apologize.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shouldn't have let#     Ceroba take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just... I really#     thought I could trust#     her. We all did.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what I had to take#     care of in Snowdin was#     far too impor...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what? Doesn't#     matter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focus on what Ed#     told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Concerns regarding#     Chujin he said?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Surely it's nothing...#     right?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Chujin was almost like#     a father to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where I'd#     be in life without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I'll... let you lead.#     Just head to Oasis#     Valley.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Nice to see you again,#     by the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npc_reset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bounce_speed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bounce_noloop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image_angle_rot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image_angle_rot_max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ceroba_bell_debris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puff_x_1_last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puff_x_2_last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puff_width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puff_height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puff_x_1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puff_x_2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Believed to be but a myth#     until recently.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noise_alpha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noise_timer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noise_timer_max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T3 BG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T7 BG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T9 BG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T3 Obj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T3 Quote Mooch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T7 Obj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T9 Obj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T9 Quote Mooch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(Books of a novice#     reading level lie in the#     basket.)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 carry#     similarities to books#     you've recently read.)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Aww, I remember reading#     those as a birdling.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Not to brag, but I#     finished them all in one#     day.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may have exceeded my#     classmates by several#     grades...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tongue_attack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friction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tongue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caught me chillin' by my#     brand new house.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right! Just bought this#     sucker!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down in the dumps#     lately so I thought it was time#     to move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something nice for myself,#     ya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highly recommend doing#     something nice for yourself#     every now and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therapeutic!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let anyone inside yet,#     got a crew doing renovations.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They're installing the latest#     music production equipment.#     Fancy stuff.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just say you're gonna#     start hearing my hot beats#     everywhere!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your struggle, just#     hold tight. Life gets better!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that did the#     trick!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pretty clever in#     intense situations.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I'm... impressed.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giant sealed door,#     presumably keeping something#     inside...)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door is locked from the#     other 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Locked, huh? Strange...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Ed and Star took#     another route.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cood_offset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prev_fill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color_fill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is_hidden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anim_curve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nb_rect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u_nb_rect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rect_centered_coods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hit_gen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Gotta beat this heat.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losin'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Mirrages, man...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trust your eyes out#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Stay away from precarious#     paths.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You'll just turn up back where#     you started, for real.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R-ew///i#...n,d&lt;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*Bzzztt(//#sz/_-__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Nothing worth it,#that's for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Because your#antennas are#crooked. Tapes#win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I'll admit,#this one#is good.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Hard disagree.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remind#me.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 you detach#me while you're#at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Can't say#the same.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She's been#trying to get#a signal#forever.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Ugh, Telly's#entertainment#is so...#temporary.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Word of advice,#please rewind#your tapes before#feeding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 someone#please shut#Ms. Tube-brain#up?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Just... end it#all.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hello! Hope you're having#     a glorious day!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give you a flower but#     those are in low supply around#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a friendly smile#     suffices!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Honestly, the Dunes are not#     the best place for my sisters#     and I.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feel an obligation to be#     here. You know, to help grow#     the ecosystem.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day, we'll return this#     place to its former glory!#     Mmhm!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heard rumors about an#     abandoned greenhouse FILLED#     with flowers.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sure how or why such a#     thing would exist but I really#     wanna see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Remember to give flowers lots#     of love and attention!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are alive and can teach#     you many things!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sh_uvs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pixelate_surf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shader_set_uniform_f_array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shootsnd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garbage_count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garbage_current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spawn_number_current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spawn_number_current_dir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pseudo_random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green_spawn_noloop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charge_pos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new_trash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new_soap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white_id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disc_yoffset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activate_delay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activate_delay_max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activate_count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you know#the truth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Are you#satisfied?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 you find joy#in making me#relive my darkest#memories?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never claimed#to be a saint.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drowning in a#sea of mistakes#like anyone else.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instead of#sinking...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chasing the#one ray of#sunlight peeking#through the#surface.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tried letting#go, moving 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I guess deep#down, I'm too#stubborn to live#like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 my fate.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bullet_hit_overlay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right_boundary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left_boundary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top_boundary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bottom_boundary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soul_bbox_right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soul_bbox_left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soul_bbox_top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soul_bbox_bottom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hold_timer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destroy_self_noloop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cooldown_timer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cooldown_timer_max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debris_count_big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debris_count_small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max_frogs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green_frog_spawn_point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platform_speed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platform_delay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left_platform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right_platform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frog_bot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current_frog_top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current_frog_bot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attack_delay_max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glitch_sound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Sodium [Na]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 essential part of any#     balanced breakfast.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feather_angle_total_max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intro_noloop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white_alpha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clover_offset_x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clover_offset_y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clover_shake_strength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timestamp_current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timestamp_image_index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intro_song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switch_timer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stage_current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music_flowey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controller_flowey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hp_bar_alpha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fun_value_check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song_pos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 O W D Y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fun with your friend back#     there?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Hahahahaha!!!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Thought you slipped away for a#     second didn't ya?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quite a vigilant one...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Bet you could've outlasted#     ASGORE if you bothered to reach#    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though your choices in#     this timeline are useless to me#    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didn't outright HATE our time#     together. Not all of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Two lost souls deciding who#     lives or dies...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Most of the time you were#     insufferable but when you gave#     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...Gave in to your true violent#     urges. That was the best part.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when I knew you had it#     in you to fight the 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that was so long ago, haha.#     Just look at you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Barely recognizable!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know, some say yellow is#     the color of justice.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Close, but that's not the word#     I would choose...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Yellow is the color of#     judgment.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Consequence...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would know, wouldn't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Ahhh, you're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cares about all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Life's all about the thrill!#     How fun your experiences are!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Our time here has been way#     better than any interaction out#    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I'm not looking for it to#     end any time soon!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course, it can't last#     forever.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I overtake your SOUL,#     I'll kill ASGORE.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absorb all those poor#     children you couldn't save!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and only then, I will#     become GOD.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But for now... this is only the#     beginning.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please, resist.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entertain each other a#     while longer.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all, in this world...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IT'S KILL OR BE KILLED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fight_end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here we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give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Uh-huh...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IS WRONG WITH YOU???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Idiot!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really hate you, you know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 o u 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 . . 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camw_old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camh_old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camx_old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camy_old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stare_at_screen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camw_new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camh_new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camx_new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camy_new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Useless...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of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is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Great.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hurtbox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charge_state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world_value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重置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配置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 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screen_message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ERROR: Power 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screen_message_current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screen_interact_noloop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compound_count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compound_active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compound_destroy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screen_cursor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Reading.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Acception 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Accepted.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Rejection 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Declined.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MISSING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status_1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status_2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PRESENT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 . .Booting process.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ITEM is ready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dynamite_spawned_count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dynamite_spawned_max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bonjour! Mon apprenti!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back to ze kitchen!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to your infinite#     wisdom, I have kept myself#     busy!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Oui! Nossing but frying eggs#     for ze past ‘our!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gifting free samples so#     have a taste if you like!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seen ze flora#     everywhere?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Ces plantes blanches...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Well! Zeir taste iz just#     lovely!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ground some up into a new#     spice to use on zi eggs!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But, for some reason, zi eggs#     did not like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Zey melted in my pan when the#     spice touched zem!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Quelle tragédie! Amour#     interdit!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ze first monstre I#     have spoken to in a while!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miss conversing with#     ozers, espessially my creator!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have a lot in common. Our#     physique, voice, culinary#     skills - zey all match!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confused why we were zi#     only ones in ze Steamworks like#     zis...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said zat many monstres come#     from ze outside world. Ze#     Surface!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on ze Surface are many#     different types of beings from#     different places!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all monstres migrated to#     zis mountain, some of zem#     hailed from zose places!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so, zeir wonderful#     traditions and cultures have#     spread around down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beautiful sing!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asked my creator where his#     family was from.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told me about a land far#     away with millions like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simply cannot believe#     such a sing!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Millions of culinary bots#     living togezer?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Impossible!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Zere would not be enough#     frying pans to go around!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better get back to ze stove!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Until we cook again!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Au revoir!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Seen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hate#reruns!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They'll reboot#anything#nowadays!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Gimme something#new!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YOu.. . ARE LeTTING ME#     GO?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UH. WEIRD DeCISION.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SO YOU KNoW..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Y0U STILL [freaking]#     SUCK.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FEEL FREE TO TRIP aND#     FALL TO YOuR DEATH ON#     THE WaY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ring_sound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pellet_spawn_noloop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alt_bullet_speed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pellet_gap_size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pellet_destroy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spread_amount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new_pellet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sheet of neatly typed#     bullet points lies crumpled in#     the trash.)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stash it in your mail#     bag.)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Workstations...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well... Probably#     another code to find.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the drill.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Must be the manager's#     office.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Surely they had access#     to all passcodes.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check those file#     cabinets.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Hold on, look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Performance reports for#     all factory employees.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A... B...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"01/16/20XX...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Mr. Chujin pitched his#     blueprints for a "guard bot" of#     sorts.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called the project: AXIS."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"03/19/20XX...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Model 01 was presented to#     King ASGORE but was swiftly#     rejected.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poor thing couldn't stay#     powered up for more than six#     seconds."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"05/10/20XX...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Model 04 backfired and#     shot one of its gloves at the#     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getting embarrassing."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"07/23/20XX...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Model 07 refused to enter#     the throne room.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...ASGORE gave Chujin one more#     shot after incessant pleading.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he's a smart engineer#     but if the next showcase goes#     south..."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"09/23/20XX...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this is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Model 08 booted up and seemed#     to be stable for a moment.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was until a malfunction#     occurred and sparks began to#     emit from the body.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the chaos, one spark leaped#     onto King ASGORE's flower bed.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 fire ignited but was#     swiftly put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leave. Leave and do not#     return.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I apologize deeply.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as we are, us monsters#     simply aren't ready to bypass#     the barrier!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this deep down... I#     know you do. Axis IS the#     solution you need!'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solution I need is a#     reliable one. One that won't#     set fire to our homes.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this is about my...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thank you for your service to#     society...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...But I'm afraid monsterkind's#     freedom belongs in more capable#     hands.'"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"Capable hands" he#     says.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 at Axis now. The#     TRUE realization of#     Chujin's vision.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far exceeds ANY model#     Asgore ever saw!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And you know who those#     "capable hands" now#     belong to?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scientist who has#     Kanako.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Dr. Alphys.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while back, she built#     a robot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so "lifelike" it#     got her the position she#     has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must've been real#     impressive!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impressive that#     Asgore kicked the other#     visionaries to the curb.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understand now... Why#     Chujin never shared this#     with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He must've been#     absolutely gutted#     hearing those words...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Screw the Royals.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politics, all the#     red tape...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This, Clover, this is#     why the mission is so#     important.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can't trust these#     close-minded gatekeepers#     to do anything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for a second.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speed_dec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reset_timer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destroy_sprite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energy_ball_deflect_noloop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Looks like he's go-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ceroba_x_original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Axis, hold on a second!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 - ONE MILLION#     SECONDS!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NOT HAVE THE#     KNOWLEDGE TO COUNT THAT#     HIGH.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IS THIS#     ABOUT?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a surprise for#     you! A special 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ADMIT, YOU HAVE#     MY ATTENTION.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PROCEED.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for you, your#     very own robot#     companion!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sleek, top of the#     line model!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Aren't they beautiful?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IN THE MOOD.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EYES ARE ONLY SET ON#     YOUR APPREHENSION.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GOODBYE.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making them cry,#     Axis!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ROBOTS CANNOT CRY. I#     HAVE TRIED.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it was worth a#     shot.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Plan C it 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IMMOBILE.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went with our#     surprise, it wouldn't#     have gotten messy.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MOCK MY#     JUDGMENT.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RETURN TO#     CAPTURE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...WITH NEW HANDS.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Phew, I'm spent.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Next chair we see, I'm#     taking a breather.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steamworks_22_event_ceroba_guard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in_bounds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bounce_count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cactony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cactony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animate_alarm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end_alarm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animate_state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anim_in_speed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anim_out_speed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id_needle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 course I'll#help you, Ace!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Rutherfordium [Rf]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Discovered by the prestigious#     Dr. Rutherford Oscar himself.#     Or so he claims.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soul_grab_noloop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 be honest?#Not surprised.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They were only#greetings!I#ssswear!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true, I#do. Run along#now!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Ding ding ding!#Got a genius#over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Oh, this and#that. Odds and#ends. Ya know...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an#excccellent#travel companion!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Yesss, we're#gonna go far,#you and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knew you'd#see things my#way, human!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Come on mate,#don't leave me#out to dry!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Fine! But you're#missing out#BIG!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Enjoy the#snake-sized#hole in your#heart!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H-Help a friend#patch themselves#up, eh?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Calm down, mate.#We can work#something out...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know just#what you need!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You, me,#perfect match#eh?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 cheer#you right up!#Easy!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Adventure?#That's my#maiden name!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are you#avoiding my#greetings? Come#on!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What's your story?#Scandals?#Sssecrets...?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 help ya#climb out of your#rut, I can!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can trussst#me! Swear on#me mum!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target_bubble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flying_speed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grav_speed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half_width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half_height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loop_prevention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peek_distance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a slime, I'm busy.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impact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dmg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hp_self_last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hint_noloop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{0} - 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{0} - Autofire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{0} - Dash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sequence_idle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crayon_y_offset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hear sounds coming from the#     plant.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wave_number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bul_spawn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ring_object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(Just your average garbage.)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some food 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find a discarded Hot Dog#     in the trash can.)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a Hot Dog!)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(You're more of a cat person.)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Wait! Another robot!?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way! We can't fight#     this 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if Chujin built-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what? We'll#     talk later.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find a peaceful#     way around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do my best to#     provide defense for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lantern_offset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greyscale_intensity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greyscale_overlay_alpha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are you#like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Always taking#the high road.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Aren't you angry?#Aren't you just?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Pull the trigger#already!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Pull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destroy_type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fall_delay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warning_line_alpha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door is already#     open.)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(Swipe your ID?)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foreground_pillars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layer_get_id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fg_layer_id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song_change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play_song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ransong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bark_song_chance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up?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enjoying the tune we're#     currently bangin' out?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you are 'cause it's the#     only one we're playing tonight.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requests this time, sorry#    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might be confused why our#     instruments sound different#     from the usual.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the sound system this#     place provides. Different mix.#     Out of our hands.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 a vibe,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 luck on the rest of your#     journey,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come a long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flowey_depth_original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grass_spawn_inc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chairs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must be where they#     ate their meals...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you see?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 uh...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need your help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think something's#     under there?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 then...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"three."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Two...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Three!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 eye,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Spooky...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uh... After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Housing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sort of caught me#     in the middle of moving,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don't mind taking#     a break to chat!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on your mind?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see this structure#    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claimed it as my#     new residency!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course, it's in no#     state for living at the#     moment.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definitely need#     help on the construction#     end of things.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sure if Pops will#     like the close quarters#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he'll get over#    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has a tendency to#     get a big head from time#     to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working on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Um, well, I haven't#     made a concrete plan#     yet.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Taking things one step#     at a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remember, I#     tossed some ideas around#     before you left my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Gotta say, the concert#     idea in particular is#     temping!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...If I can work up the#     courage to go through#     with such a 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I'll brush up on#     my organ skills in the#     meantime?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Practice makes perfect!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hadn't thought of it#     until now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might have a crisis#     on our hands.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Half of my luggage here#     is stocked with corn.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Enough to last a week#     at most, but what then?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I could trek#     back to my field...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still, that will#     only get me so far.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want to deal#     with corn withdrawals!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be mulling over#     this for some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mind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have you been#     journeying through the#     Underground?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bravery is#     inspiring!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Ruins were only the#     beginning of your#     obstacles, I'm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do regret troubling#     you. Very much so.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But, with a#     glass-half-full#     mindset...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Fighting a low-level#     monster first was good#     training,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are some pretty#     scary encounters to be#     had out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nothing compared to#     them...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please stay safe!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know, I find it#     strange.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only met mere hours#     ago but for some#     reason...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feels like I've#     known you for years.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Time is truly the#     puzzle we will never#     solve.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 better get back#     to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wish you all the luck#     in the world,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do for others what#     you did for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Nerosensei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StillLiam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Additional Spritework: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 Special - No Thanks: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Shufflers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Thank you for playing!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y_slow_down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slow_down_treshold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credits_song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song_length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delay_timer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camera_target_current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camera_start_x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camera_start_y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pan_dir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wait_timer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song_length_wbreaks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room_duration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cutscene_wait_time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fade_out_start_point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timer_relative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category_number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category_size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current_text_y_placement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spawn_point_angle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coordinate_list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cur_val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What...#What are you doing?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isn't fair...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head_sprite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stuck,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need to find a way#     out of this! Fast!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martlet_leg_back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martlet_leg_front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martlet_talon_back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martlet_talon_front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martlet_wing_right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martlet_wing_left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_speed_multiplier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scale_modif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pmember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drop_speed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active_item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Gooood morning Steamworks#     employees!!!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you're ready for another#     day of pa-ro-duc-tivity!!!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Today we are boxing and#     shipping goods out into the#     Underground!!!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Uh, hello?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sentient or a#     pre-recording?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 new hire!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Yes, I am fully sentient!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Trapped in this two-dimensional#     rectangle for all eternity!!!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Right...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you unlock all the#     doors in this factory?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in a hurry.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but each morning we do a#     little thing called: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EARN! YOUR!! FREEDOM!!!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Complete a full shipment and#     you'll be on your way!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kind of policy is#     that???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there's a quota to meet,#     ethics go out the window!!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Haven't you worked a job#     before???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 but I don't#     work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you're trespassing???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In that case...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Fine, we'll do the job!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this bot might#     have connections to#     Axis.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Seems we gotta do what#     it says to avoid#     unwanted attention.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work this thing#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Push the start button#     and we'll get it over#     with.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ARE YOU DOING???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Put red items in red boxes and#     blue in blue boxes!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Three strikes and yoooou're#     out!!!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machine's broken.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second conveyor#     belt doesn't move.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broke-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Screw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you box the#     goods and I'll toss 'em#     into the chute.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Teamwork, right?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Something like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give it a shot!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 alright! Good work,#    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Onto whatever awaits us#     next...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Can't say I didn't see#that coming.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Still, my hopes were#high.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There's gotta be SOME#way to get what I need.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Clover's competent...#enough, but still...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Nothing ever works out#when it comes to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Hmm...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could reset and try#my luck again...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could accept what#I've been given and#wait.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King is only one#SOUL away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 might be a good idea#to piggyback off the#next human instead.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Who knows how long that#will take and even#worse,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the next human would#be skilled enough to do#what Clover couldn't.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need some time to#think it 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isn't the 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H-How many#more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How many until you#are satisfied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 only t-took#five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You've taken#dozens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aren't just#.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All you are is a#self-serving maniac.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hope you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n-NO!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PLEASE!!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DO I DO!?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STOP!!!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SOMEONE!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 E L P  M E 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 JUST#great.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 you know how#much attention this#will bring on us!?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entire Underground#is going to put up#its defenses!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sure the Castle is#on full lockdown#thanks to your#recklessness!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No... This won't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gonna make this#right, got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may have a "shiny#new ability" but that#doesn't change a#thing!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 to the Castle and#smash its walls down!#Tear it apart!!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 whatever it takes#to get me my SOULs!!!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Hey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meant "your SOULs."#You know that!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idiot! What do#you think you're#doing?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Looks like this is#another dead 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is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What's going on!?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little-!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going to put a#knife in MY back!?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the only reason#you ever made it out#of the Ruins!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best friend!#Your only friend!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Well you know what?#I've never been above#betrayals either!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 ha...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HAHAHAHAHAHA!!!!!!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HATE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Every second that#passes when I'm with#you is more miserable#than the last.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it's always been#that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only time I#enjoyed myself was when#I got to watch you#die.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Hundreds of deaths.#Endlessly gruesome.#Endlessly satisfying.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When I look at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see a "brave#hero" or whatever you#pretend to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All I see are those#beloved#memories.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Replaying over, and#over, and over, and#over...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you want to#know the best part?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 if you kill#me, I know how#this ends.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There's never been#any escaping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 Castle may as#well be a coffin#because you're already#dead.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 ha!#You hear that???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DEAD!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 HA HA!!!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HAHAHAHAHAHAHA#HAHAHAHAHAHA!!!!!!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FILE 1 OVERWRITTEN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image_scale_inc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image_scale_inc_max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Eh eh eh, no can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Citizens aren't allowed past#     this point.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currently under heavy#     spider construction as you can#     see.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Ain't set to finish until 20XX#     or so.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think building a spider#     home is simple?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Spin a web here, spin a web#     there, voila,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Wrong.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takes muscle. Eight biceps#     on every worker.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course, biceps aren't#     typically part of the leg but#     my team operates above rules.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Gonna need you to move along.#     Your presence is intimidating#     everyone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interacted_with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examine the#     bookshelf...)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title called "Mysteries of#     the Underground" catches your#     eye.)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(Read it?)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Chapter One: Blunko's#     Blunder.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Located in Oasis Valley, in a#     modern cafe you can't miss,#     lies an arcade cabinet.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Painted blue and coated with a#     thick layer of dust, it sits#     there, out of order.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Few monsters recall seeing it#     up and running and that might#     be on purpose.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the cabinet, two logos#     reside: Team Y and Blunko#     Industries.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same two human companies#     that created the Mew Mew Love#     Blaster cabinet.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Legends say it was playable#     for a time after it was#     recovered from the dump...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...but its contents were#     "unpleasant" upon experience.#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flip to the next#     chapter.)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(Continue reading?)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Chapter Two: The Path.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Underground is a vast#     place.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Throughout it are pathways#     and/or fences to lead monsters#     from place to place.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maybe, just maybe, the#     paths are truly there to keep#     you safe.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a report from 20XX, a#     father recalled fishing with#     his son in the Snowdin forest.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the father prepared his#     line, his son wandered past the#     fence and into the trees.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father didn't notice at#     first but soon began to search#     for the child.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"Before I found ____, it felt#     like I was in a daze," the#     father recounts.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"Just... nothing out there."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Chapter Three: The Phantom#     SOUL.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Seven human SOULS are all it#     takes to destroy the barrier#     that intraps us monsters...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...and over time, King ASGORE#     and the Royal Guard have#     ensured we reach that goal.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process has been#     controversial among some#     residents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..."War is not pleasant" says#     the head of the Royal Guard.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Typically, when a human falls#     into our home, they're#     "collected" within hours.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one time... it took#     years.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a typical afternoon in#     Snowdin...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Suddenly, a human was spotted#     in the area before swiftly#     fleeing for Waterfall.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This, surprisingly, was the#     last time they were seen#     alive.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Officials at the time said the#     disappearance most likely meant#     the human was hiding.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However, the human's SOUL was#     later inexplicably found deep#     in Waterfall...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put the book back.)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Way to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do what I can to#     help us escape for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paper_spawn_chance_max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paper_spawn_chance_current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skip_noloop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spot a discarded bag of#     Popato Chisps under the#     bench.)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Popato Chisps!)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output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instance_selected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instance_selected_name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instance_selected_variables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instance_selected_variable_current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keyboard_string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clicked_instance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variable_instance_get_names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command_end_pos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command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varset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unmute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variable_name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variable_instance_get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variable_value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string_digits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output_digits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 a digit.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output_value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variable_instance_set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This room does not exist.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draw_roundrect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: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roof_foreground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roof_base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roof_foreground_destroyed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roof_base_destroyed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Pretty easy when#     there's so few left.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part_axis_bg_em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part_type_colour3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part_axis_bg_dark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part_axis_bg_dark_speed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bg_color_2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part_type_colour_mix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part_type_alpha1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part_x_last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pt_hands_copy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pe_hands_copy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next_attack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Flowey Attack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color_uniform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_color_new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LV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delay_current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delay_max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caught_noloop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flashlight_emitter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audio_emitter_position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audio_emitter_falloff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HA. FOUND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AWAY YOU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move_speed_attack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move_speed_attack_max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move_speed_attack_increase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angle_spread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can_raise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vspeed_inc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lonesome Safety Jacket#     hangs on the wall.)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the Safety Jacket!)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(Several monsters are enjoying#     a nice, fair game of#     poker.)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...How do I keep losing?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(Things are heating up! It#     could be anyone's#     game!)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Shucks, I might have to take#     out a loan if I wanna keep this#    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(Looks like we have a#     winner!)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played and well payed,#     boys!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made it! Great!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Behind that is New#     Home. The capital city.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asked around and was#     told Ceroba and Starlo#     headed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she ran the#     opposite way of the Lab#     to juke her pursuer?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two couldn't have#     gotten far, I'm positive#     we'll find them!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Whew, it's all setting#     in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like... super#     intimidating, right? Not#     just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when I'll#     get another chance so#     I'll say it now: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a kind soul.#     One of the best I've#     met.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Left and right you've#     been beaten and bruised,#     but you stay vigilant.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defuse situations#     and mend#     relationships...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 far cry from what#     I was taught growing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Royal Guards are told#     ad nauseum that humans#     are the enemy.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only ever heard#     stories of war and our#     Underground imprisonment.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you're different.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could change my#     mind on humans, I know#     you can ASGORE's!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we diffuse the#     Ceroba situation,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march right up to#     that Castle, you and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then... Well,#     you'll be on your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But don't worry about#     me!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Monsterkind is#     freed, we'll meet again#     on the Surface!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By then, you might be#     all grown up. Wouldn't#     that be funny?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Point is, I'm glad you#     hopped on my raft.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Okay... We need to get#     moving.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way. West New#    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elevator downstairs#     should take us straight#    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that... I'm not#    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I'd call for backup in#     a scenario like this but#     we're on our own.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Outlaws.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"partner in crime,"#     you ready?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stop Ceroba!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grow_count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oscillator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colliding_clay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eye_shoot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sequence_layer_goosic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figured out where#     those boulders were#     coming from.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Turns out North Star#     set the machines up for#     "Feisty Missions."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Had a friendly chat#     with him about it all.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immediately#     apologized so... I#     forgave him.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could I say no to#     his overwhelming charm?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only monster.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my old man used to#     say: mine on, kid!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he uh... he never#     said that. I said that.#     Just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full of epic emptiness.)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open the mysterious chest#     as an epic melody slowly#     crescendos in your head.)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found a Golden Bandana!)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the Golden Bandana!)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actually made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hope this elevator#     works.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Next stop, the Lab.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what are you planning to do#     at the Lab?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Starlo!? W-What are you#     doing here!?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gang and I were#     planning a return party#    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Thought it was a great#     idea, especially for#     Kanako.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That's... very kind of#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Yeah... Well, we went to#     your old house to spruce#     it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all, this would be#     the perfect time to move#     back 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Ed, what did you find#     while cleaning?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Uh... I was sweepin' the#     floor and spotted#     somethin'...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 almost invisible#     trapdoor. An entrance...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Ceroba... what's#     actually going on#    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really happened to#     Kanako?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(N-No... Why...?)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can't...)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Quit mumbling to#     yourself and speak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did you need Clover?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want this to#     escalate so tell the#     truth!!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to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come 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Ed! Take Clover back#     home and keep watch!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chase after her!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active_bullet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feather_angle_total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feather_angle_direction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feather_create_max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feather_create_angle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Clover! I'm almost through!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you're doing, it#     seems to be working!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at it until he's out of#     juice!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UM.#I CAN HEAR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TWO THINK#YOU ARE SOOO#SMART.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HA, I DO NOT#RUN ON "juice."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IN FACT, I DO#NOT RUN AT ALL.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ROLL.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OBVIOUSLY.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coin_number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coin_number_max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coin_current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coin_dir_offset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coin_bag_offset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coin_dir_inc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coin_offset_time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coin_bag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new_coin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sure I meet the#     requirements to set foot in the#     club.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age isn't the problem, it's#     that I never got my Dancer's#     License.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tired of putting in effort#     for entertainment.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will someone come along#     that spoon-feeds fun to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will be the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it won't hurt to wait in#     line a little longer.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hey. no hard feelings about#     the fight earlier.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like sure, we kinda broke the#     first law of robotics but tbh,#     we live in a lawless land.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anarchy reigns in this#     metallic hellscape.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three of us are the last#     Lil Bots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only became that way an hour#     ago.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of our models rallied#     seven others to high dive into#     the burning lake.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why? beats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apparently the stuff tastes#     good but the calories can't be#     good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also, like, 300 degrees#     celsius.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i'm out of dialogue.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Clover...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could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wasn't the plan!!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Chujin poured his all#     into Axis and you just-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now... your SOUL...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certain. I#     thought you were pure...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mission... It's#     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your fault.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never want to see you#    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Aaaand there it 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was totally using#     you, pal.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soon as you act in#     self-defense for once,#     she freaks!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 know what? This#     is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finally free to#     get back on track.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more third parties,#     no more side quests.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Just you and me, buddy!#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you and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DEPUTY!!!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ever so delighted#     that you returned.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...Makes my parting#     letter a bit awkward but#     hey, s'all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ya have important#     places to be?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I'm flattered#     you wanted to see me#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already said goodbye!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I gotta go through#     the feisty five stages#     of grief 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that I think about#    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...The trail up ahead#     must be pretty scary.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Feel free to relax for#     a bit before you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Moray's playin' a#     lovely set tonight.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have been on this#     particular tune for a#     while though...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Wish nothin' but the#     absolute best for ya,#     partner!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Yeehaw!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sin_degree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box_stage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draw_ellipse_color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organic_spawn_chance_max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organic_spawn_chance_current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Gee, wouldja look at#     that...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almost see the#     King's Castle from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Heh, ASGORE...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Monsters shower him#     with praise but it's#     totally overblown.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See, he's what they#     call a 'Boss Monster'.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#            'Boss Monster'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Means he has special#     traits; more power than#     others...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you take him down,#     his SOUL will stay#     intact.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only for a moment#     before... BOOM! You win.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heard the guy's#     immortal too. Can't age#     a second!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least, not anymore.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Wild,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you inevitably#     kill him, his SOUL will#     stay intact.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only for a moment#     before... BOOM! It's#     gone forever.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let you in on a#     little secret though...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that short window of#     time, you can reach out#     and take his SOUL.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With its power, you'll#     be able to cross the#     barrier and return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back turned on the#     Underground, your duty#     fulfilled.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Doesn't that sound#     nice?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Yes? No?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gimme#     something!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becoming harder#     and harder to read, you#     know that?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little too “broody”#     for my taste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keep your eyes on#     the Castle,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Boss Monsters know how#     to cling to life, that's#     for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don't let all that#     info scare ya!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Immortal doesn't mean#     invincible!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still, a human SOUL#     is more powerful than a#     Boss Monster SOUL.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ASGORE may seem#     intimidating but it's#     all show.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Deep down, he's afraid#     of you. A true pushover.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just thought#     I'd prepare my pal for#     what's to come!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line_col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xx_1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xx_2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xx_3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pain_sound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(...Phew.)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cake in its cage.)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would like some Cake but#     you'd rather not alert Axis.)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(Risk it?)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(Better safe than sorry.)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cood_x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cood_y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spawned_object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grad_color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shoe_noloop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spawn_var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ball_spawn_timer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sword_spawn_timer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sword_dist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sword_spawn_x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tape_present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(An old, dusty monitor with#     nothing but static hissing at#     you.)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only brings you unease.)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load the mysterious tape#     into the slot underneath the#     screen...)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dir_variation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blend_amount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inst_number_last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save_flowey_noloop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drawer_object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repeat_check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shadow_drawer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bul_hsp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bul_vsp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hurt_interval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Looks like things are#     heating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Literally, that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Since you shut the bots#     down, it should be an#     easy stroll to the exit.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 luck,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just in case, I'd#     like to give you a#     little gift...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From your best friend.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it's time you#     try your hand at#     wielding the pellets.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Sure, you could use#     rubber, silver, nails,#     whatever.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these are#     the real deal.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fully up to you#     but I just wanted to let#     you know...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...Our partnership#     means a lot to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pacifist_cutscene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hear the whirring of#     cooling fans inside the hot#     console.)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(Best leave it be.)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computer was recently#     used.)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daunting array of screens#     and buttons lie before you.)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press one of the#     buttons.)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Info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Docs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Pictures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Settings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Robotics Control Status:#     Functioning at 78%.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Awaiting input 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MAIN DIRECTORY: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Steamworks Station R#     System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OS Delta - Version 1.4 -#     Installed X/X/20XX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Processor - Ultra McTurbo#     Core 180 - 0.5GHz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Installed Physical Memory -#     500 MB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Graphics Card - ERROR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ERROR - Information#     classified.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Loading 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Estimated time remaining:#     9 hours 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Feature BLOCKED.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Custom message: Trying to#     play video games on#     the job?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report to the head#     office. We have a#     pink-colored gift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Emergency Shutdown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Select your option.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Shut down all helper bots#     within the vicinity?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Attempting shut down 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ERROR: Could not complete#     task.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kidding ;)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Emergency shutdown#     complete.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did you select this#     option then?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text_box_noloop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autowalk_direction_no_loop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get_last_room_no_loop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dalv_talk_waiter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enc_disabled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blast_sound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death_sound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bg_destroyed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can_interact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wander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dangerous in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user_event_0_activated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no_loop_autowalk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look at something#     else,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 answer...)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hear an organ faintly#     playing on the other 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ready to leave?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Leave Dalv's house?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response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that's what you want,#     I'll lead the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Alright, take as long as#     you like.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trigger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sizex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sizey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enlarge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enc_found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enc_rate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scripted_encounter_dist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kill_world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rnd_enc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specific_encounter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flavor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genoAreaDR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Well... That was#something.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a lot#stronger than I#gave you credit#for!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Those monsters never#stood a chance#against your skill.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What's with that#face?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even think#about killing me#too.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Remember, I'm the#one keeping you#alive.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life is#in my hands.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worry, I#won't judge you#for your actions.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Friends don't judge#each other,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have your#back and you've#got mine.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let's get#out of here,#okay pal?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animateTalk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gradient_height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sprite_get_info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draw_primitive_begin_texture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draw_vertex_texture_color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num_subimages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control_test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no_encounters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sixty_fps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kanako_time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show_timer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is_recording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gif_image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dbg_room_current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dbg_room_count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cheat_map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dbg_cheat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dbg_battle_enemy_name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dbg_battle_boss_name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dbg_enemy_current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dbg_boss_current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ds_map_destroy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dbg_soundtest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dbg_conf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dbg_canc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dbg_time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Enter code: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; return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code_string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code_string: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Result: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Error: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ds_map_size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debug_move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game_restart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WASD - Nagivate#Q - Back#E - Confirm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###FPS: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####ROOM: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[ROOMS]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[BATTLES]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[CHEATS]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[RESTART GAME]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[EXECUTE GML]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LVL 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LVL RESET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CHOOSE 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BOSS 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GAME SPEED: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9999 HP: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NO COL: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GET G: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EASY ITEMS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 U R D E 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ROUTE SELECT: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KANAKO 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SUPER DEBUG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testnumber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scriptedEnemy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current_route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debug_easy_route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new_route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creepymus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Geno Complete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DEBUG MAIN MENU V 0.2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CONTINUE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RESET FROM: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Oasis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-&gt;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Wild East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&lt;-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Page: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/2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I messed up, miscalculated,#      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Axis... Axis is dangerous.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I must have overshot the variables,# all I wanted was apprehension.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The human who almost hurt my#       child, I told Axis to track#       them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know I should've stayed to comfort#Kanako and tend to the resident who#was hurt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...I had a tool that could stop#     the human's crusade, so I tried.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...In a flash, Axis left me.#       Bolted for Waterfall.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By the time I tracked him down...#     it was too late.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I'll never forget the scene laid#     before me.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Part of me wanted to quit#     everything that instant but...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...This outcome was earned,#       was it not?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Axis soon contained the subject#     and... hid the evidence.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 was some property damage but#I'm sure it won't come back to me...#I hope.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In any case... I now have a#       human SOUL in my possession.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 not know exactly what I should#do with it but the power that rests#within it 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Well, let's just say I'm not#      donating it to Asgore like all#      the others. Not yet.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As for Axis, today's actions were#     excessive, but the potential#     is astounding.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With more work, Axis can be the#     future, I'm sure of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Anyway, I need to sleep.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Though something tells me that#      will be difficult to do for a#      while.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image_increase_rate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x_increase_rate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image_xscale_start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image_yscale_start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red_tint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pseudo_random_max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sword_color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fly_path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effects_1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effects_2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 SPAWNER FOR THE HAND HURTBOX DETECTED!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pull_speed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yy_left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yy_right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window_set_cursor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button_highlight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pencil_xx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pencil_yy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pencil_color_selected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brush_size_normal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cursor_x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cursor_y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cursor_x_last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cursor_y_last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cursor_click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cursor_click_noloop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pencil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audio_is_paused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h_mouse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v_mouse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cursor_speed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window_get_fullscreen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window_mouse_get_y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window_mouse_get_x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window_mouse_set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cursor_x_target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cursor_y_target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ds_grid_set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ds_grid_clear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damage_pos_x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damage_pos_y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hit_extend_neg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end_boundary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in_hint_boundary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hint_marker_scale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hit_marker_scale_dir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hint_marker_alpha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fail_sound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moving_cabinet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presence is cowering behind#     the storage cabinet.)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(But it won't budge.)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notice wall cracks peeking#     out from behind the cabinet.)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(Move it?)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cave_y_end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clover_y_end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slide_count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 years, monsters have#been sealed away by#a powerful spell.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spell that could only be#broken with seven human#SOULs.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Their king was peaceful#and wished to avoid any#more conflict...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eventually declared that#any human who fell...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Would die...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Mt. Ebott...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Few humans have braved#this mountain.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Those who did... were#never seen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stats_open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NOTHING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item_selected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item_inspect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inventory_open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item_drop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mail_selected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mail_inspect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mail_display_count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selection_max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current_mail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bbox_yscale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bbox_yoffset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bbox_yscale_multiplier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HP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/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G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"Clover"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AT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DF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EXP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level_up_treshhold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NEXT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WEAPON: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ARMOR: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drawn_ammo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F. 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AMMO: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ACCE: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GOLD: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H2O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INFO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 Ruins - Hallway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leavesprite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point_selected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 - Forest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 - West Mines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 - Oasis Valley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Wild East - Farm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Are you sure you want to#     drop the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cannot drop the#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TA-TA-TAKE#A CHILL PILL#BUDDY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THREE'S A CROWD !#IT'S CONCERT#TIME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SEE YOUR MOVES !#GET IT GET IT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 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mail_text_color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text_draw_y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text_draw_max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text_draw_min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scrolling_active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scroller_alpha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string_height_ext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paper_color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stamp_yy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stamp_xx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sure you want to#     drop the mail?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 按下 Z 或 ENTER 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fade_wait_time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room_persistent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room_restart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axis_priority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bg_ruins02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bg_yy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开始游</w:t>
      </w:r>
      <w:r>
        <w:rPr>
          <w:rFonts w:hint="eastAsia" w:ascii="宋体" w:hAnsi="宋体" w:eastAsia="宋体" w:cs="宋体"/>
          <w:lang w:eastAsia="ja-JP"/>
        </w:rPr>
        <w:t>戏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...What are you#waiting for?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Please, give me#this.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menu_selection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route_selection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route_list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follower_selection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follower_list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room_selection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hold_delay_max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hold_delay_left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hold_delay_right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bonus_items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hold_left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hold_right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room_index_current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Undertale Yellow DEBUG BUILD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RESET OPTIONS: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BONUS ITEMS: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FOLLOWER: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ROOM: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INSTANT 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INSTANT 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INSTANT 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grass_spawn_count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binding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1(A)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2(B)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4(Y)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gamepad_get_device_count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gamepad_is_supported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pressedText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pressedButton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3(X)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[PRESS BUTTON]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摇</w:t>
      </w:r>
      <w:r>
        <w:rPr>
          <w:rFonts w:hint="eastAsia" w:ascii="Yu Mincho" w:hAnsi="Yu Mincho" w:eastAsia="Yu Mincho" w:cs="Yu Mincho"/>
          <w:lang w:eastAsia="ja-JP"/>
        </w:rPr>
        <w:t>杆配置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退出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确</w:t>
      </w:r>
      <w:r>
        <w:rPr>
          <w:rFonts w:hint="eastAsia" w:ascii="宋体" w:hAnsi="宋体" w:eastAsia="宋体" w:cs="宋体"/>
          <w:lang w:eastAsia="ja-JP"/>
        </w:rPr>
        <w:t>认</w:t>
      </w:r>
      <w:r>
        <w:rPr>
          <w:rFonts w:eastAsia="Yu Mincho"/>
          <w:lang w:eastAsia="ja-JP"/>
        </w:rPr>
        <w:t xml:space="preserve"> - [Z, ENTER]::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取消</w:t>
      </w:r>
      <w:r>
        <w:rPr>
          <w:rFonts w:eastAsia="Yu Mincho"/>
          <w:lang w:eastAsia="ja-JP"/>
        </w:rPr>
        <w:t xml:space="preserve"> - [X, SHIFT]::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菜</w:t>
      </w:r>
      <w:r>
        <w:rPr>
          <w:rFonts w:hint="eastAsia" w:ascii="宋体" w:hAnsi="宋体" w:eastAsia="宋体" w:cs="宋体"/>
          <w:lang w:eastAsia="ja-JP"/>
        </w:rPr>
        <w:t>单</w:t>
      </w:r>
      <w:r>
        <w:rPr>
          <w:rFonts w:eastAsia="Yu Mincho"/>
          <w:lang w:eastAsia="ja-JP"/>
        </w:rPr>
        <w:t xml:space="preserve"> - [C, CTRL] ::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死区</w:t>
      </w:r>
      <w:r>
        <w:rPr>
          <w:rFonts w:eastAsia="Yu Mincho"/>
          <w:lang w:eastAsia="ja-JP"/>
        </w:rPr>
        <w:t xml:space="preserve"> ::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%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重置</w:t>
      </w:r>
      <w:r>
        <w:rPr>
          <w:rFonts w:hint="eastAsia" w:ascii="宋体" w:hAnsi="宋体" w:eastAsia="宋体" w:cs="宋体"/>
          <w:lang w:eastAsia="ja-JP"/>
        </w:rPr>
        <w:t>为</w:t>
      </w:r>
      <w:r>
        <w:rPr>
          <w:rFonts w:hint="eastAsia" w:ascii="Yu Mincho" w:hAnsi="Yu Mincho" w:eastAsia="Yu Mincho" w:cs="Yu Mincho"/>
          <w:lang w:eastAsia="ja-JP"/>
        </w:rPr>
        <w:t>默</w:t>
      </w:r>
      <w:r>
        <w:rPr>
          <w:rFonts w:hint="eastAsia" w:ascii="宋体" w:hAnsi="宋体" w:eastAsia="宋体" w:cs="宋体"/>
          <w:lang w:eastAsia="ja-JP"/>
        </w:rPr>
        <w:t>认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操</w:t>
      </w:r>
      <w:r>
        <w:rPr>
          <w:rFonts w:hint="eastAsia" w:ascii="宋体" w:hAnsi="宋体" w:eastAsia="宋体" w:cs="宋体"/>
          <w:lang w:eastAsia="ja-JP"/>
        </w:rPr>
        <w:t>纵测试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, RB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, LB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read something in a book once.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said, "If life comes at you#     too fast, press X and take it#     slow."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that means.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know, I read something else#     in that same book.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said, "Eat food to stay#     strong and healthy!"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one is plain obvious.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Wanna know another excerpt from#     that book?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said, "Please stop talking#     to me, I've exhausted my book#     quotes."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very wise book, indeed.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leave me alone.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Aww, I would#be honored!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walk_direction_flip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destination_count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up_sprite_old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left_sprite_old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Hello. This is MARTLET.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kidding, I'm TESTLET.#*  I'm here to show you#     how I can walk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Watch and learn, kiddo!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arrived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bet you can't walk#     like that, scrub.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Testlet,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martlet_fly_away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spr_rals_up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spr_rals_right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spr_rals_down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spr_rals_left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can_animate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npc_move_delay_max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npc_move_current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last_player_dir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drawpath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really bad.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 fake test Starlo.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won't leave#     it this way!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doesn't have to be this way.)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really sorry about#     the pops Starlo.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I see them...#     It's like a demon takes#     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 at it from#     my point of view.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looking forward#     to some pops after a#     long hard work day...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Only to come home#     just to see...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to see...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need time...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Loool worth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Those pops were#     delicious.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are YOU looking#     at?!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lvUpTreshold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display_scale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display_x_pos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display_y_pos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display_game_width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display_game_height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os_type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window_set_fullscreen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dynamic_song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volume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radio_restart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radio_pause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radio_fade_out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current_pitch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draw_bye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string_credits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string_credits_yellow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yy2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(Yes, this is the end.)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snd_battle2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Th.i&gt;s is- my#f-f-favorite shoOw/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/NeEd s[ome#Maint/enan-ce . ,,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T/Time to;?#Go on coMmercial#break. ...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are you#staring 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There's nothing#on yet!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Oh! Check#this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Here comes the#best part!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Am... Am I#boring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Hey, buddy!#I'm still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Just what#I needed!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Whoa, hey!#I'm picking#something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They're good#where they are!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Hey, don't ruin#my electrical#flow!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touch that#dial! Seriously,#I'll hurt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live life in#glorious standard#definition!#Nothing better!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Never take#advice from#Vis. He's#a mouthful!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Network TV? Yeah,#I do the work,#and they net#the profits!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xview_orig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yview_orig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tricked some chump into#     doin' my job for me.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Told 'em the Foreman wanted#     him on minecart duty, ha!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with that look? It was#     only a prank.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'Ay, why you starin'?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swear, it's all you kids do!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Don'tcha have somewhere to#     be?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Hopscotch game or somethin'?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on, get!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martlet_takeoff_sound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axis_charge_sound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sprites_water_override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sprinting_new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follower_idle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ds_map_exists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gml_Script_multiple_lines_gml_Object_obj_martlet_follower_Other_10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multiple_lines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gml_Script_update_talk_val_gml_Object_obj_martlet_follower_Other_10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update_talk_val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Bet you had a few#     run-ins on your journey,#     right?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 area like this... I#     wonder what kind of#     battle music they had?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right. You may not#     know...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this phenomenon#     with monsters.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we focus while in#     a battle, melodic#     vibrations echo from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It's almost like it's#     in our heads but... 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possible the#     opponent hears it as#     well.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always hear super#     dramatic music when I#     fight!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may not fit me to be#     honest... but it's the#     feeling I strive for!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wonder...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Could humans find their#     own melody if determined#     enough?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 interesting thought!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With me around, you#     shouldn't have to worry#     about fights anymore!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isn't because they#     don't like me...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that monsters#     typically don't attack#     other monsters.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‘Least I hope that's#     the reason...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personable...#     right?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just say "yes" to#     avoid being anxious the#     rest of today.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no clue where#     we're headed.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 unfamiliar with#     this place, it might as#     well be the Surface.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Doing a great job of#     helping you, I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Geez, I was hoping it'd#     be cooler in here but#     nope!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Hmm... there's gotta be#     a way to Hotland#     somewhere.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Man, it is h-o-t HOT!#     I'm starting to miss#     Snowdin!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doin' okay in those#     heavy clothes? I'd pass#     out by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so much to see#     in this town!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getting some strong#     Honeydew Resort vibes.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I get tired of#     keeping the peace every#     day, I may move here.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mighty fine#     retirement plan, yeah?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apologize for not#     talking with the#     residents 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With my bird brain, who#     knows what might slip#    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Look at that little#     thing.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Trying its best to grow#     big and strong I bet!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Ooo! I bet I can tell#     your fortune,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Yeess... Hmm...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see you with a brand#     new hat...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that just SCREAMS#     "I'm a human."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Kidding, by the way.#     Your hat's plenty cool#     as 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architecture here#     is fascinating!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Back home, almost#     everything is made from#     wood.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 should start#     building with stone?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Hey... I think I know#     who lives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she doesn't want#     visitors.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Makes sense, poor#     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Aww, the playground is#     super cute!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should build one of#     these back home for the#     school!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say this is how I#     thought my day would end#     up.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Meeting a human,#     visiting a new place...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Couple checks off the#     bucket list for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Phew, I'm getting#     thirsty.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typically bring a#     canteen when I travel#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 kinda left all of#     my belongings at my#     station.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Excuse me, sir?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Shouldn't a gift shop#     have, ya know, gifts?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SEE THOSE#     SHELVES?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THOUGHT SO.#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Not exactly digging the#     vibe of this place.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ready to leave when#     you 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What a breathtaking#     view...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Isn't it fascinating#     how large the#     Underground is?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Feels almost too large#     sometimes.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may seem audacious#     but I'm a little uneasy#     right now, heh.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Bit of a homebody...#     Like to stay where it's#     familiar.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Focus on my hobbies and#     job, ya know...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But I'm working on it! #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doing great but#     working on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Just saying, last time#     I stepped out and took a#     risk...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ended up regretting#     it SO MUCH you wouldn't#     believe!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But I guess it taught#     me that growth is#     possible.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Good growth, bad#     growth, don't know yet. #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I'm still not even used#     to normal adult#     responsibilities!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Cut me some slack,#     waking up before noon#     sucks!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Guess I'm lucky my job#     involves something I#     like doing.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could be working here#     at the Mines or even#     worse... retail!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Glass half full,#     Clover. Glass half full.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my gosh! Look at all#     the gemstones in the#     walls!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might have to sneak a#     few outta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rat me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should probably find#     a way to Hotland soon,#     yeah?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(Hey, Clover. I know#     this fella.)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(He's set up shop#     around Snowdin quite a#     bit.)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(Always seemed a little#     shady if you ask me...#     pun intended.)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Looks like this is a#     dead end, huh.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terrible#     sight...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Ava was such a beauty#     and look at her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hundred smaller#     beauties.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should...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nevermind. We don't#     have time. Let's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push ahead,#    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should probably get#     going.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going to be#     redundant,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I'm sorry for all#     of my apologies.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feels like all I've#     done since we met is#     screw up.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thankful that#     you're tough and aren't,#     ya know, dead.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shouldn't have#     been so scatterbrained#     in the first place.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changes here!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awaits us,#     I'll do my best to help!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Trek on,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want you to know that#     you can trust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monster's haven't#     been incredibly#     accommodating to you.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 included...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please don't let#     those experiences warp#     your perception of us!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Especially the#     potential backstabbing#     we're dealing with now.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Our history with#     humanity is a harsh and#     complicated one.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everyone takes it#    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if I'm#     ready for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Way to get yourself#     into a mess, Martlet.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Bang up job.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doing alright?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 look like you#     are.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only hope your#     confidence rubs off on#    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a smidge.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Until now, I haven't#     done any real#     investigations.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Though, one time I did#     have to look into a#     Snowdin gang.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heard reports they#     were harassing visitors#     so I checked it out.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didn't find a gang#     but a few cups did make#     me play a game.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moved so fast it#     made me dizzy! I#     couldn't beat ‘em!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had a name... What#     was it? "The Scrufflers"#     or something like that.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Wait... Gangs have#     names!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were probably#     friends with the other#     gang!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Gah-I should've pieced#     it together sooner!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Almost there...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 we go...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turning back...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Talk about#     extravagant!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must've taken#     years to build...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if it were done#     traditionally.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magic had#     something to do with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we should choose#     a direction.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East, west, up to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find what we need#     eventually.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place is a little#     eerie when no one's#     around.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Long, dim halls... dust#     filling each beam of#     light...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Regular dust that 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on looking,#    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 bit surprised#     Kanako wanted this#     room.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pretty isolated#     from everything else.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Must have some of her#     mother's independence,#    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an eye out for#     anything out of the#     ordinary.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Anything seem off to#     you yet?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Yeah... me neither.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Hopefully this place#     doesn't stay abandoned#     for too long.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It'd be a huge shame to#     let it waste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see anything#     concerning here.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gotta be somewhere#     else.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gotta be getting#     closer,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still doing okay?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this whole thing#     is a lot to process...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Actually, me pointing#     that out doesn't help.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gonna stop talking.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no more time to#     waste!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got this!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if the meet#     location was hard to#     find.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Needed a private#     vantage point.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also forgot that not#     everyone can fly...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 busy place so#     we should keep to#     ourselves.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need to raise#     suspicion.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normal day in#     the Underground. Yep.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...Let's just hope it#     ends normally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Need to take that#     elevator to New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...If it isn't#     occupied, that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 we are... the big#     city.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sure a human#     has ever walked these#     streets.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Who's to say, though?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a whole lot is#     known about those#     previous treks.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expected a lot more#     citizens.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Little eerie when no#     one's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this is the#     Castle...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Never been inside#     before.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Nerve-wracking stuff.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once, I'm at a loss#     for words.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it,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few more steps and#     you're free.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we shouldn't be#     in this room...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keep going,#    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map_entry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gml_Script_multiple_lines_gml_Object_obj_ceroba_follower_Other_10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gml_Script_update_talk_val_gml_Object_obj_ceroba_follower_Other_10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better not be#     thinking about going#     back to the Dunes.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might've loved the#     Wild East for all I know#     but we gotta focus.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other time,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Hm, I wonder what these#     monitors' purpose was?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greet workers on#     their way 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wouldn't know 'cause#     this is my first time#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place had a strict#     "no visitors policy" if#     you can believe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hey...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the area where#     I was in charge for#     three seconds.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lucky I didn't#     let all that power go to#     my 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better hurry. Who#     knows how long this#     thing can hold up?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Surely they replaced it#     for a reason.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this what you messed#     with to fix the#     generator?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Surprised this#     old-fashioned tech still#     functions.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Doesn't look like#     there's anything#     important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you hear all those#     distant, metallic creaks#     when we entered?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is it even safe#     to walk in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last thing our day#     needs is the floor#     giving way unexpectedly.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fell in a puddle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These washers would#     make clothes dirtier by#     the looks of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did you clean#     yours last?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Eh, close enough.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sure this is#     the right way...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Nice vaguely ominous#     machinery they got#    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Couldn't they have#     installed some lights?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even expensive#     lights.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Dangling a few Gyftmas#     strands would go a long#    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Spice things up, you#     know? Festive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pink goop is#     really putting off heat!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must be some sort of#     coolant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would they fill up#     so much space with#     coolant?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machinery certainly#     isn't freezing any time#     soon now,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...Job well done?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move.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Wish there weren't so#     many broken walkways...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Bet this place was far#     easier to navigate#     before.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Hokay, we are really#     high up...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Ahem, I mean...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God-what's with that#     look?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not scared of#     heights of all things.#     Grow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strange plants...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didn't expect#     beautiful greenery but#     white?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Probably went overboard#     with the chemical#     experiments.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a monster, they're#     most likely safe but for#     all we know...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...you may already have#     a plethora of poisons in#     your system.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 suggest#     limiting your breathing#     from now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enough that you die#     but you know, be frugal#     about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sure is unsettling#     in 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get out of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Axis is completely#     artificial intelligence?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artificial at#     least.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Still, unemotional as#     he may be...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...The fact he so#     closely resembles life#     is impressive.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Standing around won't#     get us to Hotland.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a move on,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Bridges and rotting#     infrastructure don't#     exactly mesh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Stay alert.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Man, this place is#     huge.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the government#     ought to repurpose all#     this abandoned acreage.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heard that New#     Home is becoming#     overpopulated.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Throw up some suburbs#     here or something, that#     would solve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...Maybe drain the lake#     of deadly liquid first,#    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New Home...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Boy could Chujin rant#     about that place.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long story.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Politics, creatives#     being creatives... You#    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keep up the#     progress, yeah?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heard of#     piggybacking on others#     to get ahead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...Yeah, this is weird.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facility is just#     full of characters,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least they aren't#     ALL trying to kill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thought of going#     back to turn the power#     off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...not only would that#     lock us out again,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...it would shut down#     any helpful bots like#     our friend outside.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we can do is suck#     it up and push ahead.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Navigating all this#     junk is a bit of a maze,#    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unintentionally,#     monsters can't help but#     leave puzzles behind.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you trust this#     guy?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He's selling you flora#     he scraped off the#     walls.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...You don't care, do#    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...Right.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not understand#     humans.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Looks like this way's a#     dead 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Heading west might be#     best.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Huh. Accidental rhyme.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won't fight if you#     wanna ride the ferry-bot#     more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 can't say I#     enjoyed myself on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know... inches away#     from burning alive in#     glow stick juice.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While Axis is a#     problem...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glad Chujin was#     able to succeed in#     engineering.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no doubt he#     inherited the craft from#     his father.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Problem was, his father#     didn't exactly approve#     of "innovation."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Asgore's big expansion#     and the establishment of#     this facility...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just say a rift#     grew between families.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However, Chujin was#     different.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Saw the benefits of#     progress, even if it#     caused friction.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Still, he never#     discarded his lineage#     and how much it meant.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best of both#     worlds, hm?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um...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Don't you have folks?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know, on the#     Surface.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They'd be pretty#     worried by now,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I am in a#     similar boat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Too personal?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thinking out loud.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I'm older, I think#     I'll write a memoir.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Name a chapter: 'The#     Time a Pissed Off Robot#     Tried to Kill Me.'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It'll recount our great#     escape that happened#     here,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Reveal my genius locker#     trick,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advise the reader#     to be in-shape before#     pissing off robots.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Seriously, I canceled#     my gym membership last#     year.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Lots of regret.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Better get going before#     someone or something#     finds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feel things may only#     grow more complicated#     from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your head high,#    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Question...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slept at all#     since you arrived?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not, I don't know#     how you keep up the#     energy.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had more nights#     without sleep than with#     lately.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Takes a real toll.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reason isn't as#     much the company as it#     is the bed.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...Kanako used a#     similar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 times...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know, she would#     refuse to sleep until I#     tucked her 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After reluctantly#     bending to her#     demands...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...I'd kiss her#     forehead and say "Love#     you lots."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She'd challenge me with#     a cheeky "How much?"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I'd reply...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"My love for you could#     shatter the barrier just#     on its own!"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"That's not true!"#     she'd say with the#     cutest grin.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we'd keep going...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Back and forth until#     her eyelids grew too#     heavy to continue.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Believe it or not, that#     same exchange happened#     every night.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 night until there#     wasn't anyone left to#     tuck 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appreciate them#     putting handrails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Sure, we're suspended#     over a bottomless pit#     but hey...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Making baby steps#     towards basic safety#     measures.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Geez... the#     Steamworks...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all so... pitiful#     in this state.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Abandoned potential#     hurts.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my old home, Chujin#     planted a garden.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a work of#     compassion. Beautiful.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Almost like a#     reflection of his own#     SOUL.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his health began#     to deteriorate... so did#     the garden.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"The Meadow" became#     "the Dunes."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Seeing a discarded#     place like this...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familiar.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 care so much for#     something but#     eventually...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...it all comes to an#     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why we must#     forge our own path while#     we can.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Cause trust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Once the guise of good#     times is over...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Life is cruel.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feel the Lab#     getting closer.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can't let these bots#     deter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wish we could help#     them but it's far too#     late.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they aren't#     even real...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Yeah... They're only#     some mix of metal and#     magic.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So... it's alright.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bet your faith in me#     is dwindling with every#     new obstacle.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just as annoyed as#     you, trust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journey should've#     been a cakewalk like I#     said.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still, it's likely#     the best path to Hotland#     we could've picked.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Places like Waterfall#     are heavily patrolled.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there's also a#     patrol here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Between Axis and#     Undyne, I'll take my#     chances.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Doesn't seem like these#     bots want to leave the#     Steamworks either.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won't be followed.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it up for a little#     longer,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this is the building#     Chujin worked 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 of a commute.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was always a#     traveler,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Back when we first met,#     I lived in the#     mountains.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mother had sent me#     down to Oasis Valley for#     some crops.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the way back, I had#     to cross a rather large#     ditch.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While on the bridge, I#     accidentally rolled my#     ankle and fell 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couldn't climb out no#     matter how hard I tried.#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worse, the#     expensive crops were#     ruined.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Felt like I was there#     for hours before I heard#     a jingling sound.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hiker approached the#     bridge holding a walking#     stick with a bell on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noticed me lying in#     my humble ditch so I#     smiled and said: "Hey."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With a kind look, he#     replied: "You look#     awful."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hooked.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then hopped down and#     tore a strip of his red#     robe to wrap my ankle.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And... Well, I could go#     on but... yeah.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just who he was.#     Caring. Even to a fault.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truth 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think I'll ever#     be able to move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know, find someone#     else and try to be happy#    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think anyone#     like him is out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serious?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Perhaps at one point in#     my life I considered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know, back when I#     was a naive kid, kinda#     like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it's science. Your#     brain is still#     developing.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 hope.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honestly...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wanted to grow up#     and... Star wouldn't#     follow.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the end, I think#     that was okay.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look how happy he#     is versus where I ended#    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clearly chose the#     better path, heh...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the greatest#     working conditions from#     what I can see.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the job paid#     well,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 after Chujin#     left, we needed a new#     source of income.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picked up a part-time#     shift at Cafe Dune to#     help us raise Kanako.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The job was alright but#     my boss was...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...Let's just say#     there's currently a#     strike going on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probably should've#     held onto Chujin's#     earnings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had this dream of#     building a big house for#     our family.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Followed through with#     it too. Turned out#     beautifully.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first I thought the#     size was a bit overkill#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he was#     insinuating a bigger#     family.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Ugh, the air in this#     place is heavy.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Smells like motor oil#     on burnt toast.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wasn't exactly#     expecting it to smell#     like roses but... bleh!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Feels like we might be#     delving into some#     classified info up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sure abandoned a#     lot.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no point in#     wallowing in what I read#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Chujin was a monster of#     secrets, I already knew#     that...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wish he was more#     transparent with his#     struggles.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could've helped him#     through it. I#     would've...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all this... My#     situation... It wouldn't#     be this way if I did.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 didn't assume#     everything was fine and#     truly paid attention I-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know... I just said I#     wouldn't wallow.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Live in the present and#     plan for the future.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what Chujin#     always did, so that's#     what I must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we have a#     mission.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whole adventure#     has had its share of#     twists and turns.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 knew what I was#     getting myself into back#     in that Saloon...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probably still do#     it. Dangerous stuff like#     this is kinda fun.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moving,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Steamworks slogan,#     "Tomorrow Means the#     Surface."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do you think that#     "tomorrow" will come?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been "today" my#     entire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need to head through#     that furnace over there#     to reach the exit.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bring some water#     with you if you're#     afraid of the heat.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 about me,#     I'm a Dunes resident.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 the only purpose of#     this furnace to dispose#     of garbage?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would they make it#     mandatory to walk#     through?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entered from#     Hotland...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first thing you#     would smell is burning#     trash.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"Welcome to the#     Steamworks! It sucks#     here!"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way too hot,#     even for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leave please.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moment we've waited#     for is almost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a few steps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cardg_cards_move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cardg_draw_alpha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cardg_flashing_timer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cardg_g_gained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cardg_failure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cardg_victory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cardg_card_type_number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cardg_time_gold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cardg_time_silver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cardg_intro_countdown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cardg_intro_countdown_alpha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card_game_result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time_in_seconds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card_is_active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max_g_gained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countdown_text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 won!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0G won. Better luck next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card_is_selected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card_success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card_column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cardg_selected_card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confirm_key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cards_moving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nearest_card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arc_enemy_death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arc_enemy_hp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arc_enemy_hsp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arc_enemy_hit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arc_enemy_score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arc_sprite_normal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arc_sprite_spared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arcade_score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score_amount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arc_boss_attack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instance_deactivate_all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arcade_game_win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arcade_intro_alpha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arcade_lives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arcade_prnd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arcade_upgrade_score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arcade_miniboss_score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arcade_boss_score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arcade_start_screen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arcade_game_over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arcade_game_theme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arcade_game_boss_theme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lives_x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lives_y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SCORE: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 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WIN!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arc_controls_open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arc_logos_alpha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arc_draw_menu_options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arc_cursor_pos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arc_title_x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end_game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mew_endless_unlocked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alarm_get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title_index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Help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Quit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Rapid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arc_upgrade_type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arc_can_shoot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arc_hurt_time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arc_blink_time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arc_shoot_cd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arc_upgrade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dash_buffered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dash_overlay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dash_speed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dash_distance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charged_overlay_alpha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game_over_sound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arc_hsp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arc_vsp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shoot_cooldown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arc_sprite_attack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spawn_save_box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but the echoes of#     your efforts linger.)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are filled with a sense#     of justice.)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downsprite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risesprite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back!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fly_speed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mail_whale_y_target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mail_whale_shadow_alpha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mail_whale_travel_noloop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mail_whale_mail_noloop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 -  greetings - hip hip#     hooray!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can I do for you today?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Travel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a watch? If you don't,#     that's fine!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Cause you know what time it is?#     Mail time! Mail time!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have mail to claim?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take a look. You don't!#     What a shame.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want to check again,#     just ring the bell!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Until we meet again; I bid you#     farewell!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received mail!)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truly hope you like your#     mail!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for me, I must set sail!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in the world would you#     like to fly?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choose the place and the#     UGPS sign!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 again, friend! Do you#     have mail to claim?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OOF.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very fine choice, I cannot#     scoff!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 into my basket and we'll#     takeoff!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have arrived without a#     scratch!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journey was fun but it's#     time to dispatch!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ring the bell for any#     further assistance!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UGPS will be there with#     little resistance!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mail_station_blocked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Ah! Hello.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pass through here#     every day to see if#     anyone has fallen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does not happen#     often.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the first to#     come here in a long#    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be afraid,#     little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do my best to#     protect you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Come! I shall guide you#     through your new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TORIEL      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  #            RUINS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distance_to_clover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RUINS are full of#     puzzles.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Ancient fusions between#     diversions and doorkeys.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must be solved in#     order to move from room#     to room.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Allow me to demonstrate.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We are free to proceed #     now.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Follow me, my child.#*  There are more puzzles#     ahead.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this room, you will#     need to trigger several#     switches.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worry, I have#     labelled the ones that#     you need to flip.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do you need some#     help?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flip the switch#     on the north wall.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Splendid! I am proud#     of you my child.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on, I believe in#    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Only one more switch#     remains.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no, my child! That#     is the wrong switch.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labelled the one#     you need to flip.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switch has already#     been flipped.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don't you come back#     across the bridge?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...It should have opened#     by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sure I labelled the#     correct lever...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do not worry, little#     one! Try flipping the#     other switch.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unsure as to why#     this switch is not#     working...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Please, try flipping#     the other switch.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must have labelled the#     wrong switch.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apologize if I have#     confused you, my child.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flip the switch#     that is not labelled.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is not what I#     meant.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need to flip the#     switch you have not#     flipped yet.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!...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switched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child!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dear... I am afraid I cannot#     reach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must leave for a moment. You#     will stay there, will you not?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wander, many monsters#     are unfriendly towards humans.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Fret not, my child, I will#     protect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Please... wait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like those?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Those are my projects.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sometimes try to write#     books. Like for kids and#     stuff...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table is covered in#     colorful pencils and pages#     strewn with cute pictures.)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sometimes kinda forget#     what colors things are#     outside this place...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 just make them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the kids will#     find it more interesting#     like that anyway!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might not be as#     educational though...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(Childish pictures scattered on#     the table.)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Gee, looks like we're#     getting close to an exit#     from this place.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Aside from those mines,#     time has been pretty#     friendly to us.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Should be a simple#     journey from here on ou-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Hey! Human!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attack me, I can#     explain why I'm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said I would find you#     again, didn't I?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after our#     encounter, I spotted you#     stealing Ava... My raft.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BUT, I won't hold it#     against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you didn't#     mean to wreck 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attacked you, you#     destroyed something I#     love, even steven!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I followed the#     river and ended up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I came off as a#     murderous Royal Guard#     but I'm honestly not!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to follow my#     guidebook when dealing#     with humans and stuff...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Oh! Right! I really#     dislike calling you#     "human".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your actual#     name?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unique name! I#     love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Okay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Clover, this is a#     big favor, but I would#     like to help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kinda let you escape#     in Snowdin so... I'm in#     too deep.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I'm sure I could pull#     my weight! I'll even let#     you lead!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won't leave your side#     to ensure your safety!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take that as a#     yes!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will be super fun!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So... shall we be off?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 careful with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broom has been like#     my best friend.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never thought he'd be#     replaced by a real#     friend!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well worn broom.)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broom.)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wood is splintered.)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diary_music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looks like Dalv's diary.)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could contain private#     information.)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Dalv's diary.)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open the diary up.)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only one entry. It#     seems new.)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Today began like every other#    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 out of bed, brushed my#     fangs, and had a nice bowl of#     corn for breakfast.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Pops made a very funny joke at#     Broom's expense and we all had#     a laugh.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put on my cloak and went out#     for my daily walk.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noticed another blue corn had#     popped up in your cornfield#     today.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always feel bad for#     discarding the special corn but#     I can't risk getting sick.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Something interesting happened#     a bit later.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overheard Flier and Penilla#     talking about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About us...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said they were concerned#     for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said I talk to myself.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then chimed in and#     commented on my advice and#     gifts to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signs.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said you don't exist...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isn't true.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you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reached out to me when I#     needed it most.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...Helped me cope with the#     past...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could they be so mean?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they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need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Because...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Because I have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been one year.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still waiting.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entry ends there.)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readjust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is a book of neatly#     written paragraphs on#     the desk.)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 all appear to be very#     similar.)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(Read one?)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Dalv is a loner living in#     the ruins of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enjoys quiet walks in the#     dark, cleaning, and improving#     songs on his organ.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wants to share with the#     youth of the Underground...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...the importance of being#     accepting and respecting#     the wishes of others.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rest of the page is#     scribbled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is a book of neatly#     written paragraphs on the#     desk.)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audio_sound_gain_radio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audio_sound_gain_gramophone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gramophone.)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looks pretty old.)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(Maybe it's a grandmaphone.)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record labeled "Dalv Organ#     Demo" is queued up to play.)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(Play it?)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record must be damaged or#     broken.)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(Stop this wretched music?)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turn off the gramophone.)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(Maybe it's a work in#     progress.)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old gramophone.)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spare yourself by not#     playing the record on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fine oak chest.)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(Open it?)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(Wow! It's lined with high#     quality satin!)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check again.)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still a cool chest.)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an organ.)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musical kind.)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organ.)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seems horribly out of#     tune.)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flower pot full of#     dirt.)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my turnip plant!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should be sprouting#     up any day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 He's really taking#     his time...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don't rush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(Dirt.)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exactly have a#     huge selection of food.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don't get out much...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wait!  I have some#     leftovers you can take#     with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you like it! I#     made it for my birthday.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Sponge Cake is my#     favorite!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sponge covered in#     frosting.)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the Sponge Cake!)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I didn't invite#     you, it was last week.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come next year!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More for me I suppose.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mini fridge.)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mostly empty.)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cheap mini fridge.)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inside looks remotely#     edible.)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Someone made that for me#     a while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single corn from#     the corn field out in#     the Ruins.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started that field#     from one piece of corn.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Before I closed off the#     door to Snowdin,#     something happened.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kept finding corn#     sitting on my doorstep.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 morning it was#     just,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didn't know who was#     leaving it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Somehow I thought they#     were my friend.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always wanted to repay#     their kind deeds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never could think of#     anything to leave in#     return.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one day they just#     stopped showing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when I decided to#     hide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planted the last#     cob of corn I had down#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taken to the#     environment surprisingly#    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always found it rather#     inspiring.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nice painting of a#     small, lonely cob.)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signature that reads#     "Penilla", is written in the#     corner.)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painting.)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lacking corn realism.)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an intimidating looking#     wardrobe.)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is a balloon floating#     slowly inside. It has a cute#     little happy face drawn on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respect Dalv's privacy.)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Hey. um. Would you#     mind giving Pops his#     space?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likes the dark...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wave goodbye to Pops#     before closing the door#     again.)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wave goodbye to it#     before closing the door#     again.)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tacky looking black#     wardrobe.)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open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is a balloon floating#     slowly inside.)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untie it and inhale some#     of the contents.)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should respect the dead.)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now sound funny.)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 longer sound funny.)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still present,#     little one?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going to rescue#     you! Come!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clover_image_index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(Climb the rope?)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correct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flag06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blockparent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solved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maxbuttons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hear movement in the#     distance...)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intimidating presence fills#     the Ruins.)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notice a dark path beyond#     the rocks but you can't squeeze#     past them.)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(Rocks block this path.)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door_open_alarm_counter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genoCount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happy to finally meet you#     face to face.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long has it been?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wondering if you'd ever#     come back...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No... too forward.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am I kidding? I'll never#     be able to meet you in this#     state.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hope you know... I had#     no choice. It must be this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I-I must be seeing things...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it wrong to hold doubt in#     my actions?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enjoyed life before... I#     did... But I can't go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happened that day would#     only repeat.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Why do they appear every time#     I start monologuing?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need more rest.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who you are but I#     ask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leave!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You're... still following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thought I made it clear that#     I want to be left alone.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understand... You...#     you look just like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this some sort of haunting?#     Or have you come to finish the#     job?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Retreating here wasn't enough#     so you hunted me down...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I was just starting to#     accept my reality.#     The cruelty...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I did to you that day#     was not my intention, I was#     only...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Nevermind. Words aren't#     enough.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I don't want to fight#     anybody, but you've invaded#     my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exit is blocked and you#     can't stay here. I will not#     allow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Only one thing to#     do...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friends do#     actually?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want to, um,#     see my house?#     Or something?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have to go there#     anyway so I guess stop#     by if you have time.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You're... sparing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But... what about them?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only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makes me so#special!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 is this how you#plan to hurt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By taking them all#away...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...I don't need them.#I'll be fine on my 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I've been doing it#long enough...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think you should leave.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You've already done#enough damage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guess... I truly am#     alone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was all a#     misunderstanding,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be waiting in my#     house.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whenever you feel#     like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 yourself at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going to my room to#     rest.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feel a bit 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We're... friends now#    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 at whatever you#     like.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you... later.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to um...#     fix something in the#     other room.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Sit down,#     get comfortable,#     take your shoes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Actually please leave#     them on, the floors are#     a bit dirty.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haven't swept since #     this morning.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seems like you#     took your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but don't worry, I'm#     used to standing around#     by my lonesome.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keep myself occupied#     by cleaning around#     the house.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my hourly routine!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to um...#     fix something...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going_through_door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no_loop_room_specific_walking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no_loop_dalv_hallway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Alright, I know you're#     probably eager to get#     going.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feel free to#     stay as long as#     you like.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Um... I'm not sure what#     to say...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some cards made#     for emergency friend#     situations...#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...but I've misplaced#    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 yourself at home...#    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I'm being a good#     host!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__b__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here we 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everything.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really helped#     me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Because of this...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leaving this place.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tired of being#     alone.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It'll take a few days to#     pack up...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think I'm ready to#     give the Underground#     another shot.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so much#     creativity I've been#     storing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finally ready to let#     my talents show.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publish my novel,#     have an organ concert,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might even make#     another friend!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world it would be#     if I had two whole#     friends.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go around and place#     corn on every doorstep.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Everyone needs a little#     corn in their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eaten corn every#     day for a year and I'm#     doing moderately OK.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much to learn, so#     much to teach. I'm very#     excited!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Oops. There I go again#     with my rambling.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get you out of#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seems the exit is#     blocked off...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see.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we go. You're all#     set.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before I forget,#     I never asked for#     your name!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Mind informing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Clover? What a nice name.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Clover, thank you#     so much.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later...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Friend.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should thank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helping me out#     so much.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I should get#     you out of here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Honestly, you confuse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hurt me but yet, you#     gave me freedom.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that what real#     friends do?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so I don't know if I#     really want to leave.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everyone will hurt me#     then help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that a place I want#     to be?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I can't let this#     opportunity pass.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ok, I forgive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probably were scared#     by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Most monsters are...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deal with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before I forget,#     I never asked for#     your name.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Clover, you should#     get going.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going to be more#     friendly.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gonna be the mentor#     I always should have#     been.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Penilla and I will draw#     together,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Rorrim could spice up my#     wardrobe,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Crispy Scroll can#     show me that "anime"#     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thought of leaving...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why leave when I#     have a great family#     right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Plus I've really let the#     place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week of non-stop#     cleaning is in order!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I should get you#     out of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Goodbye...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going to be friendly#     to everyone.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hurt me but yet, you#     opened my eyes.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 leave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everyone outside will#     hurt me then help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lived here for a#     long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comfortable and I#     know the residents.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unknown is a scary#     place...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ready for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yet at least.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monsters here need#     someone to look up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 make them happy.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anyway. It seems#     the exit is blocked#     off...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usually a chill dude but#     today has not been my day. Let#     me tell you: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First, the attendant needs my#     name so she can save me a room.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"Mr. Cursor," I reply. She#     steps back and goes "Like some#     kind of warlock?"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say "What? Warlock?" with#     visible confusion.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"I like to roll that ten-sided#     die as much as the next guy but#     no, I'm Mr. CURSOR."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Turns out, she thought I said#     "Curser" like I was gonna hex#     the joint!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Really didn't need her input#     on my iconic name but whatever.#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then, I walk over to the#     elevator to head back to New#    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busy, so I wait, and I#     wait, and I wait, and LITERALLY#     THREE HOURS PASS!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Next thing I know, the#     elevator opens but OOPS!!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Mr. Cursor has a tendency to#     timeout and fall asleep every#     five minutes!!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 MISSED MY ONE CHANCE!!!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now I'm stuck here and#     don't know WHEN I'LL EVER GET#     TO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about that... I have to#     slow down and take a breather#     when things get heated.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was I talking about?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Ugh, my memory sucks.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Yo, I monitored the situation#     further and it just clicked#     with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if I tried to ram my way#     into the elevator by force?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 just charge straight into#     the doors!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Eh, well... on second thought,#     if I tried that I might slip a#     disk...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think this place has free#     Wi-Fi? I'm uh, pretty bored.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HOME!!!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declare you an honorary#     sentinel of silence.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trust you to keep peace#     and order hhear.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shall go conquer new lands#     in the name of quiet.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 very hhigh#     honor so keep it#     hhush hhush.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hey! I was just thinking...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really have to show you#     this house I'm checking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It's on a beach just#     outside of the Ruins.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Hey, what's with that look?#*  I'm following your advice#     and being myself.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I'll just be myself in#     a really cool beach house!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gotta get out and#     live a little once in#     a while.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If you stay in one place#     too long it feels like things#     start to loop.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It can drive you a little#     crazy.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totally gonna learn all#     the hip dance moves out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shoot_buffer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turn_state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charged_shot_type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blast_is_firing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dash_grace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dash_grace_max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draw_sprite_hurt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dash_disable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turn_angle_target_final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LOCKED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gml_Script_fireCheck_gml_Object_obj_heart_battle_fighting_yellow_final_Step_0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damage_3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Wow, I can go wherever I want#     now? I was tired of hiding#     from Dalv!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can only draw so many#     landscapes of tiny cracks and#     good hiding rocks!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finally got to see the big#     drawing of a sweet corn cob#     I made!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believe Dalv hung#     it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he loves his corn#     but I can't believe he#     liked my art that much!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also can't believe we've been#     friends for so long and I only#     just got to see his house!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I've always considered Dalv#     and me to be friends.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He just likes to not#     be bothered sometimes.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get that. Sometimes I just#     want to be alone to do#     my art!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mean, if we weren't friends,#     I wouldn't go out of my way#     so much to give him his space!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can't wait to sketch#     the outside!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Yo, Dalv is opening the door to#     Snowdin!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been so long!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know what my first#     stop will be.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Dump, here I come!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Do you watch anime?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HIGHLY recommend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mean some of it is#     total garbage...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most of it is SOOO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we could watch some#     together!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This new "not hiding" thing#     will take some getting used#     to.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wonder what kind of#     adventures I can go on#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 go out and solve#     the secrets of the entire#     Underground!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Meet every monster, brave#     every danger, see everything#     I can!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I'll even find#     a way back to the Surface!#*  You never know!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Anyone can be a hero.#*  Maybe you could be one#     too!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might wanna get a#     new hat. That one is#     looking a bit worn.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I can fulfill my dreams#     of opening a free hugs#     booth!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I'll get to see everyone's#     smiling faces!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Watch out Dalv! You're#     well overdue for a big#     hug!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Everyone needs a good hug#     now and then!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Especially big mopey mopes#     like Dalv!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ever turn into a#     big mopey mope like Dalv#     call my new business!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Corn's Perennial Hugs!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really! Give me your#     phone and I'll give#     you the number!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Hugs make the world#     go 'round!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are you hiding from#     Dalv too?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isn't much room but#     you're welcome to join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lots of games#     to kill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about we play count#     the dust!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see who can count#     the most dust before#     getting bored!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Ready?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Thirty-three, thirty-four,#     thirty-five...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Seventy-eight, seventy-nine...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ACHOO!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dear... I lost#     count...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you win then!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it dusty in here#     or is it just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part_system_position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Whoa!!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Finally! Another monster!!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lost as well?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Seems to be happening more and#     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Jane is the name!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on a case, you see.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few days ago, a resident went#     missing in these woods.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the first time either.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Throughout history, a few#     strange stories have popped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Doors appearing out of#     nowhere...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Impossible geography...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Monster's straying from a set#     path and losing their sense of#     direction...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Wild stuff.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the type that needs hard#     evidence to believe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that doesn't mean it didn't#     pique my curiosity.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when I heard about this#     missing monster, I had to#     investigate!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Wasn't a few minutes before my#     compass stopped working and...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I became a believer,#     heh!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to do, what to do...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gotta be something or#     someone behind all this, no?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though monsterkind has#     lived in the Underground for#     decades,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still so much mystery#     to it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what you're thinking,#     and it was my first hypothesis#     as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just magic,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Underground is full of the#     stuff!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obviously it's gotta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don't know...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of these sightings seem#     intentional.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got to solve this as#     soon as I'm out of these woods.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 about sticking#     around if you got places#     to be - I'll be fine!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 have plenty of snacks in#     my bag.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it's time to go, I'll just#     start walking in one direction.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Should make my way out, easy#     peasy!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Really wanna find who I'm#     looking for first,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I'm mulling over the#     case.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Deep in thought.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losing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yet.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 ain't done yet!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Get ready for my#strongest atta-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corn on the#     cobweb.)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corn cob.)</w:t>
      </w:r>
    </w:p>
    <w:p>
      <w:pPr>
        <w:rPr>
          <w:rFonts w:hint="default" w:eastAsia="Yu Mincho"/>
          <w:lang w:eastAsia="ja-JP"/>
          <w:woUserID w:val="4"/>
        </w:rPr>
      </w:pPr>
      <w:r>
        <w:rPr>
          <w:rFonts w:eastAsia="Yu Mincho"/>
          <w:lang w:eastAsia="ja-JP"/>
        </w:rPr>
        <w:t xml:space="preserve">*  </w:t>
      </w:r>
      <w:ins w:id="2892" w:author="鸥皇不欧" w:date="2023-12-11T10:53:22Z">
        <w:r>
          <w:rPr>
            <w:rFonts w:eastAsia="Yu Mincho"/>
            <w:lang w:eastAsia="ja-JP"/>
            <w:woUserID w:val="4"/>
          </w:rPr>
          <w:t>我</w:t>
        </w:r>
      </w:ins>
      <w:ins w:id="2893" w:author="鸥皇不欧" w:date="2023-12-11T10:57:06Z">
        <w:r>
          <w:rPr>
            <w:rFonts w:eastAsia="Yu Mincho"/>
            <w:lang w:eastAsia="ja-JP"/>
            <w:woUserID w:val="4"/>
          </w:rPr>
          <w:t xml:space="preserve"> </w:t>
        </w:r>
      </w:ins>
      <w:ins w:id="2894" w:author="鸥皇不欧" w:date="2023-12-11T10:53:22Z">
        <w:r>
          <w:rPr>
            <w:rFonts w:eastAsia="Yu Mincho"/>
            <w:lang w:eastAsia="ja-JP"/>
            <w:woUserID w:val="4"/>
          </w:rPr>
          <w:t>是</w:t>
        </w:r>
      </w:ins>
      <w:del w:id="2895" w:author="鸥皇不欧" w:date="2023-12-11T10:53:16Z">
        <w:r>
          <w:rPr>
            <w:rFonts w:eastAsia="Yu Mincho"/>
            <w:lang w:eastAsia="ja-JP"/>
          </w:rPr>
          <w:delText>I'm</w:delText>
        </w:r>
      </w:del>
      <w:r>
        <w:rPr>
          <w:rFonts w:eastAsia="Yu Mincho"/>
          <w:lang w:eastAsia="ja-JP"/>
        </w:rPr>
        <w:t xml:space="preserve"> FLOWEY</w:t>
      </w:r>
      <w:del w:id="2896" w:author="鸥皇不欧" w:date="2023-12-11T10:54:00Z">
        <w:r>
          <w:rPr>
            <w:rFonts w:eastAsia="Yu Mincho"/>
            <w:lang w:eastAsia="ja-JP"/>
          </w:rPr>
          <w:delText xml:space="preserve">. </w:delText>
        </w:r>
      </w:del>
      <w:ins w:id="2897" w:author="鸥皇不欧" w:date="2023-12-11T10:57:32Z">
        <w:r>
          <w:rPr>
            <w:rFonts w:eastAsia="Yu Mincho"/>
            <w:lang w:eastAsia="ja-JP"/>
            <w:woUserID w:val="4"/>
          </w:rPr>
          <w:t xml:space="preserve"> </w:t>
        </w:r>
      </w:ins>
      <w:ins w:id="2898" w:author="鸥皇不欧" w:date="2023-12-11T10:54:37Z">
        <w:r>
          <w:rPr>
            <w:rFonts w:eastAsia="Yu Mincho"/>
            <w:lang w:eastAsia="ja-JP"/>
            <w:woUserID w:val="4"/>
          </w:rPr>
          <w:t xml:space="preserve">。 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FLOWEY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899" w:author="鸥皇不欧" w:date="2023-12-11T10:54:54Z">
        <w:r>
          <w:rPr>
            <w:rFonts w:eastAsia="Yu Mincho"/>
            <w:lang w:eastAsia="ja-JP"/>
            <w:woUserID w:val="4"/>
          </w:rPr>
          <w:t>一</w:t>
        </w:r>
      </w:ins>
      <w:ins w:id="2900" w:author="鸥皇不欧" w:date="2023-12-11T10:57:08Z">
        <w:r>
          <w:rPr>
            <w:rFonts w:eastAsia="Yu Mincho"/>
            <w:lang w:eastAsia="ja-JP"/>
            <w:woUserID w:val="4"/>
          </w:rPr>
          <w:t xml:space="preserve"> </w:t>
        </w:r>
      </w:ins>
      <w:ins w:id="2901" w:author="鸥皇不欧" w:date="2023-12-11T10:54:54Z">
        <w:r>
          <w:rPr>
            <w:rFonts w:eastAsia="Yu Mincho"/>
            <w:lang w:eastAsia="ja-JP"/>
            <w:woUserID w:val="4"/>
          </w:rPr>
          <w:t>朵</w:t>
        </w:r>
      </w:ins>
      <w:ins w:id="2902" w:author="鸥皇不欧" w:date="2023-12-11T10:57:08Z">
        <w:r>
          <w:rPr>
            <w:rFonts w:eastAsia="Yu Mincho"/>
            <w:lang w:eastAsia="ja-JP"/>
            <w:woUserID w:val="4"/>
          </w:rPr>
          <w:t xml:space="preserve"> </w:t>
        </w:r>
      </w:ins>
      <w:ins w:id="2903" w:author="鸥皇不欧" w:date="2023-12-11T10:54:55Z">
        <w:r>
          <w:rPr>
            <w:rFonts w:eastAsia="Yu Mincho"/>
            <w:lang w:eastAsia="ja-JP"/>
            <w:woUserID w:val="4"/>
          </w:rPr>
          <w:t>叫</w:t>
        </w:r>
      </w:ins>
      <w:ins w:id="2904" w:author="鸥皇不欧" w:date="2023-12-11T10:57:16Z">
        <w:r>
          <w:rPr>
            <w:rFonts w:eastAsia="Yu Mincho"/>
            <w:lang w:eastAsia="ja-JP"/>
            <w:woUserID w:val="4"/>
          </w:rPr>
          <w:t xml:space="preserve"> </w:t>
        </w:r>
      </w:ins>
      <w:r>
        <w:rPr>
          <w:rFonts w:eastAsia="Yu Mincho"/>
          <w:lang w:eastAsia="ja-JP"/>
        </w:rPr>
        <w:t xml:space="preserve">FLOWEY </w:t>
      </w:r>
      <w:ins w:id="2905" w:author="鸥皇不欧" w:date="2023-12-11T10:54:58Z">
        <w:r>
          <w:rPr>
            <w:rFonts w:eastAsia="Yu Mincho"/>
            <w:lang w:eastAsia="ja-JP"/>
            <w:woUserID w:val="4"/>
          </w:rPr>
          <w:t>的</w:t>
        </w:r>
      </w:ins>
      <w:del w:id="2906" w:author="鸥皇不欧" w:date="2023-12-11T10:54:58Z">
        <w:r>
          <w:rPr>
            <w:rFonts w:eastAsia="Yu Mincho"/>
            <w:lang w:eastAsia="ja-JP"/>
          </w:rPr>
          <w:delText>the</w:delText>
        </w:r>
      </w:del>
      <w:r>
        <w:rPr>
          <w:rFonts w:eastAsia="Yu Mincho"/>
          <w:lang w:eastAsia="ja-JP"/>
        </w:rPr>
        <w:t xml:space="preserve"> FLOWER!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FLOWEY     FLOWER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907" w:author="鸥皇不欧" w:date="2023-12-11T10:59:33Z">
        <w:r>
          <w:rPr>
            <w:rFonts w:eastAsia="Yu Mincho"/>
            <w:lang w:eastAsia="ja-JP"/>
            <w:woUserID w:val="4"/>
          </w:rPr>
          <w:t>你</w:t>
        </w:r>
      </w:ins>
      <w:ins w:id="2908" w:author="鸥皇不欧" w:date="2023-12-11T10:59:37Z">
        <w:r>
          <w:rPr>
            <w:rFonts w:eastAsia="Yu Mincho"/>
            <w:lang w:eastAsia="ja-JP"/>
            <w:woUserID w:val="4"/>
          </w:rPr>
          <w:t xml:space="preserve"> </w:t>
        </w:r>
      </w:ins>
      <w:ins w:id="2909" w:author="鸥皇不欧" w:date="2023-12-11T10:59:33Z">
        <w:r>
          <w:rPr>
            <w:rFonts w:eastAsia="Yu Mincho"/>
            <w:lang w:eastAsia="ja-JP"/>
            <w:woUserID w:val="4"/>
          </w:rPr>
          <w:t>人</w:t>
        </w:r>
      </w:ins>
      <w:ins w:id="2910" w:author="鸥皇不欧" w:date="2023-12-11T10:59:38Z">
        <w:r>
          <w:rPr>
            <w:rFonts w:eastAsia="Yu Mincho"/>
            <w:lang w:eastAsia="ja-JP"/>
            <w:woUserID w:val="4"/>
          </w:rPr>
          <w:t xml:space="preserve"> </w:t>
        </w:r>
      </w:ins>
      <w:ins w:id="2911" w:author="鸥皇不欧" w:date="2023-12-11T10:59:33Z">
        <w:r>
          <w:rPr>
            <w:rFonts w:eastAsia="Yu Mincho"/>
            <w:lang w:eastAsia="ja-JP"/>
            <w:woUserID w:val="4"/>
          </w:rPr>
          <w:t>看</w:t>
        </w:r>
      </w:ins>
      <w:ins w:id="2912" w:author="鸥皇不欧" w:date="2023-12-11T10:59:38Z">
        <w:r>
          <w:rPr>
            <w:rFonts w:eastAsia="Yu Mincho"/>
            <w:lang w:eastAsia="ja-JP"/>
            <w:woUserID w:val="4"/>
          </w:rPr>
          <w:t xml:space="preserve"> </w:t>
        </w:r>
      </w:ins>
      <w:ins w:id="2913" w:author="鸥皇不欧" w:date="2023-12-11T10:59:33Z">
        <w:r>
          <w:rPr>
            <w:rFonts w:eastAsia="Yu Mincho"/>
            <w:lang w:eastAsia="ja-JP"/>
            <w:woUserID w:val="4"/>
          </w:rPr>
          <w:t>起</w:t>
        </w:r>
      </w:ins>
      <w:ins w:id="2914" w:author="鸥皇不欧" w:date="2023-12-11T10:59:38Z">
        <w:r>
          <w:rPr>
            <w:rFonts w:eastAsia="Yu Mincho"/>
            <w:lang w:eastAsia="ja-JP"/>
            <w:woUserID w:val="4"/>
          </w:rPr>
          <w:t xml:space="preserve"> </w:t>
        </w:r>
      </w:ins>
      <w:ins w:id="2915" w:author="鸥皇不欧" w:date="2023-12-11T10:59:33Z">
        <w:r>
          <w:rPr>
            <w:rFonts w:eastAsia="Yu Mincho"/>
            <w:lang w:eastAsia="ja-JP"/>
            <w:woUserID w:val="4"/>
          </w:rPr>
          <w:t>来</w:t>
        </w:r>
      </w:ins>
      <w:ins w:id="2916" w:author="鸥皇不欧" w:date="2023-12-11T10:59:38Z">
        <w:r>
          <w:rPr>
            <w:rFonts w:eastAsia="Yu Mincho"/>
            <w:lang w:eastAsia="ja-JP"/>
            <w:woUserID w:val="4"/>
          </w:rPr>
          <w:t xml:space="preserve"> </w:t>
        </w:r>
      </w:ins>
      <w:ins w:id="2917" w:author="鸥皇不欧" w:date="2023-12-11T10:59:35Z">
        <w:r>
          <w:rPr>
            <w:rFonts w:eastAsia="Yu Mincho"/>
            <w:lang w:eastAsia="ja-JP"/>
            <w:woUserID w:val="4"/>
          </w:rPr>
          <w:t>还</w:t>
        </w:r>
      </w:ins>
      <w:ins w:id="2918" w:author="鸥皇不欧" w:date="2023-12-11T10:59:38Z">
        <w:r>
          <w:rPr>
            <w:rFonts w:eastAsia="Yu Mincho"/>
            <w:lang w:eastAsia="ja-JP"/>
            <w:woUserID w:val="4"/>
          </w:rPr>
          <w:t xml:space="preserve"> </w:t>
        </w:r>
      </w:ins>
      <w:ins w:id="2919" w:author="鸥皇不欧" w:date="2023-12-11T10:59:35Z">
        <w:r>
          <w:rPr>
            <w:rFonts w:eastAsia="Yu Mincho"/>
            <w:lang w:eastAsia="ja-JP"/>
            <w:woUserID w:val="4"/>
          </w:rPr>
          <w:t>挺</w:t>
        </w:r>
      </w:ins>
      <w:ins w:id="2920" w:author="鸥皇不欧" w:date="2023-12-11T10:59:39Z">
        <w:r>
          <w:rPr>
            <w:rFonts w:eastAsia="Yu Mincho"/>
            <w:lang w:eastAsia="ja-JP"/>
            <w:woUserID w:val="4"/>
          </w:rPr>
          <w:t xml:space="preserve"> </w:t>
        </w:r>
      </w:ins>
      <w:ins w:id="2921" w:author="鸥皇不欧" w:date="2023-12-11T10:59:35Z">
        <w:r>
          <w:rPr>
            <w:rFonts w:eastAsia="Yu Mincho"/>
            <w:lang w:eastAsia="ja-JP"/>
            <w:woUserID w:val="4"/>
          </w:rPr>
          <w:t>有</w:t>
        </w:r>
      </w:ins>
      <w:ins w:id="2922" w:author="鸥皇不欧" w:date="2023-12-11T10:59:39Z">
        <w:r>
          <w:rPr>
            <w:rFonts w:eastAsia="Yu Mincho"/>
            <w:lang w:eastAsia="ja-JP"/>
            <w:woUserID w:val="4"/>
          </w:rPr>
          <w:t xml:space="preserve"> </w:t>
        </w:r>
      </w:ins>
      <w:ins w:id="2923" w:author="鸥皇不欧" w:date="2023-12-11T10:59:35Z">
        <w:r>
          <w:rPr>
            <w:rFonts w:eastAsia="Yu Mincho"/>
            <w:lang w:eastAsia="ja-JP"/>
            <w:woUserID w:val="4"/>
          </w:rPr>
          <w:t>自</w:t>
        </w:r>
      </w:ins>
      <w:ins w:id="2924" w:author="鸥皇不欧" w:date="2023-12-11T10:59:39Z">
        <w:r>
          <w:rPr>
            <w:rFonts w:eastAsia="Yu Mincho"/>
            <w:lang w:eastAsia="ja-JP"/>
            <w:woUserID w:val="4"/>
          </w:rPr>
          <w:t xml:space="preserve"> </w:t>
        </w:r>
      </w:ins>
      <w:ins w:id="2925" w:author="鸥皇不欧" w:date="2023-12-11T10:59:35Z">
        <w:r>
          <w:rPr>
            <w:rFonts w:eastAsia="Yu Mincho"/>
            <w:lang w:eastAsia="ja-JP"/>
            <w:woUserID w:val="4"/>
          </w:rPr>
          <w:t>信</w:t>
        </w:r>
      </w:ins>
      <w:ins w:id="2926" w:author="鸥皇不欧" w:date="2023-12-11T10:59:39Z">
        <w:r>
          <w:rPr>
            <w:rFonts w:eastAsia="Yu Mincho"/>
            <w:lang w:eastAsia="ja-JP"/>
            <w:woUserID w:val="4"/>
          </w:rPr>
          <w:t xml:space="preserve"> </w:t>
        </w:r>
      </w:ins>
      <w:ins w:id="2927" w:author="鸥皇不欧" w:date="2023-12-11T10:59:35Z">
        <w:r>
          <w:rPr>
            <w:rFonts w:eastAsia="Yu Mincho"/>
            <w:lang w:eastAsia="ja-JP"/>
            <w:woUserID w:val="4"/>
          </w:rPr>
          <w:t>的</w:t>
        </w:r>
      </w:ins>
      <w:ins w:id="2928" w:author="鸥皇不欧" w:date="2023-12-11T10:59:39Z">
        <w:r>
          <w:rPr>
            <w:rFonts w:eastAsia="Yu Mincho"/>
            <w:lang w:eastAsia="ja-JP"/>
            <w:woUserID w:val="4"/>
          </w:rPr>
          <w:t xml:space="preserve"> </w:t>
        </w:r>
      </w:ins>
      <w:ins w:id="2929" w:author="鸥皇不欧" w:date="2023-12-11T10:59:48Z">
        <w:r>
          <w:rPr>
            <w:rFonts w:eastAsia="Yu Mincho"/>
            <w:lang w:eastAsia="ja-JP"/>
            <w:woUserID w:val="4"/>
          </w:rPr>
          <w:t xml:space="preserve">。 </w:t>
        </w:r>
      </w:ins>
      <w:del w:id="2930" w:author="鸥皇不欧" w:date="2023-12-11T10:59:31Z">
        <w:r>
          <w:rPr>
            <w:rFonts w:eastAsia="Yu Mincho"/>
            <w:lang w:eastAsia="ja-JP"/>
          </w:rPr>
          <w:delText>You look like a pretty#     confident person.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931" w:author="鸥皇不欧" w:date="2023-12-11T11:01:28Z">
        <w:r>
          <w:rPr>
            <w:rFonts w:eastAsia="Yu Mincho"/>
            <w:lang w:eastAsia="ja-JP"/>
            <w:woUserID w:val="4"/>
          </w:rPr>
          <w:t>我</w:t>
        </w:r>
      </w:ins>
      <w:ins w:id="2932" w:author="鸥皇不欧" w:date="2023-12-11T11:01:44Z">
        <w:r>
          <w:rPr>
            <w:rFonts w:eastAsia="Yu Mincho"/>
            <w:lang w:eastAsia="ja-JP"/>
            <w:woUserID w:val="4"/>
          </w:rPr>
          <w:t xml:space="preserve"> </w:t>
        </w:r>
      </w:ins>
      <w:ins w:id="2933" w:author="鸥皇不欧" w:date="2023-12-11T11:01:28Z">
        <w:r>
          <w:rPr>
            <w:rFonts w:eastAsia="Yu Mincho"/>
            <w:lang w:eastAsia="ja-JP"/>
            <w:woUserID w:val="4"/>
          </w:rPr>
          <w:t>是</w:t>
        </w:r>
      </w:ins>
      <w:ins w:id="2934" w:author="鸥皇不欧" w:date="2023-12-11T11:01:45Z">
        <w:r>
          <w:rPr>
            <w:rFonts w:eastAsia="Yu Mincho"/>
            <w:lang w:eastAsia="ja-JP"/>
            <w:woUserID w:val="4"/>
          </w:rPr>
          <w:t xml:space="preserve"> </w:t>
        </w:r>
      </w:ins>
      <w:ins w:id="2935" w:author="鸥皇不欧" w:date="2023-12-11T11:01:28Z">
        <w:r>
          <w:rPr>
            <w:rFonts w:eastAsia="Yu Mincho"/>
            <w:lang w:eastAsia="ja-JP"/>
            <w:woUserID w:val="4"/>
          </w:rPr>
          <w:t>不</w:t>
        </w:r>
      </w:ins>
      <w:ins w:id="2936" w:author="鸥皇不欧" w:date="2023-12-11T11:01:45Z">
        <w:r>
          <w:rPr>
            <w:rFonts w:eastAsia="Yu Mincho"/>
            <w:lang w:eastAsia="ja-JP"/>
            <w:woUserID w:val="4"/>
          </w:rPr>
          <w:t xml:space="preserve"> </w:t>
        </w:r>
      </w:ins>
      <w:ins w:id="2937" w:author="鸥皇不欧" w:date="2023-12-11T11:01:28Z">
        <w:r>
          <w:rPr>
            <w:rFonts w:eastAsia="Yu Mincho"/>
            <w:lang w:eastAsia="ja-JP"/>
            <w:woUserID w:val="4"/>
          </w:rPr>
          <w:t>是</w:t>
        </w:r>
      </w:ins>
      <w:ins w:id="2938" w:author="鸥皇不欧" w:date="2023-12-11T11:01:45Z">
        <w:r>
          <w:rPr>
            <w:rFonts w:eastAsia="Yu Mincho"/>
            <w:lang w:eastAsia="ja-JP"/>
            <w:woUserID w:val="4"/>
          </w:rPr>
          <w:t xml:space="preserve"> </w:t>
        </w:r>
      </w:ins>
      <w:ins w:id="2939" w:author="鸥皇不欧" w:date="2023-12-11T11:01:36Z">
        <w:r>
          <w:rPr>
            <w:rFonts w:eastAsia="Yu Mincho"/>
            <w:lang w:eastAsia="ja-JP"/>
            <w:woUserID w:val="4"/>
          </w:rPr>
          <w:t>不</w:t>
        </w:r>
      </w:ins>
      <w:ins w:id="2940" w:author="鸥皇不欧" w:date="2023-12-11T11:01:45Z">
        <w:r>
          <w:rPr>
            <w:rFonts w:eastAsia="Yu Mincho"/>
            <w:lang w:eastAsia="ja-JP"/>
            <w:woUserID w:val="4"/>
          </w:rPr>
          <w:t xml:space="preserve"> </w:t>
        </w:r>
      </w:ins>
      <w:ins w:id="2941" w:author="鸥皇不欧" w:date="2023-12-11T11:01:36Z">
        <w:r>
          <w:rPr>
            <w:rFonts w:eastAsia="Yu Mincho"/>
            <w:lang w:eastAsia="ja-JP"/>
            <w:woUserID w:val="4"/>
          </w:rPr>
          <w:t>该</w:t>
        </w:r>
      </w:ins>
      <w:ins w:id="2942" w:author="鸥皇不欧" w:date="2023-12-11T11:01:46Z">
        <w:r>
          <w:rPr>
            <w:rFonts w:eastAsia="Yu Mincho"/>
            <w:lang w:eastAsia="ja-JP"/>
            <w:woUserID w:val="4"/>
          </w:rPr>
          <w:t xml:space="preserve"> </w:t>
        </w:r>
      </w:ins>
      <w:ins w:id="2943" w:author="鸥皇不欧" w:date="2023-12-11T11:01:38Z">
        <w:r>
          <w:rPr>
            <w:rFonts w:eastAsia="Yu Mincho"/>
            <w:lang w:eastAsia="ja-JP"/>
            <w:woUserID w:val="4"/>
          </w:rPr>
          <w:t>让</w:t>
        </w:r>
      </w:ins>
      <w:ins w:id="2944" w:author="鸥皇不欧" w:date="2023-12-11T11:01:46Z">
        <w:r>
          <w:rPr>
            <w:rFonts w:eastAsia="Yu Mincho"/>
            <w:lang w:eastAsia="ja-JP"/>
            <w:woUserID w:val="4"/>
          </w:rPr>
          <w:t xml:space="preserve"> </w:t>
        </w:r>
      </w:ins>
      <w:ins w:id="2945" w:author="鸥皇不欧" w:date="2023-12-11T11:01:38Z">
        <w:r>
          <w:rPr>
            <w:rFonts w:eastAsia="Yu Mincho"/>
            <w:lang w:eastAsia="ja-JP"/>
            <w:woUserID w:val="4"/>
          </w:rPr>
          <w:t>你</w:t>
        </w:r>
      </w:ins>
      <w:ins w:id="2946" w:author="鸥皇不欧" w:date="2023-12-11T11:03:01Z">
        <w:r>
          <w:rPr>
            <w:rFonts w:eastAsia="Yu Mincho"/>
            <w:lang w:eastAsia="ja-JP"/>
            <w:woUserID w:val="4"/>
          </w:rPr>
          <w:t xml:space="preserve">#     </w:t>
        </w:r>
      </w:ins>
      <w:ins w:id="2947" w:author="鸥皇不欧" w:date="2023-12-11T11:01:40Z">
        <w:r>
          <w:rPr>
            <w:rFonts w:eastAsia="Yu Mincho"/>
            <w:lang w:eastAsia="ja-JP"/>
            <w:woUserID w:val="4"/>
          </w:rPr>
          <w:t>一</w:t>
        </w:r>
      </w:ins>
      <w:ins w:id="2948" w:author="鸥皇不欧" w:date="2023-12-11T11:01:46Z">
        <w:r>
          <w:rPr>
            <w:rFonts w:eastAsia="Yu Mincho"/>
            <w:lang w:eastAsia="ja-JP"/>
            <w:woUserID w:val="4"/>
          </w:rPr>
          <w:t xml:space="preserve"> </w:t>
        </w:r>
      </w:ins>
      <w:ins w:id="2949" w:author="鸥皇不欧" w:date="2023-12-11T11:01:40Z">
        <w:r>
          <w:rPr>
            <w:rFonts w:eastAsia="Yu Mincho"/>
            <w:lang w:eastAsia="ja-JP"/>
            <w:woUserID w:val="4"/>
          </w:rPr>
          <w:t>直</w:t>
        </w:r>
      </w:ins>
      <w:ins w:id="2950" w:author="鸥皇不欧" w:date="2023-12-11T11:01:46Z">
        <w:r>
          <w:rPr>
            <w:rFonts w:eastAsia="Yu Mincho"/>
            <w:lang w:eastAsia="ja-JP"/>
            <w:woUserID w:val="4"/>
          </w:rPr>
          <w:t xml:space="preserve"> </w:t>
        </w:r>
      </w:ins>
      <w:ins w:id="2951" w:author="鸥皇不欧" w:date="2023-12-11T11:01:41Z">
        <w:r>
          <w:rPr>
            <w:rFonts w:eastAsia="Yu Mincho"/>
            <w:lang w:eastAsia="ja-JP"/>
            <w:woUserID w:val="4"/>
          </w:rPr>
          <w:t>干</w:t>
        </w:r>
      </w:ins>
      <w:ins w:id="2952" w:author="鸥皇不欧" w:date="2023-12-11T11:01:47Z">
        <w:r>
          <w:rPr>
            <w:rFonts w:eastAsia="Yu Mincho"/>
            <w:lang w:eastAsia="ja-JP"/>
            <w:woUserID w:val="4"/>
          </w:rPr>
          <w:t xml:space="preserve"> </w:t>
        </w:r>
      </w:ins>
      <w:ins w:id="2953" w:author="鸥皇不欧" w:date="2023-12-11T11:01:41Z">
        <w:r>
          <w:rPr>
            <w:rFonts w:eastAsia="Yu Mincho"/>
            <w:lang w:eastAsia="ja-JP"/>
            <w:woUserID w:val="4"/>
          </w:rPr>
          <w:t>站</w:t>
        </w:r>
      </w:ins>
      <w:ins w:id="2954" w:author="鸥皇不欧" w:date="2023-12-11T11:01:47Z">
        <w:r>
          <w:rPr>
            <w:rFonts w:eastAsia="Yu Mincho"/>
            <w:lang w:eastAsia="ja-JP"/>
            <w:woUserID w:val="4"/>
          </w:rPr>
          <w:t xml:space="preserve"> </w:t>
        </w:r>
      </w:ins>
      <w:ins w:id="2955" w:author="鸥皇不欧" w:date="2023-12-11T11:01:41Z">
        <w:r>
          <w:rPr>
            <w:rFonts w:eastAsia="Yu Mincho"/>
            <w:lang w:eastAsia="ja-JP"/>
            <w:woUserID w:val="4"/>
          </w:rPr>
          <w:t>在</w:t>
        </w:r>
      </w:ins>
      <w:ins w:id="2956" w:author="鸥皇不欧" w:date="2023-12-11T11:01:47Z">
        <w:r>
          <w:rPr>
            <w:rFonts w:eastAsia="Yu Mincho"/>
            <w:lang w:eastAsia="ja-JP"/>
            <w:woUserID w:val="4"/>
          </w:rPr>
          <w:t xml:space="preserve"> </w:t>
        </w:r>
      </w:ins>
      <w:ins w:id="2957" w:author="鸥皇不欧" w:date="2023-12-11T11:01:42Z">
        <w:r>
          <w:rPr>
            <w:rFonts w:eastAsia="Yu Mincho"/>
            <w:lang w:eastAsia="ja-JP"/>
            <w:woUserID w:val="4"/>
          </w:rPr>
          <w:t>这</w:t>
        </w:r>
      </w:ins>
      <w:ins w:id="2958" w:author="鸥皇不欧" w:date="2023-12-11T11:01:47Z">
        <w:r>
          <w:rPr>
            <w:rFonts w:eastAsia="Yu Mincho"/>
            <w:lang w:eastAsia="ja-JP"/>
            <w:woUserID w:val="4"/>
          </w:rPr>
          <w:t xml:space="preserve"> </w:t>
        </w:r>
      </w:ins>
      <w:ins w:id="2959" w:author="鸥皇不欧" w:date="2023-12-11T11:01:42Z">
        <w:r>
          <w:rPr>
            <w:rFonts w:eastAsia="Yu Mincho"/>
            <w:lang w:eastAsia="ja-JP"/>
            <w:woUserID w:val="4"/>
          </w:rPr>
          <w:t>里</w:t>
        </w:r>
      </w:ins>
      <w:del w:id="2960" w:author="鸥皇不欧" w:date="2023-12-11T11:01:27Z">
        <w:r>
          <w:rPr>
            <w:rFonts w:eastAsia="Yu Mincho"/>
            <w:lang w:eastAsia="ja-JP"/>
          </w:rPr>
          <w:delText>I shouldn't hold you#     here all day should I</w:delText>
        </w:r>
      </w:del>
      <w:ins w:id="2961" w:author="鸥皇不欧" w:date="2023-12-11T11:01:47Z">
        <w:r>
          <w:rPr>
            <w:rFonts w:eastAsia="Yu Mincho"/>
            <w:lang w:eastAsia="ja-JP"/>
            <w:woUserID w:val="4"/>
          </w:rPr>
          <w:t xml:space="preserve"> </w:t>
        </w:r>
      </w:ins>
      <w:r>
        <w:rPr>
          <w:rFonts w:eastAsia="Yu Mincho"/>
          <w:lang w:eastAsia="ja-JP"/>
        </w:rPr>
        <w:t>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962" w:author="鸥皇不欧" w:date="2023-12-11T11:01:21Z">
        <w:r>
          <w:rPr>
            <w:rFonts w:eastAsia="Yu Mincho"/>
            <w:lang w:eastAsia="ja-JP"/>
            <w:woUserID w:val="4"/>
          </w:rPr>
          <w:t xml:space="preserve">那 </w:t>
        </w:r>
      </w:ins>
      <w:ins w:id="2963" w:author="鸥皇不欧" w:date="2023-12-11T11:00:44Z">
        <w:r>
          <w:rPr>
            <w:rFonts w:eastAsia="Yu Mincho"/>
            <w:lang w:eastAsia="ja-JP"/>
            <w:woUserID w:val="4"/>
          </w:rPr>
          <w:t>我</w:t>
        </w:r>
      </w:ins>
      <w:ins w:id="2964" w:author="鸥皇不欧" w:date="2023-12-11T11:00:48Z">
        <w:r>
          <w:rPr>
            <w:rFonts w:eastAsia="Yu Mincho"/>
            <w:lang w:eastAsia="ja-JP"/>
            <w:woUserID w:val="4"/>
          </w:rPr>
          <w:t xml:space="preserve"> </w:t>
        </w:r>
      </w:ins>
      <w:ins w:id="2965" w:author="鸥皇不欧" w:date="2023-12-11T11:00:44Z">
        <w:r>
          <w:rPr>
            <w:rFonts w:eastAsia="Yu Mincho"/>
            <w:lang w:eastAsia="ja-JP"/>
            <w:woUserID w:val="4"/>
          </w:rPr>
          <w:t>就</w:t>
        </w:r>
      </w:ins>
      <w:ins w:id="2966" w:author="鸥皇不欧" w:date="2023-12-11T11:00:49Z">
        <w:r>
          <w:rPr>
            <w:rFonts w:eastAsia="Yu Mincho"/>
            <w:lang w:eastAsia="ja-JP"/>
            <w:woUserID w:val="4"/>
          </w:rPr>
          <w:t xml:space="preserve"> </w:t>
        </w:r>
      </w:ins>
      <w:ins w:id="2967" w:author="鸥皇不欧" w:date="2023-12-11T11:00:45Z">
        <w:r>
          <w:rPr>
            <w:rFonts w:eastAsia="Yu Mincho"/>
            <w:lang w:eastAsia="ja-JP"/>
            <w:woUserID w:val="4"/>
          </w:rPr>
          <w:t>不</w:t>
        </w:r>
      </w:ins>
      <w:ins w:id="2968" w:author="鸥皇不欧" w:date="2023-12-11T11:00:49Z">
        <w:r>
          <w:rPr>
            <w:rFonts w:eastAsia="Yu Mincho"/>
            <w:lang w:eastAsia="ja-JP"/>
            <w:woUserID w:val="4"/>
          </w:rPr>
          <w:t xml:space="preserve"> </w:t>
        </w:r>
      </w:ins>
      <w:ins w:id="2969" w:author="鸥皇不欧" w:date="2023-12-11T11:00:46Z">
        <w:r>
          <w:rPr>
            <w:rFonts w:eastAsia="Yu Mincho"/>
            <w:lang w:eastAsia="ja-JP"/>
            <w:woUserID w:val="4"/>
          </w:rPr>
          <w:t>碍</w:t>
        </w:r>
      </w:ins>
      <w:ins w:id="2970" w:author="鸥皇不欧" w:date="2023-12-11T11:00:49Z">
        <w:r>
          <w:rPr>
            <w:rFonts w:eastAsia="Yu Mincho"/>
            <w:lang w:eastAsia="ja-JP"/>
            <w:woUserID w:val="4"/>
          </w:rPr>
          <w:t xml:space="preserve"> </w:t>
        </w:r>
      </w:ins>
      <w:ins w:id="2971" w:author="鸥皇不欧" w:date="2023-12-11T11:00:46Z">
        <w:r>
          <w:rPr>
            <w:rFonts w:eastAsia="Yu Mincho"/>
            <w:lang w:eastAsia="ja-JP"/>
            <w:woUserID w:val="4"/>
          </w:rPr>
          <w:t>你</w:t>
        </w:r>
      </w:ins>
      <w:ins w:id="2972" w:author="鸥皇不欧" w:date="2023-12-11T11:00:49Z">
        <w:r>
          <w:rPr>
            <w:rFonts w:eastAsia="Yu Mincho"/>
            <w:lang w:eastAsia="ja-JP"/>
            <w:woUserID w:val="4"/>
          </w:rPr>
          <w:t xml:space="preserve"> </w:t>
        </w:r>
      </w:ins>
      <w:ins w:id="2973" w:author="鸥皇不欧" w:date="2023-12-11T11:00:59Z">
        <w:r>
          <w:rPr>
            <w:rFonts w:eastAsia="Yu Mincho"/>
            <w:lang w:eastAsia="ja-JP"/>
            <w:woUserID w:val="4"/>
          </w:rPr>
          <w:t>事</w:t>
        </w:r>
      </w:ins>
      <w:ins w:id="2974" w:author="鸥皇不欧" w:date="2023-12-11T11:01:00Z">
        <w:r>
          <w:rPr>
            <w:rFonts w:eastAsia="Yu Mincho"/>
            <w:lang w:eastAsia="ja-JP"/>
            <w:woUserID w:val="4"/>
          </w:rPr>
          <w:t xml:space="preserve"> </w:t>
        </w:r>
      </w:ins>
      <w:ins w:id="2975" w:author="鸥皇不欧" w:date="2023-12-11T11:00:46Z">
        <w:r>
          <w:rPr>
            <w:rFonts w:eastAsia="Yu Mincho"/>
            <w:lang w:eastAsia="ja-JP"/>
            <w:woUserID w:val="4"/>
          </w:rPr>
          <w:t>了</w:t>
        </w:r>
      </w:ins>
      <w:del w:id="2976" w:author="鸥皇不欧" w:date="2023-12-11T11:00:43Z">
        <w:r>
          <w:rPr>
            <w:rFonts w:eastAsia="Yu Mincho"/>
            <w:lang w:eastAsia="ja-JP"/>
          </w:rPr>
          <w:delText>Wouldn't want to be a#     hindrance</w:delText>
        </w:r>
      </w:del>
      <w:ins w:id="2977" w:author="鸥皇不欧" w:date="2023-12-11T11:00:50Z">
        <w:r>
          <w:rPr>
            <w:rFonts w:eastAsia="Yu Mincho"/>
            <w:lang w:eastAsia="ja-JP"/>
            <w:woUserID w:val="4"/>
          </w:rPr>
          <w:t xml:space="preserve"> </w:t>
        </w:r>
      </w:ins>
      <w:r>
        <w:rPr>
          <w:rFonts w:eastAsia="Yu Mincho"/>
          <w:lang w:eastAsia="ja-JP"/>
        </w:rPr>
        <w:t>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2978" w:author="鸥皇不欧" w:date="2023-12-11T11:06:12Z">
        <w:r>
          <w:rPr>
            <w:rFonts w:eastAsia="Yu Mincho"/>
            <w:lang w:eastAsia="ja-JP"/>
            <w:woUserID w:val="4"/>
          </w:rPr>
          <w:t xml:space="preserve">但 </w:t>
        </w:r>
      </w:ins>
      <w:ins w:id="2979" w:author="鸥皇不欧" w:date="2023-12-11T11:03:14Z">
        <w:r>
          <w:rPr>
            <w:rFonts w:eastAsia="Yu Mincho"/>
            <w:lang w:eastAsia="ja-JP"/>
            <w:woUserID w:val="4"/>
          </w:rPr>
          <w:t>在</w:t>
        </w:r>
      </w:ins>
      <w:ins w:id="2980" w:author="鸥皇不欧" w:date="2023-12-11T11:03:25Z">
        <w:r>
          <w:rPr>
            <w:rFonts w:eastAsia="Yu Mincho"/>
            <w:lang w:eastAsia="ja-JP"/>
            <w:woUserID w:val="4"/>
          </w:rPr>
          <w:t xml:space="preserve"> </w:t>
        </w:r>
      </w:ins>
      <w:ins w:id="2981" w:author="鸥皇不欧" w:date="2023-12-11T11:03:14Z">
        <w:r>
          <w:rPr>
            <w:rFonts w:eastAsia="Yu Mincho"/>
            <w:lang w:eastAsia="ja-JP"/>
            <w:woUserID w:val="4"/>
          </w:rPr>
          <w:t>你</w:t>
        </w:r>
      </w:ins>
      <w:ins w:id="2982" w:author="鸥皇不欧" w:date="2023-12-11T11:03:25Z">
        <w:r>
          <w:rPr>
            <w:rFonts w:eastAsia="Yu Mincho"/>
            <w:lang w:eastAsia="ja-JP"/>
            <w:woUserID w:val="4"/>
          </w:rPr>
          <w:t xml:space="preserve"> </w:t>
        </w:r>
      </w:ins>
      <w:ins w:id="2983" w:author="鸥皇不欧" w:date="2023-12-11T11:03:14Z">
        <w:r>
          <w:rPr>
            <w:rFonts w:eastAsia="Yu Mincho"/>
            <w:lang w:eastAsia="ja-JP"/>
            <w:woUserID w:val="4"/>
          </w:rPr>
          <w:t>走</w:t>
        </w:r>
      </w:ins>
      <w:ins w:id="2984" w:author="鸥皇不欧" w:date="2023-12-11T11:03:25Z">
        <w:r>
          <w:rPr>
            <w:rFonts w:eastAsia="Yu Mincho"/>
            <w:lang w:eastAsia="ja-JP"/>
            <w:woUserID w:val="4"/>
          </w:rPr>
          <w:t xml:space="preserve"> </w:t>
        </w:r>
      </w:ins>
      <w:ins w:id="2985" w:author="鸥皇不欧" w:date="2023-12-11T11:03:15Z">
        <w:r>
          <w:rPr>
            <w:rFonts w:eastAsia="Yu Mincho"/>
            <w:lang w:eastAsia="ja-JP"/>
            <w:woUserID w:val="4"/>
          </w:rPr>
          <w:t>之</w:t>
        </w:r>
      </w:ins>
      <w:ins w:id="2986" w:author="鸥皇不欧" w:date="2023-12-11T11:03:26Z">
        <w:r>
          <w:rPr>
            <w:rFonts w:eastAsia="Yu Mincho"/>
            <w:lang w:eastAsia="ja-JP"/>
            <w:woUserID w:val="4"/>
          </w:rPr>
          <w:t xml:space="preserve"> </w:t>
        </w:r>
      </w:ins>
      <w:ins w:id="2987" w:author="鸥皇不欧" w:date="2023-12-11T11:03:15Z">
        <w:r>
          <w:rPr>
            <w:rFonts w:eastAsia="Yu Mincho"/>
            <w:lang w:eastAsia="ja-JP"/>
            <w:woUserID w:val="4"/>
          </w:rPr>
          <w:t>前</w:t>
        </w:r>
      </w:ins>
      <w:ins w:id="2988" w:author="鸥皇不欧" w:date="2023-12-11T11:03:26Z">
        <w:r>
          <w:rPr>
            <w:rFonts w:eastAsia="Yu Mincho"/>
            <w:lang w:eastAsia="ja-JP"/>
            <w:woUserID w:val="4"/>
          </w:rPr>
          <w:t xml:space="preserve"> </w:t>
        </w:r>
      </w:ins>
      <w:ins w:id="2989" w:author="鸥皇不欧" w:date="2023-12-11T11:03:16Z">
        <w:r>
          <w:rPr>
            <w:rFonts w:eastAsia="Yu Mincho"/>
            <w:lang w:eastAsia="ja-JP"/>
            <w:woUserID w:val="4"/>
          </w:rPr>
          <w:t>,</w:t>
        </w:r>
      </w:ins>
      <w:ins w:id="2990" w:author="鸥皇不欧" w:date="2023-12-11T11:03:34Z">
        <w:r>
          <w:rPr>
            <w:rFonts w:eastAsia="Yu Mincho"/>
            <w:lang w:eastAsia="ja-JP"/>
            <w:woUserID w:val="4"/>
          </w:rPr>
          <w:t xml:space="preserve">#     </w:t>
        </w:r>
      </w:ins>
      <w:ins w:id="2991" w:author="鸥皇不欧" w:date="2023-12-11T11:03:17Z">
        <w:r>
          <w:rPr>
            <w:rFonts w:eastAsia="Yu Mincho"/>
            <w:lang w:eastAsia="ja-JP"/>
            <w:woUserID w:val="4"/>
          </w:rPr>
          <w:t>我</w:t>
        </w:r>
      </w:ins>
      <w:ins w:id="2992" w:author="鸥皇不欧" w:date="2023-12-11T11:03:26Z">
        <w:r>
          <w:rPr>
            <w:rFonts w:eastAsia="Yu Mincho"/>
            <w:lang w:eastAsia="ja-JP"/>
            <w:woUserID w:val="4"/>
          </w:rPr>
          <w:t xml:space="preserve"> </w:t>
        </w:r>
      </w:ins>
      <w:ins w:id="2993" w:author="鸥皇不欧" w:date="2023-12-11T11:03:18Z">
        <w:r>
          <w:rPr>
            <w:rFonts w:eastAsia="Yu Mincho"/>
            <w:lang w:eastAsia="ja-JP"/>
            <w:woUserID w:val="4"/>
          </w:rPr>
          <w:t>得</w:t>
        </w:r>
      </w:ins>
      <w:ins w:id="2994" w:author="鸥皇不欧" w:date="2023-12-11T11:03:30Z">
        <w:r>
          <w:rPr>
            <w:rFonts w:eastAsia="Yu Mincho"/>
            <w:lang w:eastAsia="ja-JP"/>
            <w:woUserID w:val="4"/>
          </w:rPr>
          <w:t xml:space="preserve"> </w:t>
        </w:r>
      </w:ins>
      <w:ins w:id="2995" w:author="鸥皇不欧" w:date="2023-12-11T11:03:20Z">
        <w:r>
          <w:rPr>
            <w:rFonts w:eastAsia="Yu Mincho"/>
            <w:lang w:eastAsia="ja-JP"/>
            <w:woUserID w:val="4"/>
          </w:rPr>
          <w:t>先</w:t>
        </w:r>
      </w:ins>
      <w:ins w:id="2996" w:author="鸥皇不欧" w:date="2023-12-11T11:03:30Z">
        <w:r>
          <w:rPr>
            <w:rFonts w:eastAsia="Yu Mincho"/>
            <w:lang w:eastAsia="ja-JP"/>
            <w:woUserID w:val="4"/>
          </w:rPr>
          <w:t xml:space="preserve"> </w:t>
        </w:r>
      </w:ins>
      <w:ins w:id="2997" w:author="鸥皇不欧" w:date="2023-12-11T11:03:21Z">
        <w:r>
          <w:rPr>
            <w:rFonts w:eastAsia="Yu Mincho"/>
            <w:lang w:eastAsia="ja-JP"/>
            <w:woUserID w:val="4"/>
          </w:rPr>
          <w:t>告</w:t>
        </w:r>
      </w:ins>
      <w:ins w:id="2998" w:author="鸥皇不欧" w:date="2023-12-11T11:03:30Z">
        <w:r>
          <w:rPr>
            <w:rFonts w:eastAsia="Yu Mincho"/>
            <w:lang w:eastAsia="ja-JP"/>
            <w:woUserID w:val="4"/>
          </w:rPr>
          <w:t xml:space="preserve"> </w:t>
        </w:r>
      </w:ins>
      <w:ins w:id="2999" w:author="鸥皇不欧" w:date="2023-12-11T11:03:21Z">
        <w:r>
          <w:rPr>
            <w:rFonts w:eastAsia="Yu Mincho"/>
            <w:lang w:eastAsia="ja-JP"/>
            <w:woUserID w:val="4"/>
          </w:rPr>
          <w:t>诉</w:t>
        </w:r>
      </w:ins>
      <w:ins w:id="3000" w:author="鸥皇不欧" w:date="2023-12-11T11:03:30Z">
        <w:r>
          <w:rPr>
            <w:rFonts w:eastAsia="Yu Mincho"/>
            <w:lang w:eastAsia="ja-JP"/>
            <w:woUserID w:val="4"/>
          </w:rPr>
          <w:t xml:space="preserve"> </w:t>
        </w:r>
      </w:ins>
      <w:ins w:id="3001" w:author="鸥皇不欧" w:date="2023-12-11T11:03:21Z">
        <w:r>
          <w:rPr>
            <w:rFonts w:eastAsia="Yu Mincho"/>
            <w:lang w:eastAsia="ja-JP"/>
            <w:woUserID w:val="4"/>
          </w:rPr>
          <w:t>你</w:t>
        </w:r>
      </w:ins>
      <w:del w:id="3002" w:author="鸥皇不欧" w:date="2023-12-11T11:03:12Z">
        <w:r>
          <w:rPr>
            <w:rFonts w:eastAsia="Yu Mincho"/>
            <w:lang w:eastAsia="ja-JP"/>
          </w:rPr>
          <w:delText>I'll letcha go, but you#     should know this at#     least</w:delText>
        </w:r>
      </w:del>
      <w:ins w:id="3003" w:author="鸥皇不欧" w:date="2023-12-11T11:03:31Z">
        <w:r>
          <w:rPr>
            <w:rFonts w:eastAsia="Yu Mincho"/>
            <w:lang w:eastAsia="ja-JP"/>
            <w:woUserID w:val="4"/>
          </w:rPr>
          <w:t xml:space="preserve"> </w:t>
        </w:r>
      </w:ins>
      <w:r>
        <w:rPr>
          <w:rFonts w:eastAsia="Yu Mincho"/>
          <w:lang w:eastAsia="ja-JP"/>
        </w:rPr>
        <w:t>:</w:t>
      </w:r>
    </w:p>
    <w:p>
      <w:pPr>
        <w:rPr>
          <w:rFonts w:hint="default" w:eastAsia="Yu Mincho"/>
          <w:lang w:eastAsia="ja-JP"/>
          <w:woUserID w:val="4"/>
        </w:rPr>
      </w:pPr>
      <w:r>
        <w:rPr>
          <w:rFonts w:eastAsia="Yu Mincho"/>
          <w:lang w:eastAsia="ja-JP"/>
        </w:rPr>
        <w:t xml:space="preserve">*  </w:t>
      </w:r>
      <w:ins w:id="3004" w:author="鸥皇不欧" w:date="2023-12-11T11:03:41Z">
        <w:r>
          <w:rPr>
            <w:rFonts w:eastAsia="Yu Mincho"/>
            <w:lang w:eastAsia="ja-JP"/>
            <w:woUserID w:val="4"/>
          </w:rPr>
          <w:t>国</w:t>
        </w:r>
      </w:ins>
      <w:ins w:id="3005" w:author="鸥皇不欧" w:date="2023-12-11T11:04:02Z">
        <w:r>
          <w:rPr>
            <w:rFonts w:eastAsia="Yu Mincho"/>
            <w:lang w:eastAsia="ja-JP"/>
            <w:woUserID w:val="4"/>
          </w:rPr>
          <w:t xml:space="preserve"> </w:t>
        </w:r>
      </w:ins>
      <w:ins w:id="3006" w:author="鸥皇不欧" w:date="2023-12-11T11:03:41Z">
        <w:r>
          <w:rPr>
            <w:rFonts w:eastAsia="Yu Mincho"/>
            <w:lang w:eastAsia="ja-JP"/>
            <w:woUserID w:val="4"/>
          </w:rPr>
          <w:t>王</w:t>
        </w:r>
      </w:ins>
      <w:del w:id="3007" w:author="鸥皇不欧" w:date="2023-12-11T11:03:39Z">
        <w:r>
          <w:rPr>
            <w:rFonts w:eastAsia="Yu Mincho"/>
            <w:lang w:eastAsia="ja-JP"/>
          </w:rPr>
          <w:delText xml:space="preserve">King </w:delText>
        </w:r>
      </w:del>
      <w:ins w:id="3008" w:author="鸥皇不欧" w:date="2023-12-11T11:04:03Z">
        <w:r>
          <w:rPr>
            <w:rFonts w:eastAsia="Yu Mincho"/>
            <w:lang w:eastAsia="ja-JP"/>
            <w:woUserID w:val="4"/>
          </w:rPr>
          <w:t xml:space="preserve"> </w:t>
        </w:r>
      </w:ins>
      <w:r>
        <w:rPr>
          <w:rFonts w:eastAsia="Yu Mincho"/>
          <w:lang w:eastAsia="ja-JP"/>
        </w:rPr>
        <w:t>ASGORE</w:t>
      </w:r>
      <w:ins w:id="3009" w:author="鸥皇不欧" w:date="2023-12-11T11:04:05Z">
        <w:r>
          <w:rPr>
            <w:rFonts w:eastAsia="Yu Mincho"/>
            <w:lang w:eastAsia="ja-JP"/>
            <w:woUserID w:val="4"/>
          </w:rPr>
          <w:t xml:space="preserve"> </w:t>
        </w:r>
      </w:ins>
      <w:ins w:id="3010" w:author="鸥皇不欧" w:date="2023-12-11T11:03:54Z">
        <w:r>
          <w:rPr>
            <w:rFonts w:eastAsia="Yu Mincho"/>
            <w:lang w:eastAsia="ja-JP"/>
            <w:woUserID w:val="4"/>
          </w:rPr>
          <w:t>统</w:t>
        </w:r>
      </w:ins>
      <w:ins w:id="3011" w:author="鸥皇不欧" w:date="2023-12-11T11:04:05Z">
        <w:r>
          <w:rPr>
            <w:rFonts w:eastAsia="Yu Mincho"/>
            <w:lang w:eastAsia="ja-JP"/>
            <w:woUserID w:val="4"/>
          </w:rPr>
          <w:t xml:space="preserve"> </w:t>
        </w:r>
      </w:ins>
      <w:ins w:id="3012" w:author="鸥皇不欧" w:date="2023-12-11T11:03:54Z">
        <w:r>
          <w:rPr>
            <w:rFonts w:eastAsia="Yu Mincho"/>
            <w:lang w:eastAsia="ja-JP"/>
            <w:woUserID w:val="4"/>
          </w:rPr>
          <w:t>领</w:t>
        </w:r>
      </w:ins>
      <w:ins w:id="3013" w:author="鸥皇不欧" w:date="2023-12-11T11:04:05Z">
        <w:r>
          <w:rPr>
            <w:rFonts w:eastAsia="Yu Mincho"/>
            <w:lang w:eastAsia="ja-JP"/>
            <w:woUserID w:val="4"/>
          </w:rPr>
          <w:t xml:space="preserve"> </w:t>
        </w:r>
      </w:ins>
      <w:ins w:id="3014" w:author="鸥皇不欧" w:date="2023-12-11T11:03:54Z">
        <w:r>
          <w:rPr>
            <w:rFonts w:eastAsia="Yu Mincho"/>
            <w:lang w:eastAsia="ja-JP"/>
            <w:woUserID w:val="4"/>
          </w:rPr>
          <w:t>着</w:t>
        </w:r>
      </w:ins>
      <w:ins w:id="3015" w:author="鸥皇不欧" w:date="2023-12-11T11:04:06Z">
        <w:r>
          <w:rPr>
            <w:rFonts w:eastAsia="Yu Mincho"/>
            <w:lang w:eastAsia="ja-JP"/>
            <w:woUserID w:val="4"/>
          </w:rPr>
          <w:t xml:space="preserve"> </w:t>
        </w:r>
      </w:ins>
      <w:ins w:id="3016" w:author="鸥皇不欧" w:date="2023-12-11T11:03:55Z">
        <w:r>
          <w:rPr>
            <w:rFonts w:eastAsia="Yu Mincho"/>
            <w:lang w:eastAsia="ja-JP"/>
            <w:woUserID w:val="4"/>
          </w:rPr>
          <w:t>这</w:t>
        </w:r>
      </w:ins>
      <w:ins w:id="3017" w:author="鸥皇不欧" w:date="2023-12-11T11:04:06Z">
        <w:r>
          <w:rPr>
            <w:rFonts w:eastAsia="Yu Mincho"/>
            <w:lang w:eastAsia="ja-JP"/>
            <w:woUserID w:val="4"/>
          </w:rPr>
          <w:t xml:space="preserve"> </w:t>
        </w:r>
      </w:ins>
      <w:ins w:id="3018" w:author="鸥皇不欧" w:date="2023-12-11T11:03:55Z">
        <w:r>
          <w:rPr>
            <w:rFonts w:eastAsia="Yu Mincho"/>
            <w:lang w:eastAsia="ja-JP"/>
            <w:woUserID w:val="4"/>
          </w:rPr>
          <w:t>里</w:t>
        </w:r>
      </w:ins>
      <w:ins w:id="3019" w:author="鸥皇不欧" w:date="2023-12-11T11:04:06Z">
        <w:r>
          <w:rPr>
            <w:rFonts w:eastAsia="Yu Mincho"/>
            <w:lang w:eastAsia="ja-JP"/>
            <w:woUserID w:val="4"/>
          </w:rPr>
          <w:t xml:space="preserve"> </w:t>
        </w:r>
      </w:ins>
      <w:del w:id="3020" w:author="鸥皇不欧" w:date="2023-12-11T11:03:48Z">
        <w:r>
          <w:rPr>
            <w:rFonts w:eastAsia="Yu Mincho"/>
            <w:lang w:eastAsia="ja-JP"/>
          </w:rPr>
          <w:delText xml:space="preserve"> is#     responsible for#     everything.</w:delText>
        </w:r>
      </w:del>
      <w:ins w:id="3021" w:author="鸥皇不欧" w:date="2023-12-11T11:04:13Z">
        <w:r>
          <w:rPr>
            <w:rFonts w:eastAsia="Yu Mincho"/>
            <w:lang w:eastAsia="ja-JP"/>
            <w:woUserID w:val="4"/>
          </w:rPr>
          <w:t>。</w:t>
        </w:r>
      </w:ins>
      <w:ins w:id="3022" w:author="鸥皇不欧" w:date="2023-12-11T11:04:15Z">
        <w:r>
          <w:rPr>
            <w:rFonts w:eastAsia="Yu Mincho"/>
            <w:lang w:eastAsia="ja-JP"/>
            <w:woUserID w:val="4"/>
          </w:rPr>
          <w:t xml:space="preserve"> </w:t>
        </w:r>
      </w:ins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ASGORE              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3023" w:author="鸥皇不欧" w:date="2023-12-11T11:04:24Z">
        <w:r>
          <w:rPr>
            <w:rFonts w:eastAsia="Yu Mincho"/>
            <w:lang w:eastAsia="ja-JP"/>
            <w:woUserID w:val="4"/>
          </w:rPr>
          <w:t>找</w:t>
        </w:r>
      </w:ins>
      <w:ins w:id="3024" w:author="鸥皇不欧" w:date="2023-12-11T11:04:34Z">
        <w:r>
          <w:rPr>
            <w:rFonts w:eastAsia="Yu Mincho"/>
            <w:lang w:eastAsia="ja-JP"/>
            <w:woUserID w:val="4"/>
          </w:rPr>
          <w:t xml:space="preserve"> </w:t>
        </w:r>
      </w:ins>
      <w:ins w:id="3025" w:author="鸥皇不欧" w:date="2023-12-11T11:04:24Z">
        <w:r>
          <w:rPr>
            <w:rFonts w:eastAsia="Yu Mincho"/>
            <w:lang w:eastAsia="ja-JP"/>
            <w:woUserID w:val="4"/>
          </w:rPr>
          <w:t>到</w:t>
        </w:r>
      </w:ins>
      <w:ins w:id="3026" w:author="鸥皇不欧" w:date="2023-12-11T11:04:34Z">
        <w:r>
          <w:rPr>
            <w:rFonts w:eastAsia="Yu Mincho"/>
            <w:lang w:eastAsia="ja-JP"/>
            <w:woUserID w:val="4"/>
          </w:rPr>
          <w:t xml:space="preserve"> </w:t>
        </w:r>
      </w:ins>
      <w:ins w:id="3027" w:author="鸥皇不欧" w:date="2023-12-11T11:04:24Z">
        <w:r>
          <w:rPr>
            <w:rFonts w:eastAsia="Yu Mincho"/>
            <w:lang w:eastAsia="ja-JP"/>
            <w:woUserID w:val="4"/>
          </w:rPr>
          <w:t>他</w:t>
        </w:r>
      </w:ins>
      <w:ins w:id="3028" w:author="鸥皇不欧" w:date="2023-12-11T11:04:35Z">
        <w:r>
          <w:rPr>
            <w:rFonts w:eastAsia="Yu Mincho"/>
            <w:lang w:eastAsia="ja-JP"/>
            <w:woUserID w:val="4"/>
          </w:rPr>
          <w:t xml:space="preserve"> </w:t>
        </w:r>
      </w:ins>
      <w:ins w:id="3029" w:author="鸥皇不欧" w:date="2023-12-11T11:04:24Z">
        <w:r>
          <w:rPr>
            <w:rFonts w:eastAsia="Yu Mincho"/>
            <w:lang w:eastAsia="ja-JP"/>
            <w:woUserID w:val="4"/>
          </w:rPr>
          <w:t>,</w:t>
        </w:r>
      </w:ins>
      <w:ins w:id="3030" w:author="鸥皇不欧" w:date="2023-12-11T11:05:48Z">
        <w:r>
          <w:rPr>
            <w:rFonts w:eastAsia="Yu Mincho"/>
            <w:lang w:eastAsia="ja-JP"/>
            <w:woUserID w:val="4"/>
          </w:rPr>
          <w:t xml:space="preserve">#     </w:t>
        </w:r>
      </w:ins>
      <w:ins w:id="3031" w:author="鸥皇不欧" w:date="2023-12-11T11:04:27Z">
        <w:r>
          <w:rPr>
            <w:rFonts w:eastAsia="Yu Mincho"/>
            <w:lang w:eastAsia="ja-JP"/>
            <w:woUserID w:val="4"/>
          </w:rPr>
          <w:t>然</w:t>
        </w:r>
      </w:ins>
      <w:ins w:id="3032" w:author="鸥皇不欧" w:date="2023-12-11T11:04:36Z">
        <w:r>
          <w:rPr>
            <w:rFonts w:eastAsia="Yu Mincho"/>
            <w:lang w:eastAsia="ja-JP"/>
            <w:woUserID w:val="4"/>
          </w:rPr>
          <w:t xml:space="preserve"> </w:t>
        </w:r>
      </w:ins>
      <w:ins w:id="3033" w:author="鸥皇不欧" w:date="2023-12-11T11:04:27Z">
        <w:r>
          <w:rPr>
            <w:rFonts w:eastAsia="Yu Mincho"/>
            <w:lang w:eastAsia="ja-JP"/>
            <w:woUserID w:val="4"/>
          </w:rPr>
          <w:t>后</w:t>
        </w:r>
      </w:ins>
      <w:ins w:id="3034" w:author="鸥皇不欧" w:date="2023-12-11T11:04:36Z">
        <w:r>
          <w:rPr>
            <w:rFonts w:eastAsia="Yu Mincho"/>
            <w:lang w:eastAsia="ja-JP"/>
            <w:woUserID w:val="4"/>
          </w:rPr>
          <w:t xml:space="preserve"> </w:t>
        </w:r>
      </w:ins>
      <w:ins w:id="3035" w:author="鸥皇不欧" w:date="2023-12-11T11:04:29Z">
        <w:r>
          <w:rPr>
            <w:rFonts w:eastAsia="Yu Mincho"/>
            <w:lang w:eastAsia="ja-JP"/>
            <w:woUserID w:val="4"/>
          </w:rPr>
          <w:t>做</w:t>
        </w:r>
      </w:ins>
      <w:ins w:id="3036" w:author="鸥皇不欧" w:date="2023-12-11T11:04:36Z">
        <w:r>
          <w:rPr>
            <w:rFonts w:eastAsia="Yu Mincho"/>
            <w:lang w:eastAsia="ja-JP"/>
            <w:woUserID w:val="4"/>
          </w:rPr>
          <w:t xml:space="preserve"> </w:t>
        </w:r>
      </w:ins>
      <w:ins w:id="3037" w:author="鸥皇不欧" w:date="2023-12-11T11:04:29Z">
        <w:r>
          <w:rPr>
            <w:rFonts w:eastAsia="Yu Mincho"/>
            <w:lang w:eastAsia="ja-JP"/>
            <w:woUserID w:val="4"/>
          </w:rPr>
          <w:t>你</w:t>
        </w:r>
      </w:ins>
      <w:ins w:id="3038" w:author="鸥皇不欧" w:date="2023-12-11T11:04:36Z">
        <w:r>
          <w:rPr>
            <w:rFonts w:eastAsia="Yu Mincho"/>
            <w:lang w:eastAsia="ja-JP"/>
            <w:woUserID w:val="4"/>
          </w:rPr>
          <w:t xml:space="preserve"> </w:t>
        </w:r>
      </w:ins>
      <w:ins w:id="3039" w:author="鸥皇不欧" w:date="2023-12-11T11:04:30Z">
        <w:r>
          <w:rPr>
            <w:rFonts w:eastAsia="Yu Mincho"/>
            <w:lang w:eastAsia="ja-JP"/>
            <w:woUserID w:val="4"/>
          </w:rPr>
          <w:t>该</w:t>
        </w:r>
      </w:ins>
      <w:ins w:id="3040" w:author="鸥皇不欧" w:date="2023-12-11T11:05:17Z">
        <w:r>
          <w:rPr>
            <w:rFonts w:eastAsia="Yu Mincho"/>
            <w:lang w:eastAsia="ja-JP"/>
            <w:woUserID w:val="4"/>
          </w:rPr>
          <w:t xml:space="preserve"> </w:t>
        </w:r>
      </w:ins>
      <w:ins w:id="3041" w:author="鸥皇不欧" w:date="2023-12-11T11:04:30Z">
        <w:r>
          <w:rPr>
            <w:rFonts w:eastAsia="Yu Mincho"/>
            <w:lang w:eastAsia="ja-JP"/>
            <w:woUserID w:val="4"/>
          </w:rPr>
          <w:t>做</w:t>
        </w:r>
      </w:ins>
      <w:ins w:id="3042" w:author="鸥皇不欧" w:date="2023-12-11T11:04:37Z">
        <w:r>
          <w:rPr>
            <w:rFonts w:eastAsia="Yu Mincho"/>
            <w:lang w:eastAsia="ja-JP"/>
            <w:woUserID w:val="4"/>
          </w:rPr>
          <w:t xml:space="preserve"> </w:t>
        </w:r>
      </w:ins>
      <w:ins w:id="3043" w:author="鸥皇不欧" w:date="2023-12-11T11:04:30Z">
        <w:r>
          <w:rPr>
            <w:rFonts w:eastAsia="Yu Mincho"/>
            <w:lang w:eastAsia="ja-JP"/>
            <w:woUserID w:val="4"/>
          </w:rPr>
          <w:t>的</w:t>
        </w:r>
      </w:ins>
      <w:ins w:id="3044" w:author="鸥皇不欧" w:date="2023-12-11T11:04:37Z">
        <w:r>
          <w:rPr>
            <w:rFonts w:eastAsia="Yu Mincho"/>
            <w:lang w:eastAsia="ja-JP"/>
            <w:woUserID w:val="4"/>
          </w:rPr>
          <w:t xml:space="preserve"> </w:t>
        </w:r>
      </w:ins>
      <w:ins w:id="3045" w:author="鸥皇不欧" w:date="2023-12-11T11:04:30Z">
        <w:r>
          <w:rPr>
            <w:rFonts w:eastAsia="Yu Mincho"/>
            <w:lang w:eastAsia="ja-JP"/>
            <w:woUserID w:val="4"/>
          </w:rPr>
          <w:t>事</w:t>
        </w:r>
      </w:ins>
      <w:ins w:id="3046" w:author="鸥皇不欧" w:date="2023-12-11T11:04:37Z">
        <w:r>
          <w:rPr>
            <w:rFonts w:eastAsia="Yu Mincho"/>
            <w:lang w:eastAsia="ja-JP"/>
            <w:woUserID w:val="4"/>
          </w:rPr>
          <w:t xml:space="preserve"> </w:t>
        </w:r>
      </w:ins>
      <w:ins w:id="3047" w:author="鸥皇不欧" w:date="2023-12-11T11:04:32Z">
        <w:r>
          <w:rPr>
            <w:rFonts w:eastAsia="Yu Mincho"/>
            <w:lang w:eastAsia="ja-JP"/>
            <w:woUserID w:val="4"/>
          </w:rPr>
          <w:t>。</w:t>
        </w:r>
      </w:ins>
      <w:del w:id="3048" w:author="鸥皇不欧" w:date="2023-12-11T11:04:22Z">
        <w:r>
          <w:rPr>
            <w:rFonts w:eastAsia="Yu Mincho"/>
            <w:lang w:eastAsia="ja-JP"/>
          </w:rPr>
          <w:delText>Seek him out and do#     what you must.</w:delText>
        </w:r>
      </w:del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3049" w:author="鸥皇不欧" w:date="2023-12-11T11:05:53Z">
        <w:r>
          <w:rPr>
            <w:rFonts w:eastAsia="Yu Mincho"/>
            <w:lang w:eastAsia="ja-JP"/>
            <w:woUserID w:val="4"/>
          </w:rPr>
          <w:t>还</w:t>
        </w:r>
      </w:ins>
      <w:ins w:id="3050" w:author="鸥皇不欧" w:date="2023-12-11T11:05:54Z">
        <w:r>
          <w:rPr>
            <w:rFonts w:eastAsia="Yu Mincho"/>
            <w:lang w:eastAsia="ja-JP"/>
            <w:woUserID w:val="4"/>
          </w:rPr>
          <w:t xml:space="preserve"> </w:t>
        </w:r>
      </w:ins>
      <w:ins w:id="3051" w:author="鸥皇不欧" w:date="2023-12-11T11:05:53Z">
        <w:r>
          <w:rPr>
            <w:rFonts w:eastAsia="Yu Mincho"/>
            <w:lang w:eastAsia="ja-JP"/>
            <w:woUserID w:val="4"/>
          </w:rPr>
          <w:t>有</w:t>
        </w:r>
      </w:ins>
      <w:del w:id="3052" w:author="鸥皇不欧" w:date="2023-12-11T11:05:53Z">
        <w:r>
          <w:rPr>
            <w:rFonts w:eastAsia="Yu Mincho"/>
            <w:lang w:eastAsia="ja-JP"/>
          </w:rPr>
          <w:delText>Also</w:delText>
        </w:r>
      </w:del>
      <w:ins w:id="3053" w:author="鸥皇不欧" w:date="2023-12-11T11:05:54Z">
        <w:r>
          <w:rPr>
            <w:rFonts w:eastAsia="Yu Mincho"/>
            <w:lang w:eastAsia="ja-JP"/>
            <w:woUserID w:val="4"/>
          </w:rPr>
          <w:t xml:space="preserve"> </w:t>
        </w:r>
      </w:ins>
      <w:r>
        <w:rPr>
          <w:rFonts w:eastAsia="Yu Mincho"/>
          <w:lang w:eastAsia="ja-JP"/>
        </w:rPr>
        <w:t>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3054" w:author="鸥皇不欧" w:date="2023-12-11T11:06:40Z">
        <w:r>
          <w:rPr>
            <w:rFonts w:eastAsia="Yu Mincho"/>
            <w:lang w:eastAsia="ja-JP"/>
            <w:woUserID w:val="4"/>
          </w:rPr>
          <w:t>如</w:t>
        </w:r>
      </w:ins>
      <w:ins w:id="3055" w:author="鸥皇不欧" w:date="2023-12-11T11:06:56Z">
        <w:r>
          <w:rPr>
            <w:rFonts w:eastAsia="Yu Mincho"/>
            <w:lang w:eastAsia="ja-JP"/>
            <w:woUserID w:val="4"/>
          </w:rPr>
          <w:t xml:space="preserve"> </w:t>
        </w:r>
      </w:ins>
      <w:ins w:id="3056" w:author="鸥皇不欧" w:date="2023-12-11T11:06:40Z">
        <w:r>
          <w:rPr>
            <w:rFonts w:eastAsia="Yu Mincho"/>
            <w:lang w:eastAsia="ja-JP"/>
            <w:woUserID w:val="4"/>
          </w:rPr>
          <w:t>果</w:t>
        </w:r>
      </w:ins>
      <w:ins w:id="3057" w:author="鸥皇不欧" w:date="2023-12-11T11:06:57Z">
        <w:r>
          <w:rPr>
            <w:rFonts w:eastAsia="Yu Mincho"/>
            <w:lang w:eastAsia="ja-JP"/>
            <w:woUserID w:val="4"/>
          </w:rPr>
          <w:t xml:space="preserve"> </w:t>
        </w:r>
      </w:ins>
      <w:ins w:id="3058" w:author="鸥皇不欧" w:date="2023-12-11T11:06:41Z">
        <w:r>
          <w:rPr>
            <w:rFonts w:eastAsia="Yu Mincho"/>
            <w:lang w:eastAsia="ja-JP"/>
            <w:woUserID w:val="4"/>
          </w:rPr>
          <w:t>你</w:t>
        </w:r>
      </w:ins>
      <w:ins w:id="3059" w:author="鸥皇不欧" w:date="2023-12-11T11:06:57Z">
        <w:r>
          <w:rPr>
            <w:rFonts w:eastAsia="Yu Mincho"/>
            <w:lang w:eastAsia="ja-JP"/>
            <w:woUserID w:val="4"/>
          </w:rPr>
          <w:t xml:space="preserve"> </w:t>
        </w:r>
      </w:ins>
      <w:ins w:id="3060" w:author="鸥皇不欧" w:date="2023-12-11T11:06:44Z">
        <w:r>
          <w:rPr>
            <w:rFonts w:eastAsia="Yu Mincho"/>
            <w:lang w:eastAsia="ja-JP"/>
            <w:woUserID w:val="4"/>
          </w:rPr>
          <w:t>遇</w:t>
        </w:r>
      </w:ins>
      <w:ins w:id="3061" w:author="鸥皇不欧" w:date="2023-12-11T11:06:57Z">
        <w:r>
          <w:rPr>
            <w:rFonts w:eastAsia="Yu Mincho"/>
            <w:lang w:eastAsia="ja-JP"/>
            <w:woUserID w:val="4"/>
          </w:rPr>
          <w:t xml:space="preserve"> </w:t>
        </w:r>
      </w:ins>
      <w:ins w:id="3062" w:author="鸥皇不欧" w:date="2023-12-11T11:06:44Z">
        <w:r>
          <w:rPr>
            <w:rFonts w:eastAsia="Yu Mincho"/>
            <w:lang w:eastAsia="ja-JP"/>
            <w:woUserID w:val="4"/>
          </w:rPr>
          <w:t>到</w:t>
        </w:r>
      </w:ins>
      <w:ins w:id="3063" w:author="鸥皇不欧" w:date="2023-12-11T11:06:57Z">
        <w:r>
          <w:rPr>
            <w:rFonts w:eastAsia="Yu Mincho"/>
            <w:lang w:eastAsia="ja-JP"/>
            <w:woUserID w:val="4"/>
          </w:rPr>
          <w:t xml:space="preserve"> </w:t>
        </w:r>
      </w:ins>
      <w:ins w:id="3064" w:author="鸥皇不欧" w:date="2023-12-11T11:06:44Z">
        <w:r>
          <w:rPr>
            <w:rFonts w:eastAsia="Yu Mincho"/>
            <w:lang w:eastAsia="ja-JP"/>
            <w:woUserID w:val="4"/>
          </w:rPr>
          <w:t>了</w:t>
        </w:r>
      </w:ins>
      <w:ins w:id="3065" w:author="鸥皇不欧" w:date="2023-12-11T11:06:58Z">
        <w:r>
          <w:rPr>
            <w:rFonts w:eastAsia="Yu Mincho"/>
            <w:lang w:eastAsia="ja-JP"/>
            <w:woUserID w:val="4"/>
          </w:rPr>
          <w:t xml:space="preserve"> </w:t>
        </w:r>
      </w:ins>
      <w:ins w:id="3066" w:author="鸥皇不欧" w:date="2023-12-11T11:06:46Z">
        <w:r>
          <w:rPr>
            <w:rFonts w:eastAsia="Yu Mincho"/>
            <w:lang w:eastAsia="ja-JP"/>
            <w:woUserID w:val="4"/>
          </w:rPr>
          <w:t>麻</w:t>
        </w:r>
      </w:ins>
      <w:ins w:id="3067" w:author="鸥皇不欧" w:date="2023-12-11T11:06:58Z">
        <w:r>
          <w:rPr>
            <w:rFonts w:eastAsia="Yu Mincho"/>
            <w:lang w:eastAsia="ja-JP"/>
            <w:woUserID w:val="4"/>
          </w:rPr>
          <w:t xml:space="preserve"> </w:t>
        </w:r>
      </w:ins>
      <w:ins w:id="3068" w:author="鸥皇不欧" w:date="2023-12-11T11:06:46Z">
        <w:r>
          <w:rPr>
            <w:rFonts w:eastAsia="Yu Mincho"/>
            <w:lang w:eastAsia="ja-JP"/>
            <w:woUserID w:val="4"/>
          </w:rPr>
          <w:t>烦</w:t>
        </w:r>
      </w:ins>
      <w:ins w:id="3069" w:author="鸥皇不欧" w:date="2023-12-11T11:06:58Z">
        <w:r>
          <w:rPr>
            <w:rFonts w:eastAsia="Yu Mincho"/>
            <w:lang w:eastAsia="ja-JP"/>
            <w:woUserID w:val="4"/>
          </w:rPr>
          <w:t xml:space="preserve"> </w:t>
        </w:r>
      </w:ins>
      <w:ins w:id="3070" w:author="鸥皇不欧" w:date="2023-12-11T11:07:20Z">
        <w:r>
          <w:rPr>
            <w:rFonts w:eastAsia="Yu Mincho"/>
            <w:lang w:eastAsia="ja-JP"/>
            <w:woUserID w:val="4"/>
          </w:rPr>
          <w:t>,</w:t>
        </w:r>
      </w:ins>
      <w:ins w:id="3071" w:author="鸥皇不欧" w:date="2023-12-11T11:07:23Z">
        <w:r>
          <w:rPr>
            <w:rFonts w:eastAsia="Yu Mincho"/>
            <w:lang w:eastAsia="ja-JP"/>
            <w:woUserID w:val="4"/>
          </w:rPr>
          <w:t xml:space="preserve">#     </w:t>
        </w:r>
      </w:ins>
      <w:ins w:id="3072" w:author="鸥皇不欧" w:date="2023-12-11T11:06:47Z">
        <w:r>
          <w:rPr>
            <w:rFonts w:eastAsia="Yu Mincho"/>
            <w:lang w:eastAsia="ja-JP"/>
            <w:woUserID w:val="4"/>
          </w:rPr>
          <w:t>我</w:t>
        </w:r>
      </w:ins>
      <w:ins w:id="3073" w:author="鸥皇不欧" w:date="2023-12-11T11:06:59Z">
        <w:r>
          <w:rPr>
            <w:rFonts w:eastAsia="Yu Mincho"/>
            <w:lang w:eastAsia="ja-JP"/>
            <w:woUserID w:val="4"/>
          </w:rPr>
          <w:t xml:space="preserve"> </w:t>
        </w:r>
      </w:ins>
      <w:ins w:id="3074" w:author="鸥皇不欧" w:date="2023-12-11T11:06:49Z">
        <w:r>
          <w:rPr>
            <w:rFonts w:eastAsia="Yu Mincho"/>
            <w:lang w:eastAsia="ja-JP"/>
            <w:woUserID w:val="4"/>
          </w:rPr>
          <w:t>可</w:t>
        </w:r>
      </w:ins>
      <w:ins w:id="3075" w:author="鸥皇不欧" w:date="2023-12-11T11:06:59Z">
        <w:r>
          <w:rPr>
            <w:rFonts w:eastAsia="Yu Mincho"/>
            <w:lang w:eastAsia="ja-JP"/>
            <w:woUserID w:val="4"/>
          </w:rPr>
          <w:t xml:space="preserve"> </w:t>
        </w:r>
      </w:ins>
      <w:ins w:id="3076" w:author="鸥皇不欧" w:date="2023-12-11T11:06:49Z">
        <w:r>
          <w:rPr>
            <w:rFonts w:eastAsia="Yu Mincho"/>
            <w:lang w:eastAsia="ja-JP"/>
            <w:woUserID w:val="4"/>
          </w:rPr>
          <w:t>以</w:t>
        </w:r>
      </w:ins>
      <w:ins w:id="3077" w:author="鸥皇不欧" w:date="2023-12-11T11:06:59Z">
        <w:r>
          <w:rPr>
            <w:rFonts w:eastAsia="Yu Mincho"/>
            <w:lang w:eastAsia="ja-JP"/>
            <w:woUserID w:val="4"/>
          </w:rPr>
          <w:t xml:space="preserve"> </w:t>
        </w:r>
      </w:ins>
      <w:ins w:id="3078" w:author="鸥皇不欧" w:date="2023-12-11T11:06:52Z">
        <w:r>
          <w:rPr>
            <w:rFonts w:eastAsia="Yu Mincho"/>
            <w:lang w:eastAsia="ja-JP"/>
            <w:woUserID w:val="4"/>
          </w:rPr>
          <w:t>为</w:t>
        </w:r>
      </w:ins>
      <w:ins w:id="3079" w:author="鸥皇不欧" w:date="2023-12-11T11:07:00Z">
        <w:r>
          <w:rPr>
            <w:rFonts w:eastAsia="Yu Mincho"/>
            <w:lang w:eastAsia="ja-JP"/>
            <w:woUserID w:val="4"/>
          </w:rPr>
          <w:t xml:space="preserve"> </w:t>
        </w:r>
      </w:ins>
      <w:ins w:id="3080" w:author="鸥皇不欧" w:date="2023-12-11T11:06:52Z">
        <w:r>
          <w:rPr>
            <w:rFonts w:eastAsia="Yu Mincho"/>
            <w:lang w:eastAsia="ja-JP"/>
            <w:woUserID w:val="4"/>
          </w:rPr>
          <w:t>你</w:t>
        </w:r>
      </w:ins>
      <w:ins w:id="3081" w:author="鸥皇不欧" w:date="2023-12-11T11:07:00Z">
        <w:r>
          <w:rPr>
            <w:rFonts w:eastAsia="Yu Mincho"/>
            <w:lang w:eastAsia="ja-JP"/>
            <w:woUserID w:val="4"/>
          </w:rPr>
          <w:t xml:space="preserve"> </w:t>
        </w:r>
      </w:ins>
      <w:ins w:id="3082" w:author="鸥皇不欧" w:date="2023-12-11T11:06:53Z">
        <w:r>
          <w:rPr>
            <w:rFonts w:eastAsia="Yu Mincho"/>
            <w:lang w:eastAsia="ja-JP"/>
            <w:woUserID w:val="4"/>
          </w:rPr>
          <w:t>保</w:t>
        </w:r>
      </w:ins>
      <w:ins w:id="3083" w:author="鸥皇不欧" w:date="2023-12-11T11:07:00Z">
        <w:r>
          <w:rPr>
            <w:rFonts w:eastAsia="Yu Mincho"/>
            <w:lang w:eastAsia="ja-JP"/>
            <w:woUserID w:val="4"/>
          </w:rPr>
          <w:t xml:space="preserve"> </w:t>
        </w:r>
      </w:ins>
      <w:ins w:id="3084" w:author="鸥皇不欧" w:date="2023-12-11T11:06:53Z">
        <w:r>
          <w:rPr>
            <w:rFonts w:eastAsia="Yu Mincho"/>
            <w:lang w:eastAsia="ja-JP"/>
            <w:woUserID w:val="4"/>
          </w:rPr>
          <w:t>存</w:t>
        </w:r>
      </w:ins>
      <w:del w:id="3085" w:author="鸥皇不欧" w:date="2023-12-11T11:06:40Z">
        <w:r>
          <w:rPr>
            <w:rFonts w:eastAsia="Yu Mincho"/>
            <w:lang w:eastAsia="ja-JP"/>
          </w:rPr>
          <w:delText>If you ever run into#     trouble, I can SAVE for#     you</w:delText>
        </w:r>
      </w:del>
      <w:ins w:id="3086" w:author="鸥皇不欧" w:date="2023-12-11T11:07:01Z">
        <w:r>
          <w:rPr>
            <w:rFonts w:eastAsia="Yu Mincho"/>
            <w:lang w:eastAsia="ja-JP"/>
            <w:woUserID w:val="4"/>
          </w:rPr>
          <w:t xml:space="preserve"> </w:t>
        </w:r>
      </w:ins>
      <w:r>
        <w:rPr>
          <w:rFonts w:eastAsia="Yu Mincho"/>
          <w:lang w:eastAsia="ja-JP"/>
        </w:rPr>
        <w:t>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3087" w:author="鸥皇不欧" w:date="2023-12-11T11:07:48Z">
        <w:r>
          <w:rPr>
            <w:rFonts w:eastAsia="Yu Mincho"/>
            <w:lang w:eastAsia="ja-JP"/>
            <w:woUserID w:val="4"/>
          </w:rPr>
          <w:t>当</w:t>
        </w:r>
      </w:ins>
      <w:ins w:id="3088" w:author="鸥皇不欧" w:date="2023-12-11T11:08:11Z">
        <w:r>
          <w:rPr>
            <w:rFonts w:eastAsia="Yu Mincho"/>
            <w:lang w:eastAsia="ja-JP"/>
            <w:woUserID w:val="4"/>
          </w:rPr>
          <w:t xml:space="preserve"> </w:t>
        </w:r>
      </w:ins>
      <w:ins w:id="3089" w:author="鸥皇不欧" w:date="2023-12-11T11:07:48Z">
        <w:r>
          <w:rPr>
            <w:rFonts w:eastAsia="Yu Mincho"/>
            <w:lang w:eastAsia="ja-JP"/>
            <w:woUserID w:val="4"/>
          </w:rPr>
          <w:t>你</w:t>
        </w:r>
      </w:ins>
      <w:ins w:id="3090" w:author="鸥皇不欧" w:date="2023-12-11T11:08:11Z">
        <w:r>
          <w:rPr>
            <w:rFonts w:eastAsia="Yu Mincho"/>
            <w:lang w:eastAsia="ja-JP"/>
            <w:woUserID w:val="4"/>
          </w:rPr>
          <w:t xml:space="preserve"> </w:t>
        </w:r>
      </w:ins>
      <w:ins w:id="3091" w:author="鸥皇不欧" w:date="2023-12-11T11:07:49Z">
        <w:r>
          <w:rPr>
            <w:rFonts w:eastAsia="Yu Mincho"/>
            <w:lang w:eastAsia="ja-JP"/>
            <w:woUserID w:val="4"/>
          </w:rPr>
          <w:t>看</w:t>
        </w:r>
      </w:ins>
      <w:ins w:id="3092" w:author="鸥皇不欧" w:date="2023-12-11T11:09:48Z">
        <w:r>
          <w:rPr>
            <w:rFonts w:eastAsia="Yu Mincho"/>
            <w:lang w:eastAsia="ja-JP"/>
            <w:woUserID w:val="4"/>
          </w:rPr>
          <w:t xml:space="preserve"> </w:t>
        </w:r>
      </w:ins>
      <w:ins w:id="3093" w:author="鸥皇不欧" w:date="2023-12-11T11:07:49Z">
        <w:r>
          <w:rPr>
            <w:rFonts w:eastAsia="Yu Mincho"/>
            <w:lang w:eastAsia="ja-JP"/>
            <w:woUserID w:val="4"/>
          </w:rPr>
          <w:t>到</w:t>
        </w:r>
      </w:ins>
      <w:ins w:id="3094" w:author="鸥皇不欧" w:date="2023-12-11T11:08:12Z">
        <w:r>
          <w:rPr>
            <w:rFonts w:eastAsia="Yu Mincho"/>
            <w:lang w:eastAsia="ja-JP"/>
            <w:woUserID w:val="4"/>
          </w:rPr>
          <w:t xml:space="preserve"> </w:t>
        </w:r>
      </w:ins>
      <w:ins w:id="3095" w:author="鸥皇不欧" w:date="2023-12-11T11:07:51Z">
        <w:r>
          <w:rPr>
            <w:rFonts w:eastAsia="Yu Mincho"/>
            <w:lang w:eastAsia="ja-JP"/>
            <w:woUserID w:val="4"/>
          </w:rPr>
          <w:t>这</w:t>
        </w:r>
      </w:ins>
      <w:ins w:id="3096" w:author="鸥皇不欧" w:date="2023-12-11T11:08:12Z">
        <w:r>
          <w:rPr>
            <w:rFonts w:eastAsia="Yu Mincho"/>
            <w:lang w:eastAsia="ja-JP"/>
            <w:woUserID w:val="4"/>
          </w:rPr>
          <w:t xml:space="preserve"> </w:t>
        </w:r>
      </w:ins>
      <w:ins w:id="3097" w:author="鸥皇不欧" w:date="2023-12-11T11:07:51Z">
        <w:r>
          <w:rPr>
            <w:rFonts w:eastAsia="Yu Mincho"/>
            <w:lang w:eastAsia="ja-JP"/>
            <w:woUserID w:val="4"/>
          </w:rPr>
          <w:t>东</w:t>
        </w:r>
      </w:ins>
      <w:ins w:id="3098" w:author="鸥皇不欧" w:date="2023-12-11T11:08:12Z">
        <w:r>
          <w:rPr>
            <w:rFonts w:eastAsia="Yu Mincho"/>
            <w:lang w:eastAsia="ja-JP"/>
            <w:woUserID w:val="4"/>
          </w:rPr>
          <w:t xml:space="preserve"> </w:t>
        </w:r>
      </w:ins>
      <w:ins w:id="3099" w:author="鸥皇不欧" w:date="2023-12-11T11:07:51Z">
        <w:r>
          <w:rPr>
            <w:rFonts w:eastAsia="Yu Mincho"/>
            <w:lang w:eastAsia="ja-JP"/>
            <w:woUserID w:val="4"/>
          </w:rPr>
          <w:t>西</w:t>
        </w:r>
      </w:ins>
      <w:ins w:id="3100" w:author="鸥皇不欧" w:date="2023-12-11T11:08:12Z">
        <w:r>
          <w:rPr>
            <w:rFonts w:eastAsia="Yu Mincho"/>
            <w:lang w:eastAsia="ja-JP"/>
            <w:woUserID w:val="4"/>
          </w:rPr>
          <w:t xml:space="preserve"> </w:t>
        </w:r>
      </w:ins>
      <w:ins w:id="3101" w:author="鸥皇不欧" w:date="2023-12-11T11:07:52Z">
        <w:r>
          <w:rPr>
            <w:rFonts w:eastAsia="Yu Mincho"/>
            <w:lang w:eastAsia="ja-JP"/>
            <w:woUserID w:val="4"/>
          </w:rPr>
          <w:t>的</w:t>
        </w:r>
      </w:ins>
      <w:ins w:id="3102" w:author="鸥皇不欧" w:date="2023-12-11T11:08:12Z">
        <w:r>
          <w:rPr>
            <w:rFonts w:eastAsia="Yu Mincho"/>
            <w:lang w:eastAsia="ja-JP"/>
            <w:woUserID w:val="4"/>
          </w:rPr>
          <w:t xml:space="preserve"> </w:t>
        </w:r>
      </w:ins>
      <w:ins w:id="3103" w:author="鸥皇不欧" w:date="2023-12-11T11:07:53Z">
        <w:r>
          <w:rPr>
            <w:rFonts w:eastAsia="Yu Mincho"/>
            <w:lang w:eastAsia="ja-JP"/>
            <w:woUserID w:val="4"/>
          </w:rPr>
          <w:t>时</w:t>
        </w:r>
      </w:ins>
      <w:ins w:id="3104" w:author="鸥皇不欧" w:date="2023-12-11T11:08:13Z">
        <w:r>
          <w:rPr>
            <w:rFonts w:eastAsia="Yu Mincho"/>
            <w:lang w:eastAsia="ja-JP"/>
            <w:woUserID w:val="4"/>
          </w:rPr>
          <w:t xml:space="preserve"> </w:t>
        </w:r>
      </w:ins>
      <w:ins w:id="3105" w:author="鸥皇不欧" w:date="2023-12-11T11:07:53Z">
        <w:r>
          <w:rPr>
            <w:rFonts w:eastAsia="Yu Mincho"/>
            <w:lang w:eastAsia="ja-JP"/>
            <w:woUserID w:val="4"/>
          </w:rPr>
          <w:t>候</w:t>
        </w:r>
      </w:ins>
      <w:ins w:id="3106" w:author="鸥皇不欧" w:date="2023-12-11T11:08:13Z">
        <w:r>
          <w:rPr>
            <w:rFonts w:eastAsia="Yu Mincho"/>
            <w:lang w:eastAsia="ja-JP"/>
            <w:woUserID w:val="4"/>
          </w:rPr>
          <w:t xml:space="preserve"> </w:t>
        </w:r>
      </w:ins>
      <w:ins w:id="3107" w:author="鸥皇不欧" w:date="2023-12-11T11:07:53Z">
        <w:r>
          <w:rPr>
            <w:rFonts w:eastAsia="Yu Mincho"/>
            <w:lang w:eastAsia="ja-JP"/>
            <w:woUserID w:val="4"/>
          </w:rPr>
          <w:t>,</w:t>
        </w:r>
      </w:ins>
      <w:ins w:id="3108" w:author="鸥皇不欧" w:date="2023-12-11T11:08:09Z">
        <w:r>
          <w:rPr>
            <w:rFonts w:eastAsia="Yu Mincho"/>
            <w:lang w:eastAsia="ja-JP"/>
            <w:woUserID w:val="4"/>
          </w:rPr>
          <w:t xml:space="preserve">#     </w:t>
        </w:r>
      </w:ins>
      <w:ins w:id="3109" w:author="鸥皇不欧" w:date="2023-12-11T11:07:54Z">
        <w:r>
          <w:rPr>
            <w:rFonts w:eastAsia="Yu Mincho"/>
            <w:lang w:eastAsia="ja-JP"/>
            <w:woUserID w:val="4"/>
          </w:rPr>
          <w:t>就</w:t>
        </w:r>
      </w:ins>
      <w:ins w:id="3110" w:author="鸥皇不欧" w:date="2023-12-11T11:08:14Z">
        <w:r>
          <w:rPr>
            <w:rFonts w:eastAsia="Yu Mincho"/>
            <w:lang w:eastAsia="ja-JP"/>
            <w:woUserID w:val="4"/>
          </w:rPr>
          <w:t xml:space="preserve"> </w:t>
        </w:r>
      </w:ins>
      <w:ins w:id="3111" w:author="鸥皇不欧" w:date="2023-12-11T11:07:57Z">
        <w:r>
          <w:rPr>
            <w:rFonts w:eastAsia="Yu Mincho"/>
            <w:lang w:eastAsia="ja-JP"/>
            <w:woUserID w:val="4"/>
          </w:rPr>
          <w:t>意</w:t>
        </w:r>
      </w:ins>
      <w:ins w:id="3112" w:author="鸥皇不欧" w:date="2023-12-11T11:08:15Z">
        <w:r>
          <w:rPr>
            <w:rFonts w:eastAsia="Yu Mincho"/>
            <w:lang w:eastAsia="ja-JP"/>
            <w:woUserID w:val="4"/>
          </w:rPr>
          <w:t xml:space="preserve"> </w:t>
        </w:r>
      </w:ins>
      <w:ins w:id="3113" w:author="鸥皇不欧" w:date="2023-12-11T11:07:57Z">
        <w:r>
          <w:rPr>
            <w:rFonts w:eastAsia="Yu Mincho"/>
            <w:lang w:eastAsia="ja-JP"/>
            <w:woUserID w:val="4"/>
          </w:rPr>
          <w:t>味</w:t>
        </w:r>
      </w:ins>
      <w:ins w:id="3114" w:author="鸥皇不欧" w:date="2023-12-11T11:08:15Z">
        <w:r>
          <w:rPr>
            <w:rFonts w:eastAsia="Yu Mincho"/>
            <w:lang w:eastAsia="ja-JP"/>
            <w:woUserID w:val="4"/>
          </w:rPr>
          <w:t xml:space="preserve"> </w:t>
        </w:r>
      </w:ins>
      <w:ins w:id="3115" w:author="鸥皇不欧" w:date="2023-12-11T11:07:59Z">
        <w:r>
          <w:rPr>
            <w:rFonts w:eastAsia="Yu Mincho"/>
            <w:lang w:eastAsia="ja-JP"/>
            <w:woUserID w:val="4"/>
          </w:rPr>
          <w:t>着</w:t>
        </w:r>
      </w:ins>
      <w:ins w:id="3116" w:author="鸥皇不欧" w:date="2023-12-11T11:08:16Z">
        <w:r>
          <w:rPr>
            <w:rFonts w:eastAsia="Yu Mincho"/>
            <w:lang w:eastAsia="ja-JP"/>
            <w:woUserID w:val="4"/>
          </w:rPr>
          <w:t xml:space="preserve"> </w:t>
        </w:r>
      </w:ins>
      <w:ins w:id="3117" w:author="鸥皇不欧" w:date="2023-12-11T11:08:04Z">
        <w:r>
          <w:rPr>
            <w:rFonts w:eastAsia="Yu Mincho"/>
            <w:lang w:eastAsia="ja-JP"/>
            <w:woUserID w:val="4"/>
          </w:rPr>
          <w:t>我</w:t>
        </w:r>
      </w:ins>
      <w:ins w:id="3118" w:author="鸥皇不欧" w:date="2023-12-11T11:08:16Z">
        <w:r>
          <w:rPr>
            <w:rFonts w:eastAsia="Yu Mincho"/>
            <w:lang w:eastAsia="ja-JP"/>
            <w:woUserID w:val="4"/>
          </w:rPr>
          <w:t xml:space="preserve"> </w:t>
        </w:r>
      </w:ins>
      <w:ins w:id="3119" w:author="鸥皇不欧" w:date="2023-12-11T11:08:04Z">
        <w:r>
          <w:rPr>
            <w:rFonts w:eastAsia="Yu Mincho"/>
            <w:lang w:eastAsia="ja-JP"/>
            <w:woUserID w:val="4"/>
          </w:rPr>
          <w:t>在</w:t>
        </w:r>
      </w:ins>
      <w:ins w:id="3120" w:author="鸥皇不欧" w:date="2023-12-11T11:08:16Z">
        <w:r>
          <w:rPr>
            <w:rFonts w:eastAsia="Yu Mincho"/>
            <w:lang w:eastAsia="ja-JP"/>
            <w:woUserID w:val="4"/>
          </w:rPr>
          <w:t xml:space="preserve"> </w:t>
        </w:r>
      </w:ins>
      <w:ins w:id="3121" w:author="鸥皇不欧" w:date="2023-12-11T11:08:04Z">
        <w:r>
          <w:rPr>
            <w:rFonts w:eastAsia="Yu Mincho"/>
            <w:lang w:eastAsia="ja-JP"/>
            <w:woUserID w:val="4"/>
          </w:rPr>
          <w:t>这</w:t>
        </w:r>
      </w:ins>
      <w:ins w:id="3122" w:author="鸥皇不欧" w:date="2023-12-11T11:08:16Z">
        <w:r>
          <w:rPr>
            <w:rFonts w:eastAsia="Yu Mincho"/>
            <w:lang w:eastAsia="ja-JP"/>
            <w:woUserID w:val="4"/>
          </w:rPr>
          <w:t xml:space="preserve"> </w:t>
        </w:r>
      </w:ins>
      <w:ins w:id="3123" w:author="鸥皇不欧" w:date="2023-12-11T11:08:04Z">
        <w:r>
          <w:rPr>
            <w:rFonts w:eastAsia="Yu Mincho"/>
            <w:lang w:eastAsia="ja-JP"/>
            <w:woUserID w:val="4"/>
          </w:rPr>
          <w:t>里</w:t>
        </w:r>
      </w:ins>
      <w:del w:id="3124" w:author="鸥皇不欧" w:date="2023-12-11T11:07:47Z">
        <w:r>
          <w:rPr>
            <w:rFonts w:eastAsia="Yu Mincho"/>
            <w:lang w:eastAsia="ja-JP"/>
          </w:rPr>
          <w:delText>Just come look for#     these things and I'll be#     there</w:delText>
        </w:r>
      </w:del>
      <w:ins w:id="3125" w:author="鸥皇不欧" w:date="2023-12-11T11:08:18Z">
        <w:r>
          <w:rPr>
            <w:rFonts w:eastAsia="Yu Mincho"/>
            <w:lang w:eastAsia="ja-JP"/>
            <w:woUserID w:val="4"/>
          </w:rPr>
          <w:t xml:space="preserve"> </w:t>
        </w:r>
      </w:ins>
      <w:r>
        <w:rPr>
          <w:rFonts w:eastAsia="Yu Mincho"/>
          <w:lang w:eastAsia="ja-JP"/>
        </w:rPr>
        <w:t>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3126" w:author="鸥皇不欧" w:date="2023-12-11T11:08:25Z">
        <w:r>
          <w:rPr>
            <w:rFonts w:eastAsia="Yu Mincho"/>
            <w:lang w:eastAsia="ja-JP"/>
            <w:woUserID w:val="4"/>
          </w:rPr>
          <w:t>嗯</w:t>
        </w:r>
      </w:ins>
      <w:ins w:id="3127" w:author="鸥皇不欧" w:date="2023-12-11T11:08:36Z">
        <w:r>
          <w:rPr>
            <w:rFonts w:eastAsia="Yu Mincho"/>
            <w:lang w:eastAsia="ja-JP"/>
            <w:woUserID w:val="4"/>
          </w:rPr>
          <w:t xml:space="preserve"> </w:t>
        </w:r>
      </w:ins>
      <w:del w:id="3128" w:author="鸥皇不欧" w:date="2023-12-11T11:08:24Z">
        <w:r>
          <w:rPr>
            <w:rFonts w:eastAsia="Yu Mincho"/>
            <w:lang w:eastAsia="ja-JP"/>
          </w:rPr>
          <w:delText>Hmmm</w:delText>
        </w:r>
      </w:del>
      <w:r>
        <w:rPr>
          <w:rFonts w:eastAsia="Yu Mincho"/>
          <w:lang w:eastAsia="ja-JP"/>
        </w:rPr>
        <w:t>...</w:t>
      </w:r>
    </w:p>
    <w:p>
      <w:pPr>
        <w:rPr>
          <w:ins w:id="3129" w:author="鸥皇不欧" w:date="2023-12-11T11:08:57Z"/>
          <w:rFonts w:eastAsia="Yu Mincho"/>
          <w:lang w:eastAsia="ja-JP"/>
          <w:woUserID w:val="4"/>
        </w:rPr>
      </w:pPr>
      <w:r>
        <w:rPr>
          <w:rFonts w:eastAsia="Yu Mincho"/>
          <w:lang w:eastAsia="ja-JP"/>
        </w:rPr>
        <w:t xml:space="preserve">*  </w:t>
      </w:r>
      <w:ins w:id="3130" w:author="鸥皇不欧" w:date="2023-12-11T11:08:44Z">
        <w:r>
          <w:rPr>
            <w:rFonts w:eastAsia="Yu Mincho"/>
            <w:lang w:eastAsia="ja-JP"/>
            <w:woUserID w:val="4"/>
          </w:rPr>
          <w:t>你</w:t>
        </w:r>
      </w:ins>
      <w:ins w:id="3131" w:author="鸥皇不欧" w:date="2023-12-11T11:09:02Z">
        <w:r>
          <w:rPr>
            <w:rFonts w:eastAsia="Yu Mincho"/>
            <w:lang w:eastAsia="ja-JP"/>
            <w:woUserID w:val="4"/>
          </w:rPr>
          <w:t xml:space="preserve"> </w:t>
        </w:r>
      </w:ins>
      <w:ins w:id="3132" w:author="鸥皇不欧" w:date="2023-12-11T11:08:44Z">
        <w:r>
          <w:rPr>
            <w:rFonts w:eastAsia="Yu Mincho"/>
            <w:lang w:eastAsia="ja-JP"/>
            <w:woUserID w:val="4"/>
          </w:rPr>
          <w:t>看</w:t>
        </w:r>
      </w:ins>
      <w:ins w:id="3133" w:author="鸥皇不欧" w:date="2023-12-11T11:09:02Z">
        <w:r>
          <w:rPr>
            <w:rFonts w:eastAsia="Yu Mincho"/>
            <w:lang w:eastAsia="ja-JP"/>
            <w:woUserID w:val="4"/>
          </w:rPr>
          <w:t xml:space="preserve"> </w:t>
        </w:r>
      </w:ins>
      <w:ins w:id="3134" w:author="鸥皇不欧" w:date="2023-12-11T11:08:44Z">
        <w:r>
          <w:rPr>
            <w:rFonts w:eastAsia="Yu Mincho"/>
            <w:lang w:eastAsia="ja-JP"/>
            <w:woUserID w:val="4"/>
          </w:rPr>
          <w:t>起</w:t>
        </w:r>
      </w:ins>
      <w:ins w:id="3135" w:author="鸥皇不欧" w:date="2023-12-11T11:09:04Z">
        <w:r>
          <w:rPr>
            <w:rFonts w:eastAsia="Yu Mincho"/>
            <w:lang w:eastAsia="ja-JP"/>
            <w:woUserID w:val="4"/>
          </w:rPr>
          <w:t xml:space="preserve"> </w:t>
        </w:r>
      </w:ins>
      <w:ins w:id="3136" w:author="鸥皇不欧" w:date="2023-12-11T11:08:44Z">
        <w:r>
          <w:rPr>
            <w:rFonts w:eastAsia="Yu Mincho"/>
            <w:lang w:eastAsia="ja-JP"/>
            <w:woUserID w:val="4"/>
          </w:rPr>
          <w:t>来</w:t>
        </w:r>
      </w:ins>
      <w:ins w:id="3137" w:author="鸥皇不欧" w:date="2023-12-11T11:09:04Z">
        <w:r>
          <w:rPr>
            <w:rFonts w:eastAsia="Yu Mincho"/>
            <w:lang w:eastAsia="ja-JP"/>
            <w:woUserID w:val="4"/>
          </w:rPr>
          <w:t xml:space="preserve"> </w:t>
        </w:r>
      </w:ins>
      <w:ins w:id="3138" w:author="鸥皇不欧" w:date="2023-12-11T11:08:46Z">
        <w:r>
          <w:rPr>
            <w:rFonts w:eastAsia="Yu Mincho"/>
            <w:lang w:eastAsia="ja-JP"/>
            <w:woUserID w:val="4"/>
          </w:rPr>
          <w:t>很</w:t>
        </w:r>
      </w:ins>
      <w:ins w:id="3139" w:author="鸥皇不欧" w:date="2023-12-11T11:09:04Z">
        <w:r>
          <w:rPr>
            <w:rFonts w:eastAsia="Yu Mincho"/>
            <w:lang w:eastAsia="ja-JP"/>
            <w:woUserID w:val="4"/>
          </w:rPr>
          <w:t xml:space="preserve"> </w:t>
        </w:r>
      </w:ins>
      <w:ins w:id="3140" w:author="鸥皇不欧" w:date="2023-12-11T11:08:48Z">
        <w:r>
          <w:rPr>
            <w:rFonts w:eastAsia="Yu Mincho"/>
            <w:lang w:eastAsia="ja-JP"/>
            <w:woUserID w:val="4"/>
          </w:rPr>
          <w:t>疑</w:t>
        </w:r>
      </w:ins>
      <w:ins w:id="3141" w:author="鸥皇不欧" w:date="2023-12-11T11:09:04Z">
        <w:r>
          <w:rPr>
            <w:rFonts w:eastAsia="Yu Mincho"/>
            <w:lang w:eastAsia="ja-JP"/>
            <w:woUserID w:val="4"/>
          </w:rPr>
          <w:t xml:space="preserve"> </w:t>
        </w:r>
      </w:ins>
      <w:ins w:id="3142" w:author="鸥皇不欧" w:date="2023-12-11T11:08:48Z">
        <w:r>
          <w:rPr>
            <w:rFonts w:eastAsia="Yu Mincho"/>
            <w:lang w:eastAsia="ja-JP"/>
            <w:woUserID w:val="4"/>
          </w:rPr>
          <w:t>惑</w:t>
        </w:r>
      </w:ins>
      <w:ins w:id="3143" w:author="鸥皇不欧" w:date="2023-12-11T11:09:04Z">
        <w:r>
          <w:rPr>
            <w:rFonts w:eastAsia="Yu Mincho"/>
            <w:lang w:eastAsia="ja-JP"/>
            <w:woUserID w:val="4"/>
          </w:rPr>
          <w:t xml:space="preserve"> </w:t>
        </w:r>
      </w:ins>
      <w:ins w:id="3144" w:author="鸥皇不欧" w:date="2023-12-11T11:08:50Z">
        <w:r>
          <w:rPr>
            <w:rFonts w:eastAsia="Yu Mincho"/>
            <w:lang w:eastAsia="ja-JP"/>
            <w:woUserID w:val="4"/>
          </w:rPr>
          <w:t>啊</w:t>
        </w:r>
      </w:ins>
      <w:del w:id="3145" w:author="鸥皇不欧" w:date="2023-12-11T11:08:40Z">
        <w:r>
          <w:rPr>
            <w:rFonts w:eastAsia="Yu Mincho"/>
            <w:lang w:eastAsia="ja-JP"/>
          </w:rPr>
          <w:delText>You look confused.</w:delText>
        </w:r>
      </w:del>
      <w:ins w:id="3146" w:author="鸥皇不欧" w:date="2023-12-11T11:09:04Z">
        <w:r>
          <w:rPr>
            <w:rFonts w:eastAsia="Yu Mincho"/>
            <w:lang w:eastAsia="ja-JP"/>
            <w:woUserID w:val="4"/>
          </w:rPr>
          <w:t xml:space="preserve"> </w:t>
        </w:r>
      </w:ins>
      <w:ins w:id="3147" w:author="鸥皇不欧" w:date="2023-12-11T11:08:57Z">
        <w:r>
          <w:rPr>
            <w:rFonts w:eastAsia="Yu Mincho"/>
            <w:lang w:eastAsia="ja-JP"/>
            <w:woUserID w:val="4"/>
          </w:rPr>
          <w:t>。</w:t>
        </w:r>
      </w:ins>
    </w:p>
    <w:p>
      <w:pPr>
        <w:rPr>
          <w:rFonts w:eastAsia="Yu Mincho"/>
          <w:lang w:eastAsia="ja-JP"/>
        </w:rPr>
      </w:pP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Toriel ought to have#     taught you how things#     work around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3148" w:author="鸥皇不欧" w:date="2023-12-11T11:09:23Z">
        <w:r>
          <w:rPr>
            <w:rFonts w:eastAsia="Yu Mincho"/>
            <w:lang w:eastAsia="ja-JP"/>
            <w:woUserID w:val="4"/>
          </w:rPr>
          <w:t>她</w:t>
        </w:r>
      </w:ins>
      <w:ins w:id="3149" w:author="鸥皇不欧" w:date="2023-12-11T11:09:25Z">
        <w:r>
          <w:rPr>
            <w:rFonts w:eastAsia="Yu Mincho"/>
            <w:lang w:eastAsia="ja-JP"/>
            <w:woUserID w:val="4"/>
          </w:rPr>
          <w:t xml:space="preserve"> </w:t>
        </w:r>
      </w:ins>
      <w:ins w:id="3150" w:author="鸥皇不欧" w:date="2023-12-11T11:09:19Z">
        <w:r>
          <w:rPr>
            <w:rFonts w:eastAsia="Yu Mincho"/>
            <w:lang w:eastAsia="ja-JP"/>
            <w:woUserID w:val="4"/>
          </w:rPr>
          <w:t>没</w:t>
        </w:r>
      </w:ins>
      <w:ins w:id="3151" w:author="鸥皇不欧" w:date="2023-12-11T11:09:25Z">
        <w:r>
          <w:rPr>
            <w:rFonts w:eastAsia="Yu Mincho"/>
            <w:lang w:eastAsia="ja-JP"/>
            <w:woUserID w:val="4"/>
          </w:rPr>
          <w:t xml:space="preserve"> </w:t>
        </w:r>
      </w:ins>
      <w:ins w:id="3152" w:author="鸥皇不欧" w:date="2023-12-11T11:09:19Z">
        <w:r>
          <w:rPr>
            <w:rFonts w:eastAsia="Yu Mincho"/>
            <w:lang w:eastAsia="ja-JP"/>
            <w:woUserID w:val="4"/>
          </w:rPr>
          <w:t>有</w:t>
        </w:r>
      </w:ins>
      <w:ins w:id="3153" w:author="鸥皇不欧" w:date="2023-12-11T11:09:25Z">
        <w:r>
          <w:rPr>
            <w:rFonts w:eastAsia="Yu Mincho"/>
            <w:lang w:eastAsia="ja-JP"/>
            <w:woUserID w:val="4"/>
          </w:rPr>
          <w:t xml:space="preserve"> </w:t>
        </w:r>
      </w:ins>
      <w:ins w:id="3154" w:author="鸥皇不欧" w:date="2023-12-11T11:09:20Z">
        <w:r>
          <w:rPr>
            <w:rFonts w:eastAsia="Yu Mincho"/>
            <w:lang w:eastAsia="ja-JP"/>
            <w:woUserID w:val="4"/>
          </w:rPr>
          <w:t>吗</w:t>
        </w:r>
      </w:ins>
      <w:del w:id="3155" w:author="鸥皇不欧" w:date="2023-12-11T11:09:18Z">
        <w:r>
          <w:rPr>
            <w:rFonts w:eastAsia="Yu Mincho"/>
            <w:lang w:eastAsia="ja-JP"/>
          </w:rPr>
          <w:delText>She didn't</w:delText>
        </w:r>
      </w:del>
      <w:ins w:id="3156" w:author="鸥皇不欧" w:date="2023-12-11T11:09:25Z">
        <w:r>
          <w:rPr>
            <w:rFonts w:eastAsia="Yu Mincho"/>
            <w:lang w:eastAsia="ja-JP"/>
            <w:woUserID w:val="4"/>
          </w:rPr>
          <w:t xml:space="preserve"> </w:t>
        </w:r>
      </w:ins>
      <w:r>
        <w:rPr>
          <w:rFonts w:eastAsia="Yu Mincho"/>
          <w:lang w:eastAsia="ja-JP"/>
        </w:rPr>
        <w:t>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little old me#     will have to do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3157" w:author="鸥皇不欧" w:date="2023-12-11T11:11:48Z">
        <w:r>
          <w:rPr>
            <w:rFonts w:eastAsia="Yu Mincho"/>
            <w:lang w:eastAsia="ja-JP"/>
            <w:woUserID w:val="4"/>
          </w:rPr>
          <w:t>你</w:t>
        </w:r>
      </w:ins>
      <w:ins w:id="3158" w:author="鸥皇不欧" w:date="2023-12-11T11:11:53Z">
        <w:r>
          <w:rPr>
            <w:rFonts w:eastAsia="Yu Mincho"/>
            <w:lang w:eastAsia="ja-JP"/>
            <w:woUserID w:val="4"/>
          </w:rPr>
          <w:t xml:space="preserve"> </w:t>
        </w:r>
      </w:ins>
      <w:ins w:id="3159" w:author="鸥皇不欧" w:date="2023-12-11T11:11:48Z">
        <w:r>
          <w:rPr>
            <w:rFonts w:eastAsia="Yu Mincho"/>
            <w:lang w:eastAsia="ja-JP"/>
            <w:woUserID w:val="4"/>
          </w:rPr>
          <w:t>想</w:t>
        </w:r>
      </w:ins>
      <w:ins w:id="3160" w:author="鸥皇不欧" w:date="2023-12-11T11:11:54Z">
        <w:r>
          <w:rPr>
            <w:rFonts w:eastAsia="Yu Mincho"/>
            <w:lang w:eastAsia="ja-JP"/>
            <w:woUserID w:val="4"/>
          </w:rPr>
          <w:t xml:space="preserve"> </w:t>
        </w:r>
      </w:ins>
      <w:ins w:id="3161" w:author="鸥皇不欧" w:date="2023-12-11T11:11:48Z">
        <w:r>
          <w:rPr>
            <w:rFonts w:eastAsia="Yu Mincho"/>
            <w:lang w:eastAsia="ja-JP"/>
            <w:woUserID w:val="4"/>
          </w:rPr>
          <w:t>让</w:t>
        </w:r>
      </w:ins>
      <w:ins w:id="3162" w:author="鸥皇不欧" w:date="2023-12-11T11:11:54Z">
        <w:r>
          <w:rPr>
            <w:rFonts w:eastAsia="Yu Mincho"/>
            <w:lang w:eastAsia="ja-JP"/>
            <w:woUserID w:val="4"/>
          </w:rPr>
          <w:t xml:space="preserve"> </w:t>
        </w:r>
      </w:ins>
      <w:ins w:id="3163" w:author="鸥皇不欧" w:date="2023-12-11T11:11:48Z">
        <w:r>
          <w:rPr>
            <w:rFonts w:eastAsia="Yu Mincho"/>
            <w:lang w:eastAsia="ja-JP"/>
            <w:woUserID w:val="4"/>
          </w:rPr>
          <w:t>我</w:t>
        </w:r>
      </w:ins>
      <w:ins w:id="3164" w:author="鸥皇不欧" w:date="2023-12-11T11:11:54Z">
        <w:r>
          <w:rPr>
            <w:rFonts w:eastAsia="Yu Mincho"/>
            <w:lang w:eastAsia="ja-JP"/>
            <w:woUserID w:val="4"/>
          </w:rPr>
          <w:t xml:space="preserve"> </w:t>
        </w:r>
      </w:ins>
      <w:ins w:id="3165" w:author="鸥皇不欧" w:date="2023-12-11T11:11:51Z">
        <w:r>
          <w:rPr>
            <w:rFonts w:eastAsia="Yu Mincho"/>
            <w:lang w:eastAsia="ja-JP"/>
            <w:woUserID w:val="4"/>
          </w:rPr>
          <w:t>指</w:t>
        </w:r>
      </w:ins>
      <w:ins w:id="3166" w:author="鸥皇不欧" w:date="2023-12-11T11:11:54Z">
        <w:r>
          <w:rPr>
            <w:rFonts w:eastAsia="Yu Mincho"/>
            <w:lang w:eastAsia="ja-JP"/>
            <w:woUserID w:val="4"/>
          </w:rPr>
          <w:t xml:space="preserve"> </w:t>
        </w:r>
      </w:ins>
      <w:ins w:id="3167" w:author="鸥皇不欧" w:date="2023-12-11T11:11:51Z">
        <w:r>
          <w:rPr>
            <w:rFonts w:eastAsia="Yu Mincho"/>
            <w:lang w:eastAsia="ja-JP"/>
            <w:woUserID w:val="4"/>
          </w:rPr>
          <w:t>导</w:t>
        </w:r>
      </w:ins>
      <w:ins w:id="3168" w:author="鸥皇不欧" w:date="2023-12-11T11:11:55Z">
        <w:r>
          <w:rPr>
            <w:rFonts w:eastAsia="Yu Mincho"/>
            <w:lang w:eastAsia="ja-JP"/>
            <w:woUserID w:val="4"/>
          </w:rPr>
          <w:t xml:space="preserve"> </w:t>
        </w:r>
      </w:ins>
      <w:ins w:id="3169" w:author="鸥皇不欧" w:date="2023-12-11T11:11:51Z">
        <w:r>
          <w:rPr>
            <w:rFonts w:eastAsia="Yu Mincho"/>
            <w:lang w:eastAsia="ja-JP"/>
            <w:woUserID w:val="4"/>
          </w:rPr>
          <w:t>你</w:t>
        </w:r>
      </w:ins>
      <w:del w:id="3170" w:author="鸥皇不欧" w:date="2023-12-11T11:11:45Z">
        <w:r>
          <w:rPr>
            <w:rFonts w:eastAsia="Yu Mincho"/>
            <w:lang w:eastAsia="ja-JP"/>
          </w:rPr>
          <w:delText>Do you want me to teach#     ya</w:delText>
        </w:r>
      </w:del>
      <w:ins w:id="3171" w:author="鸥皇不欧" w:date="2023-12-11T11:11:55Z">
        <w:r>
          <w:rPr>
            <w:rFonts w:eastAsia="Yu Mincho"/>
            <w:lang w:eastAsia="ja-JP"/>
            <w:woUserID w:val="4"/>
          </w:rPr>
          <w:t xml:space="preserve"> </w:t>
        </w:r>
      </w:ins>
      <w:r>
        <w:rPr>
          <w:rFonts w:eastAsia="Yu Mincho"/>
          <w:lang w:eastAsia="ja-JP"/>
        </w:rPr>
        <w:t>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ins w:id="3172" w:author="鸥皇不欧" w:date="2023-12-11T11:11:39Z">
        <w:r>
          <w:rPr>
            <w:rFonts w:eastAsia="Yu Mincho"/>
            <w:lang w:eastAsia="ja-JP"/>
            <w:woUserID w:val="4"/>
          </w:rPr>
          <w:t>让</w:t>
        </w:r>
      </w:ins>
      <w:ins w:id="3173" w:author="鸥皇不欧" w:date="2023-12-11T11:11:40Z">
        <w:r>
          <w:rPr>
            <w:rFonts w:eastAsia="Yu Mincho"/>
            <w:lang w:eastAsia="ja-JP"/>
            <w:woUserID w:val="4"/>
          </w:rPr>
          <w:t xml:space="preserve"> </w:t>
        </w:r>
      </w:ins>
      <w:ins w:id="3174" w:author="鸥皇不欧" w:date="2023-12-11T11:11:39Z">
        <w:r>
          <w:rPr>
            <w:rFonts w:eastAsia="Yu Mincho"/>
            <w:lang w:eastAsia="ja-JP"/>
            <w:woUserID w:val="4"/>
          </w:rPr>
          <w:t>我</w:t>
        </w:r>
      </w:ins>
      <w:ins w:id="3175" w:author="鸥皇不欧" w:date="2023-12-11T11:11:41Z">
        <w:r>
          <w:rPr>
            <w:rFonts w:eastAsia="Yu Mincho"/>
            <w:lang w:eastAsia="ja-JP"/>
            <w:woUserID w:val="4"/>
          </w:rPr>
          <w:t xml:space="preserve"> </w:t>
        </w:r>
      </w:ins>
      <w:ins w:id="3176" w:author="鸥皇不欧" w:date="2023-12-11T11:11:39Z">
        <w:r>
          <w:rPr>
            <w:rFonts w:eastAsia="Yu Mincho"/>
            <w:lang w:eastAsia="ja-JP"/>
            <w:woUserID w:val="4"/>
          </w:rPr>
          <w:t>看</w:t>
        </w:r>
      </w:ins>
      <w:ins w:id="3177" w:author="鸥皇不欧" w:date="2023-12-11T11:11:41Z">
        <w:r>
          <w:rPr>
            <w:rFonts w:eastAsia="Yu Mincho"/>
            <w:lang w:eastAsia="ja-JP"/>
            <w:woUserID w:val="4"/>
          </w:rPr>
          <w:t xml:space="preserve"> </w:t>
        </w:r>
      </w:ins>
      <w:ins w:id="3178" w:author="鸥皇不欧" w:date="2023-12-11T11:11:39Z">
        <w:r>
          <w:rPr>
            <w:rFonts w:eastAsia="Yu Mincho"/>
            <w:lang w:eastAsia="ja-JP"/>
            <w:woUserID w:val="4"/>
          </w:rPr>
          <w:t>看</w:t>
        </w:r>
      </w:ins>
      <w:del w:id="3179" w:author="鸥皇不欧" w:date="2023-12-11T11:11:37Z">
        <w:r>
          <w:rPr>
            <w:rFonts w:eastAsia="Yu Mincho"/>
            <w:lang w:eastAsia="ja-JP"/>
          </w:rPr>
          <w:delText>I see</w:delText>
        </w:r>
      </w:del>
      <w:ins w:id="3180" w:author="鸥皇不欧" w:date="2023-12-11T11:11:41Z">
        <w:r>
          <w:rPr>
            <w:rFonts w:eastAsia="Yu Mincho"/>
            <w:lang w:eastAsia="ja-JP"/>
            <w:woUserID w:val="4"/>
          </w:rPr>
          <w:t xml:space="preserve"> </w:t>
        </w:r>
      </w:ins>
      <w:r>
        <w:rPr>
          <w:rFonts w:eastAsia="Yu Mincho"/>
          <w:lang w:eastAsia="ja-JP"/>
        </w:rPr>
        <w:t>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Going in headstrong - I#     like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you should know#     this at least: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Those humans you're#     after?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King ASGORE has already#     gotten to 'em.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ASGORE        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the bright side, I#     hear their SOULs are in#     holding.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what you will with#     that information.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Whenever you need help,#     I can SAVE for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means if anything#     bad happens, I can make#     it unhappen!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if you ever need to#     save, come look for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leave these little#     things around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Howdy!#*  I'm FLOWEY. #*  FLOWEY the FLOWER!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Hmm... #*  You look confused!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Toriel ought to have #     taught you how things #     work around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little old me #     will have to do then.#*  Ready? Here we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#         FLOWEY  #     FLOWEY     FLOWER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probably want to go#     home, don'tcha?#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you've got a long #     journey ahead!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ever need to save,#     come look for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leave these little #     things around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 suppose that's#    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get 'em, 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that pretty much#     covers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way it's easy to #     find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If you see one don't #     hesitate to call me!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then I'll save #     for you. Like I just #     saved for you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one more#     thing...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king of all the#     monsters, ASGORE...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He's been killing#     humans.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only way out is#     killing him and... #     well...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pretty small...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doesn't matter too#     much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matters is you've#     got me on your#     side!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let you get going,#     but please be careful.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all sortsa #     dangerous traps down#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some of the #     monsters in this#     place...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 they don't #     like visitors.#     So good luck!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#               ASGORE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(According to the price list,#     it's a lemonade stand: 5g a#     glass.)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(Take some?)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pour yourself a glass but#     there is no attendant to take#     your money. What poor service.)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(Leave a tip?)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no lemonade left.)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(How much?)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leave 5g in the tip jar.#     Your conscience feels light as#     a feather.)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leave all you have in the#     tip jar.)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have no gold.)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break a coin in half and#     debate which half to throw in#     before tossing one at random.)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 are both worthless anyway#     so it doesn't really matter.)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jostle the gate.)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doesn't budge.)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rejected piece of corn.)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(Obtained Candy Corn!)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probably not good#     enough for you.)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beautiful, delicious-looking#     Golden Pear catches your eye.)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the Golden Pear!)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(Beauty is in the eye#     of the beholder anyway.)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little pile of conveniently#     bullet shaped pebbles.)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(Obtained Pebbles!)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(Pebbles are too dangerous.)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stray feather.)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a Stray Feather!)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ignore it.#*  Strays are nothing but#     trouble.)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footstep_counter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new_petal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crate with "special#     corn" written on it in pink#     crayon.)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useful left.)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a Corn Dog hiding#     amongst the corn cobs.)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Obtained Corn Dog!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could bite you.)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get the impression#     you like to roll solo.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know, with you never#     taking me up on my#     "save" offer.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look, you see those#     shattered planks on the#     ground?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be a great help#     to you in times of#     trouble!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you have some#     trust issues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need to get over#     that if you want a#     fighting chance,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up ahead,#     buddy.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you could've#     smashed those yourself#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be a help to you#     sometimes.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 with... saving.#     Remember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saving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you forgot.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this about my vague#     threat earlier?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only kiddin'#     around! You know me!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well, I suppose you#     don't yet.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Heh, what a pickle...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you need to know is#     I have your best#     interest in mind.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heading down a#     dangerous path so...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forget to save,#     alright?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Were you expecting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 little more#     helpful than you may#     have thought.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Anything you can't do by#     yourself is my job.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Great job getting#     through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Boy, am I glad to be on#     your side.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ready because we#     have a long journey#     ahead.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gonna be so much#     fun!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see you on the#     other side,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hear movement in the#     distance...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finish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Micro Froggits are waving#     goodbye.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soul_switch_treshold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exitCutscene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image_xstart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image_ystart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image_xtotal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image_ytotal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image_xspeed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image_yspeed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part_snowfallsys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part_snowfallEm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part_snowfall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part_type_colour2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part_startsys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part_startEm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large rock with a symbol#     carved into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appears to be something#     interesting on this rock.)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(Touch it?)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was just some dirt in the#     snow.)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wipe off your hand on a#     suspicious carving in the rock#     face.)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takes considerable#     self-discipline, but you ignore#     the interesting rock.)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Seems like the base of a#     snowdog.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Touch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just some dirt in the#     snow.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wipe off your hand on a#     suspicious carving in the rock#     face.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takes considerable#     self-discipline, but you ignore#     the interesting rock.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dir_speed_max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point_x_1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point_y_1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point_x_2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point_x_3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point_y_3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draw_triangle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Congratulations on being#     rid of those old ruins#     for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couldn't even go#     back if you wanted#     to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Isn't the thought of#     fresh air exciting?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don't get ahead#     of yourself.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still in the#     Underground.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won't be anywhere#     near your fancy Surface#     air for a while!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let's get moving#     before my petals freeze.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 to it, bud!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Actually, what was your#     name again?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isn't bud.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It's... Gun... hat...?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Gun-hat.#     Enough talk.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Nice name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thought I was the#     only flower around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then, 'Clover.'#     Let's get a move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see you up ahead,#     hopefully somewhere#     warmer.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Enjoying the scenery?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Before you continue, I#     just wanted to let you#    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one from out here#     really goes in the#     Ruins.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that we're out here,#     well, how should I put#    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one will ever notice#     a few missing monsters#     and a little extra dust.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your actions up#     'til now, they're as#     good as sealed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Our little secret.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if you want, you#     could change everything#     right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Run around the rest of#     the Underground like#     nothing happened.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remember, killing#     some lonely ruins#     residents was one 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you're outside now#     pal.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no erasing#     anymore, so think#     carefully.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don't, 'cause that#     sounds boring.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you pick, I'm#     rootin' for ya,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big and imposing rock.)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seems to be perfectly#     blocking the cave entrance.)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(Passing looks impossible for#     the time being.)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annoying boulder blocks the#     cave.)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feel heat coming from the#     pile of stones.)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geno_snowdin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atmosphere seems colder#     than expected around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this trip wasn't a good#     idea...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 friend!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husband and I have been#     exploring the Underground.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Many secrets lie throughout#     these lands.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makes for a great and exotic#     honeymoon.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Unfortunately, we're a bit lost#     at the moment.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says he knows where we are,#     but I think he's just#     embarrassed.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 idea where we could#     get a map?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take out the map.)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 map? Splendid!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you make this just#     for us?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wish I had something#     as heartfelt to give#     in return...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Would you like some#     extra matches?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holding onto them in#     case we needed a fire.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won't need one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Our love will keep us warm!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that's a little#     cliche, isn't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Well, I wish you the best.#     Don't use all those#     matches in one place.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(Received some Matches!)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Next stop on our trip is#     supposed to be Waterfall.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 there are glittering#     stones in the ceiling.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should be breath-taking#     and romantic.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...If we ever find it, that#     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blocked off cave looks#     absolutely stunning.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they clear the#     way soon. I can't wait#     to get moving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starting to have second#     thoughts about this as a#     honeymoon spot.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doesn't really feel safe.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tell my wife though. It#     would just upset 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stayed behind too?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lost my wife in the#     commotion.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was the last place I saw#     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she's doing alright.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not lost.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exactly where we#     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in Snowdin.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Snowdin isn't that big.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can't be lost.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our honeymoon.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gotta be perfect,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would be a terrible#     honeymoon.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bad honeymoon means a bad#     marriage.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can't happen. I can't be#     a bad husband.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won't let that happen.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won't let my new wife have#     a bad honeymoon.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can't be lost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can't know we're#     lost,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 for the map!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didn't need it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everything under control,#     I swear.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Staying here a little longer#     won't hurt.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quite beautiful.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dimensional_box_number_row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dimensional_box_number_column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dimensional_box_offset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retrieved_item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max_row_number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auto_shoot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switch won't budge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total_number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piece_x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piece_y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piece_hsp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piece_vsp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piece_grav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(Read the instructions again?)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accordance with Royal Guard#     guide book section four,#     paragraph two,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puzzle is intended to#     impede the progress of an#     intruder (probably you),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Entertain the residents of the#     surrounding area (Snowdin),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appear intimidating to#     would-be intruders or#     wrong-doers,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(I'm unclear on what they mean#     by that, just go with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pass by this challenge, you#     must melt the icecube.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 sure the ball-thing gets#     to the bottom without breaking#    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                               Snowdin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Martlet            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  #     Underground Royal Guard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P.S.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one of the logs gets stuck,#     just jiggle it a little.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noticed it was sticking the#     other day, but you know how it#     is with D.I.Y. projects.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Always something has to go#     wrong!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yeah, just a quick jiggle#     will do!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P.P.S.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realized that you might#     not be able to reach the log to#     jiggle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not everyone can fly,#     or is freakishly tall!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Especially if you're a human or#     something!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just hope it doesn't get#     stuck!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P.P.P.S.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figured it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it gets stuck, just wait!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come around to inspect the#     puzzle quality every third day!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hang out right where you#     are for a day or two!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and hope it doesn't get#     stuck!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P.P.P.P.S.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been informed that the#     amount of P.S.'s on this sign#     is "unseemly."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very sorry for any trouble#     they've caused.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arrived_count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Recalibrate the lava#     rock puzzle... Check!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it should hold#     together for a few uses#     at least.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that's good enough#     for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Next stop, Honeydew#     Resort!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canAnimate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canRoll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rollSpd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jingle_noloop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Greetings! Hello! How do you#     do?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a very special letter#     just for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so sudden, without a ring?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Because priority mail is what#     I bring!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 sure to read it before I#     flee!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one who sent it paid a#     premium fee!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my speedy service helped#     you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UGPS always delivers#     without a doubt!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camera_base_x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camera_base_y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figured out a#     code?)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(Hurry and give it a#     try!)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(Try something else!#     Come on!)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Okay! Let's head#     upstairs before Axis-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...Juuust the bot I was#     looking for!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are you doing these#     days?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SO GOOD.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 ONLY SPEAK IN 15#     CHARACTERS (max) BACK#    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KIND OF BUMMED ME#    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sorry to hear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Glad you got your full#     speech ability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YOU. I DO LIKE#     TALKING.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WAIT????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TRYING TO#     DISTRACT ME FROM MY#     MISSION.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OKAY.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I ask you a question#     involving the security#     of the Steamworks?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 I AM A SECURITY#     EXPERT.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is it that some#     doors require a passcode#     to unlock...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others require a#     Steamworks ID?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TWO-FACTOR#     AUTHENTICATION.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COOL.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tube full of water.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water-meter is full of#     liquid 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part_smokesys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part_smokeEm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dropCol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part_dropsys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part_dropEm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part_drop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slurpy_menu_open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slurpy_solution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thaw ethweone dwunning away#     throm thomething.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thwant to thollow them...#     but I can't.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scayed...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Hey!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you hep ne ofth thith pole?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I'ff been hewe fo two howas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Thwee dogs came up and#     dauwd me to lick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Due to the cold weatha,#     I'm now thtuck!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Ny nom told me to be back#     in dime for lunth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Pweasth hep.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hwat er you, crathy?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Thath thin iv thteaming!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need thomething hot, but not#     THAT hot!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last! I am liberated!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cannot thank you enough!#     You are a wonderful samaritan!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Here, a token of my gratitude.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a Silver Scarf.)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Knitted by my auntie with#     abundant passion!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 it warm your skin, and#     your SOUL good fellow!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I must get home post-haste!#     Mother is bound to be#     perturbed already!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Farewell!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pour the warm coffee#     onto the pole. The ice starts#     to melt.)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take out the cup of#     coffee.)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Naybe thome waum cawfee will#     fwee ny poor tongue.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dim lamppost.)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an out-of-place#     lamppost.)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is a patch of partially#     melted ice at tongue level.)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Dear owners of dilapidated#     cabin: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First, I am very sorry that#     your cabin is so dilapidated.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Like, I don't know what#     happened to it, but I'm sure it#     was unfortunate.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Second, I am sorry that some of#     your wood has gone missing.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According to the Royal Guard#     guide book section forty-two,#     paragraph one,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long as notice is given to#     the original owner at least two#     business days prior,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 and all eyesores can be#     repurposed for puzzles or other#     diversions.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 didn't know how to#     contact you, but consider this#     notice!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...Unfortunately not of the#     prior variety, but you know...#     notice.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tree. Nothing special.)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old and fragile tree.)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(Take the Ice Pellets?)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(Obtained Ice Pellets!)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It said, "If life comes at you#     too fast, press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and take it#     slow."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kiosk_hsp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mo_change_depth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mo_menu_fall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men_hsp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men_vsp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I GOTTA be on the#     guest list!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Everybody knows my name!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 time now the bouncer's#     memory of me will come rushing#    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Surprised it's taking this#     long.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all else fails, I'll just#     dance out here. No one could#     stop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Natural skill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Brick toys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traveled with#     Martlet before the Wild#     East,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She's a bit of a#     tinkerer if I recall.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she teach you#     anything about building#     contraptions?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seemed to know what#     you were doing...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...to an extent.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Natural, eh?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Lotta tenacity for#     someone your age.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again...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Almost everything you#     do goes against the norm#     for kids your age.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an interesting#     one...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Brick toys? Like the#     little plastic ones?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I can see how#     that would help.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daughter loved those#     things when she was#     younger.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Not the complex sets#     with instructions,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...the bigger blocks#     she couldn't attempt to#     eat.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Suckers would still#     hurt when stepped on,#    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mo_leave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mo_can_walk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new customer?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Much as I'd love to keep#     sellin' pops, I'm all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Until next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am I? Nobody of note. Ya#    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THE BEST DARN SALESMAN#     EVER!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WAM! I'm Mo!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Mo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fact that you tried to get#     your mitts on this mug could#     only mean one 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looking for a delicious#     little something to hit the#     spot,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course! I know your type!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you want this here#     beverage?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you don't!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 not.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and I, we're on the same#     page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thing? Gross. No one wants#    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Liquids? So last season!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Solids? PAH! Season before!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want to be fresh and#     revolutionary? I got the latest#     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Solids that USED to be liquids!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...And, ya know, haven't been#     sitting out in the forest for#     three weeks.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invented the next big#     thing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the incredibly low price of#     15G, you can have your very own#     Hot Chocolate Pop!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once boring old hot#     chocolate, but now it's frozen#     to the perfect temperature!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I piqued your interest#     yet?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Sold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 Thanks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knew you would be! Dang, I'm#    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get down to business.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sure you don't want one?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to keep up with the#     times, pal! Here, I have an#     idea.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let you look at them for#     free. Call it a 'holiday#     special.'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get a lot of shipments,#     so I only have one of each.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Cancel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-SOLD OUT-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Here's what I got. (15 G)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Couldn't stay away?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Well-BAM-Take your pick.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Great choice.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enjoy that Pop, buddy.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buddy. I'm gonna#     need more G than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Uh-oh, looks like you've got no#     space for this item.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back when you've made some#     more room.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popular item! I wish I#     could sell you more, but I'm#     fresh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what are ya doing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ain't no Pop!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leavin' me? Not interested#     in my wares?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I not have your favorite#     temperature?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I see. You need some time#     to think about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I'll always be here for#     your gol-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...Business.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said business.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snowcastle!#*  How... cute?)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open the doors.)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open the drawbridge.)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(Your head hurts too much to#     keep going.)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snowcastles.)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sprite_x_offset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sprite_y_offset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rotation_angle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Huumpf! 238...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Huumpf! 239...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this pace, Ice Wolf#     is ready for new job#     in no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New job is very important#     for Ice Wolf.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Ice Wolf needs money for#     new pants.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Huumpf!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needle_count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needle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 matter how much he throws#     this ice into the river, the#     pile never lessens.)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snip_sound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boy, oh gee, a customer!#*  I'm nervous!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 Mail Whale from the#     Underground Postal Service!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Haven't heard of us? We're the#     best!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short, just call us UGPS!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 hear you're new to the#     Underground!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you ask? Well, word sure#     gets around!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Underground is great and it#     keeps getting better.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'Cause I brought for you your#     very first letter!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RECEIVED MAIL!)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was a special letter, from#     us to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feel welcome now? I hope#     you do!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Isn't the mail system a#     wonderful innovation?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ever want to use it,#     just come to a station!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look just like this and#     they're scattered all about!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want to receive some#     mail, find one, and give a#     shout!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assure you, they are#     conveniently situated!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 at UGPS, we're anything#     but dated!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Talking and sharing, all using#     mail!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From your Underground friends,#     but that's all for this whale!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I must be off! The mail#     mustn't be late!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later on in your#     journey, mate!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STAY HERE WHILE I GET#     THE TALL LADY.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TOUCH ANYTHING.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STAY HERE, I MUST GO#     BACK ON PATROL.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HAVE THE ABILITY#     TO COOPERATE?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ARE YOU TOYING WITH#     ME ON PURPOSE?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EITHER WAY, I AM#     STARTING TO [really]#     HATE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shufflers_turn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shufflers_turn_away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toast_col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swig_col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rephil_col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watch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ho ho. Wouldya look at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this chump wants to#     pass.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{0}! Toast! Come over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 boss?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up? You need a shave#     again?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got ourselves some fresh#     meat.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Ha! You ain't gettin' nowhere,#     small fry!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Yeah! Not nowhere!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Will you two put a lid on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name's Rephil.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the boss of the#     world-renowned gang, The#     Shufflers.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rule this town.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wanna pass, you're gonna#     have to go through 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Geez.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Shufflers prefer to settle#     things in a more dignified#     manner.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catch my drift?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would like to propose a#     challenge.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game of sorts.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ball_arrived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take this ball 'ere, and#     hide it under one of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Next, we'll shuffle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we finish, you'll have to#     guess who has the ball.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do this three times in a#     row.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pass.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lose?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sit here blockin' ya for#     all eternity.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pickin' up what I'm puttin'#     down?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makes things easy,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 we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ain't you just some#     unwanted coffee dregs.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dregs.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now. If ya don't get#     somethin', ya don't get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ain't the kid's fault.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Tell ya what. Give that head of#     yours a nice break.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Mull over the rules. Make sure#     ya get 'em good an' proper.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Until then, the Shufflers'll be#     on path blockin' duty.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Ain't that right boys?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 boss. Duty!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'Ey, look who's back!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the type of stand-up kid#     I like to see.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ready to play?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Fine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Think you can pass this time?#     Let's find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ain't that a pity.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don't you take a while an'#     come back when you're ready to#     try again?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Take some time to practice by#     yourself if ya can.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then you'll be a bit more#     of a challenge.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Until then, we ain't movin'.#     Right boys?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 boss, we'll stay right#     'ere.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Yeah. We ain't got anywhere#     better to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Uhh, hey there,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We've been at this a while, ya#    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Ain't you gettin' tired of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we're gettin' pretty tired.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don't usually have this much#     exercise.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See, we don't get many#     customers tryin' to come#     through.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must have heard how#     intimidatin' we can be, right#     boys?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boss!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Ain't nobody messin' with 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Tell ya what,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Challengin' us again an' again,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Failin' over an' over,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'Specially when you're so#     clearly outmatched,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Takes a lot outta ya.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gotta have a ton of#     perseverance to pull that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That, or you're one of the#     stupidest monsters I ever met.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Either way, I think you've#     earned your way through.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boys.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Boss, I think the little punk#     beat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must've been a lucky#     guess!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no way a glass of#     spoiled milk like you could#     beat 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now, Toast. Let's simmer#    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ain't nothing to get#     heated 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kid beat us fair n' square.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Shufflers ain't nothing if#     not true to their word.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Ain't that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 boss, a Shuffler always#     keeps their word.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always.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kid, we'll let you pass on#     through.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earned ya self a#     powerful friend in the#     Shufflers today.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ya gotta do is remember the#     name,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An' we'll be on ya side if ya#     ever need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Shufflers always protect a#     friend, right boys?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you got a problem, we can#     handle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handle.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spreadin' the word of the#     Shufflers reign yet?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pretty nice knowin' we got#     someone out there, ya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stressful, havin' to run#     the gang an' run our publicity#    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An' remember, you ever need#     anything, we'll be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always more monsters#     that need an inconveniencing,#     ya get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swigSlideSpeed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best be behavin' out there,#    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the Shufflers proud.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ya don't, you might wind up#     an old, discarded tea bag.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are you going?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flag_check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toastSlideSpeed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in the Shufflers#     neighborhood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wanna pass through here, ya#     gonna have to get through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got a real hard game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Only one monster eva got past#    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that was you, wasn't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'bout that...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destination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ballRollSpeed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stare at the log.)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happens.)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saw everything.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Nothing like avoiding life's#     responsibilities by lounging#     all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Been here for two weeks, hit#     this same spot everyday.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so easy to lose yourself#     out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even know if I have a#     job to go back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pretty great.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it would be nice if I was#     fired.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just go live in the wild#     and find my own food.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should be everyone's goal#     in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gonna be here a while.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any good campfire songs?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other way.)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have you seen those#     loiterers outside?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keep telling me they're a#     well-renowned gang.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I've never heard of them#     before.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 really am getting to be#     out of the loop.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I'll check out the band#     inside.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 they're pretty kickin'.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I'm hip enough to#     appreciate them at least.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cozy-looking campfire.)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sweet scent of honeysuckle#     is wafting from the flames.)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campfire.)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(Looks like the fire was#     snuffed out.)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(Looks like this bear fell#     asleep on its way to the#     resort.)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has jars of honey tied to#     its back.)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(They're getting cold.)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Honeydew Resort 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called over to break#     down this large boulder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Man, it looks real tiring.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It'll probably be a while#     before anyone can enter.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...Mostly because I don't#     wanna start.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I said, this could take a#     while.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the journey to get here#     took all my energy.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Patience, buddy.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why they told me to go#     on this vacation: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'cause I come off as#     stressed, but you know why that#     is: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a theory see: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'Cause there are just so many#     things in life to worry about: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Work, an' laundry, an-an'#     imminent starvation, an' so on: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Those are important back home,#     but here: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 important!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Monsters pretend they're not#     though, an' you know what that#     is: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Despicable, irresponsible,#     shameful behavior!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how much part I'll#     have in it: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None. Zip, zero, zilch: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An' that's how much you should#     have too!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realized something: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This, this anti-stress thing,#     you know what this is: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downfall of the Underground,#     that's what it is, see: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Soon Monsters will stop doing#     the important things: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work, an' laundry, an'#     such: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Completely undone, an' you know#     why: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Too much to worry about, that's#     what they'll say!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Toxic, toxic behavior!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wait until this vacation#     is over, you see: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this altitude: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much to worry about,#     like-like: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Dehydration, you know what that#     causes: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Altitude sickness!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don't you go drinking that#     coffee: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Dries you right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Confession time: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claim to be a musician,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know nothing about#     reading sheet music, scales,#     intervals, or any of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why I just hit things#     with sticks rhythmically for a#     living.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goes to show, you don't#     need smarts to be a Cool Dude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Drums give me a rhythmic#     purpose in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Major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Glad you could stop by for a#     listen.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Mind if I ask you a question?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Which are better, minor scales#     or major scales?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thought I might find another#     minor scale fan.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Everyone I've talked to likes#     major scales.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be happy all the time,#     sometimes you need to switch it#    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just doesn't seem to fit the#     mood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I agree.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something about the#     bittersweet tune that feels#     especially relevant right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Whoa, hey, really?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appreciate the bittersweet#     sound of a minor scale?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never thought I'd find#     another fan!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one around here appreciates#     them like I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even my bandmates.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need both to coexist, but#     minor just flows better, you#    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though I'm alone in this#     debate, I can tell you have#     good taste in music.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one day you'll grow to#     love minor scales like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pretty cool.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should jam sometime.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How's it hangin'?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name's Rodney. I'm the#     leader of our little band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travel all around the#     Underground performing for the#     monsters.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resort is a regular gig.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Care to hear a tune?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Care for a tune, my dude?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Alright, nice.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Hmm... let me work up somethin'#     special.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one's for the fluffy#     trouble makers out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ransong_new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Sounds good, buddy.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Here's a mysterious song full#     of new discoveries.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Right on, dude.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 chilly song you can#     curl up by the fireplace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Sounds good, friend.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Here's one for the monsters#     that like a little time to#     themselves.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uh, I can't comply with#     that, considering we've been#     hired to play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wanna hear something#     different, just talk to me,#     alright?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 cooler full of honey, ready#     for drinking.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...Yum?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 who it 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Didn't think I'd see you back#     here before the boss.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left on business...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all...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Aight, I'll spill, you've#     convinced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 fella who likes to#     loiter ‘round here. You#     might've seen ‘em.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Yeeaah well, we got history.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While back, he set up a shop.#     On OUR turf.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boss was STEAMIN'. Real#     peeved off, ya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Rephil, bein' the upsittin'#     citizen he is, thought#     it best to strike a deal.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the fella were to pay us a#     mortgage, we wouldn't kick him#     to the cold.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Sounds fair,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his little venture#     didn't go so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His end of the deal wasn't#     exactly kept up, so Rephil did#     what had to be 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...What? You don't like our#     methods?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don't spend money you#     don't have. All's I'm sayin'.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 yeah, there's more to the#     story.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the guy still owes us big#     time,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we kept an eye on him for#     a while as he tried these#     “pop-up shop” things.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quiet. Peaceful, even.#     Until recently...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seemed to be in a hurry.#     Briefcase all packed and such.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boss was MIGHTY#     suspicious, so we set a game up#     for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ball was summoned and the#     stakes were high.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Suddenly he shouts “LOOK! IT'S#     A BIRD!” and we turn around#     QUICK.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Turns out there actually was a#     bird and it was sick.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BUT!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that moment, he STOLE our#     Orange Ball (limited edition)#     and ran!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By the time Rephil noticed,#     the fella was long gone.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Ohhh Rephil was PIPIN' mad!#     Understandably.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that's about where we are#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whole thing has been a#     frickin' pain.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be off searchin' with the#     boss but {0} gets lonely#     easily.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that classic saying? Oh#     yeah: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"A Shuffler never leaves a#     Shuffler behind."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like, rule 5.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boss broke rule 5!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the hell!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is_caught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tongue_parent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jitter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space heater.)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(Nice and cozy!)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notice a sticker on the#     heater.)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Crafted with love by#     Chujin &amp; Martlet!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this elevator#     goes to the Castle.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Probably the last place#     Ceroba would run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keep searching#     this area for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Charles, I know you've had#     a long day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the dishes in the sink#     aren't done, we can't eat#     dinner!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even think about heating#     up a TV dinner instead.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Those do not have the#     nutrition my hubby needs to get#     big and strong!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my! We've been quarreling#     so long, it's way past dinner#     time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we'll have to invent#     a fourth meal of the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Schminner!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I love the sound of that#     already! Schminner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ought to go into#     entrepreneurship, don't you#     think Charles?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invent many useful#     things, like a new attitude for#    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 the future#of Monsterkind!!!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'Ay kid. The getup.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guessin' you're from the#     Dunes eh?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        #     Dunes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Wacky place that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probably the only other one#     'ere that's been around those#     parts.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monsters avoid it due to#     the dryness and high#     temperature.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a kid like you doin'#     hangin' with those wild guys,#     eh?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look so confused, I'm#     just messin' with ya, heh heh.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gotta try the pancakes#     'ere.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They're the main reason I#     traveled all this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item_got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fav_song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the band merch pin.)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message_repeating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one's super rare, so don't#     you lose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Only was sold at the concert#     they did at the dump that one#    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Man, that was so grungy...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enjoying the tunes as#     much as I am?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Actually. Don't answer that.#     You're not.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used to be one of those#     superfans you hear about.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Followed the band around from#     place to place,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Learned all the aliases they#     used in hotels,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Watched them buy their favorite#     brands of cereal.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reformed now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I'm content to sit and#     listen.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Nothing could beat this...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Actually. That's a lie.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they were playing my#     favorite song,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would beat this easy.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Mind asking them to play it for#    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make it worth your while.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Hmm, nice tune.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Boy, do I remember the first#     time I heard this song.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my favorite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gosh, I haven't heard this#     song in forever!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Definitely my favorite! Hands#     down!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 so so so much!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can I give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know! Here! You can put it on#     your 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(Inventory Full)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Wait... are you telling me you#     have too much stuff to take#    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think the boring stuff you#     have can possibly compare to#     this?!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 concert exclusive#     piece of memorabilia!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back when you can#     appreciate that, okay bozo?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have you come to your#     senses?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Fine, the pin is yours.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better be thankful for that,#     you got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 no space?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day is the best.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wish I could go to their next#     concert too...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Actually. No. That's how you#     get addicted.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I'll just have to be#     content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were in the middle of our#     set when everyone started#     leaving.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first I thought our music#     was that bad, but then they#     said there was danger.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Surely it's not what I think#     it is...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again...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Uh... yeah, sorry we had to#     cancel the show.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have a gig in Waterfall#     next week. Catch us later.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 strange turn of#     events.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wonder where everyone ran off#     to?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suppose you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this evacuation doesn't#     last too long.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wanna get back up there and#     jam.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whole situation is#     terrible.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too depressing to play#     music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everyone's okay.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probably should've left#     with the others but Rodney#     insisted we stay.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Think he's in denial or#     something...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hand_displacement_y_multiplier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time_elapsed_decrease_hand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T10 Appear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hand_displacement_y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missing a mitten.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would expect my right hand#     would feel more cozy than my#     left,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feel cozy at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a single mitten on#     the ground.)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seems as if it was recently#     discarded.)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wish my left hand was as cozy#     as my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Normally I have two mittens so#     my warmth is symmetrical.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think my left mitten took#     a vacation or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just left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take out the soggy mitten.)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my missing mitten!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in time too!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left hand was getting so#     jealous! I just can't live with#     that much civil unrest!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should really pay you back...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don't think I have#     anything worth as much as my#     mitten...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know! Take this. It's a map#     of Snowdin!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a Snowdin map. It's#     drawn in crayon.)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left mitten is more damp#     than I remembered...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okay.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just leave my right mitten#     in the snow until it's just as#     soggy!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swimmer_hsp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max_swimmer_hsp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swimmer_dir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swimmer_accel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Swimming is a great full-body#     workout.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seeing these limbs?#     I've never been so toned!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top of that, I've dropped a#     whole goggle size!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can't talk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got swimming to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Those pounds don't drop#     themselves.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enjoying the warm#     atmosphere that can only be#     brought by a torch?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it pleasant?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it sentimental?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it... attractive?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Man, I love being a torch!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regular torch.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this job has a high#     turnover rate?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Crazy,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Apparently most monsters don't#     like having their head lit on#     fire.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But, you see my head? That's#     natural flame, baby!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Best. Job. Ever!!!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love being a torch!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is a torch on one side...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not on the other...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feng shui of this place is#     terrible.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IF THERE IS A DEEPER#     MEANING TO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TORCH IS A METAPHOR FOR THE#     INCOMPLETE NATURE OF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NEVER LOOK AT THE#     UNDERGROUND THE SAME WAY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HNNNNGGGGHHHHH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the hottest spot in#     Snowdin. Quite literally.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wanted to come here for#     forever and this is finally my#     chance.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worth the wait. This is#     complete bliss.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what the best part of#     this place 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one knows why the water is#     so hot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mystery! Not a monster#     alive could tell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are all sorts of theories#     of course.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say it's heated by hot#     rocks deep underground.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say it's caused by#     volcanic activity.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say it's heated by runoff#     from the Core in Hotland.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it is, the water is so#     relaxing that folks don't seem#     to care.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least I know I don't.#     Everything just melts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Ahhhh.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nice and warm.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small hot spring.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water is getting cold.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(How quaint!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(Several Micro Froggits are#     enjoying themselves at their#     very own hot spring.)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(One of them even brought#     micro-floaties!)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(Another sips its micro-coffee#     then waves at you.)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(Looks like the Honeydew Resort#     thought of everyone!)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watch as one Micro Froggit#     swims back and forth.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swimming at an incredible#     speed of 140,000 centimeters#     per hour!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Micro Froggits would like#     some privacy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floored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run_switch_count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state_timer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can_cast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gml_Script_state_switch_gml_Object_obj_battle_enemy_attack_macro_knight_Step_0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beautiful, delicious-looking#     Golden Coffee catches your eye.)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cup of coffee.)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(Obtained Golden Coffee!)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Beauty is in the eye#     of the beholder anyway.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Wow. It's colder today than#     usual,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 wasn't extremely lazy, I'd#     go to the Honeydew Resort and#     get some hot coffee.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me? How can I ever thank#    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Here, I found this in the snow.#     It was probably out there for#     ages.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a Soggy Mitten.)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coffee is a little hot.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going to let it cool down.#     I'm not crazy, ya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the meantime, I'll get to#     making a campfire so I don't#     freeze.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take out the matches.)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those matches? Can I have#     them?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a lifesaver! I really#     need help with this fire!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I, uh... I don't really have#     anything else to give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Here, take your coffee back, I#     guess.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got cold while I was working#     anyway.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a cup of lukewarm#     coffee.)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Awww... I really thought they#     were matches...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am I still standing here,#     idle?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frozen. I cannot move my#     body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worry, this is nature's#     way of letting me be lazy.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Honeydew Resort: Family owned#     and operated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travelers are welcome!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Bridge slippery during#     snowfall - NO RUNNING.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platform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Silver [Ag]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element of disappointment.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Strange.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wasn't a handsome bridge#     last I looked.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 it always that way?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am I?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Royal Guards. Thinking they're#     all special.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don't have screening#     processes like they used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do they interview these#     bozos?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"Do you want to be a member of#     the Royal Guard? Yes?"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"Here's a uniform, you start#     Monday."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look at this puzzle! It#     was a perfectly nice bridge#     once!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remember what it looked like#     as a bridge.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 have called it a pretty#     handsome bridge.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you can say homemade is#     "charming" or whatever,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 can't call it handsome.#     No way, no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can't just hire anyone for#     a position like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they do? Advertise for#     free Royal Guard posts in the#     mail?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Despicable.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phy_position_x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x_original_phy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phy_position_y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y_original_phy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play_machine_sound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dist_travelled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bullet_speed_temp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bullet_offset_temp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phy_speed_y_last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phy_speed_x_last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phy_speed_y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phy_speed_x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icecube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phy_active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notice a fresh pancake#     lying under the bench.)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(Obtained Honeydew Pancake!)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Hm? Oh, uh, hello!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I don't know#     where my head was right#    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seems I have#     a summer home in lala#     land these days!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look a bit lost,#     are you looking for#     directions?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let you in on a#     little secret,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actually an#     information kiosk!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this place like#     the back of my wing#     though!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get#     lost much at all#     anymore!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get you#     wherever you want to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gonna take a shot#     in the dark here,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human!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knew it! I knew I'd#     find a human! You must#     be human! Right? Right?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look just like this#     guy on this poster I#     saw once!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had a hat#     just like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he was totally human,#     so, like,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transitive property or#     something like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Actually, I think he#     was from space... are#     there space humans?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what, I'll#     have plenty of time to#     ask you questions later.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ready for some#     Royal Guard protocol?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you are, 'cause#     I memorized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the Royal Guard#     doesn't know you're#     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...they won't know I#     broke protocol!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Instead, we'll just get#     you home before any of#     them see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You'll be home in time#     for dinner!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mean... maybe not#     TODAY'S dinner, but for#     sure A dinner!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we'll bypass the#     Royal Guard and plead#     your case to ASGORE!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no way he can#     say no to a cute little#     face like yours!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Meet me up ahead and#     I'll show you my plan#     to get you home!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my goodness! Did you#     get left behind?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Might I ask your name?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Hmm... not on the#     resident list...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Ummm... see, this is#     tough. I can't leave my#     post.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supposed to wait#     here until this bad#     person comes.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troublemaker who#     caused all this, ya#    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can't just leave#     you to find the others#     alone!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a child! I could#     never do that!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how 'bout we#     hurry and catch up#     with the others...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I come back and#     no one will ever#     know!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I have no idea how#     to handle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ASGORE would know what#     to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should go talk to#    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 river up#     ahead. A raft is docked#    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current should lead#     to Hotland.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meet up with you#     once you get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the meantime...#     I have work to#     attend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not off the#     hook,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Unless you decide right#     now to change your#     ways...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The Royal Guard will#     find you.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could be me or#     someone much, much#     worse.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your life plays out#     from this moment is up#     to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what the#     humans taught you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child your age#     shouldn't be corrupted#     by violence.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Please... Please choose#     wisely...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aviator_xspd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my map and memory#     serve, this river should#     lead directly to Hotland.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#                             #                      Hotland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From there, it's a hop,#     skip, and a leap to#     ASGORE's Castle!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sure how we're#     getting in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cross that bridge#     when we come to it,#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also wanted to#     apologize about, well,#     you know...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attacking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meant no harm, honest!#     I just have to do my#     job, is 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And, well...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Oftentimes I don't know#     what the "right" action#     is until it's too late.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So... I know we just#     met and all...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will you trust me#     on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another "sorry"#     isn't gonna cut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you trust me to get#     you to ASGORE safely?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swear I can do it!#     I swear I can!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Shall we be off then?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Yay! Don't worry, your#     trust is in good#     hands!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wings, as the case#     may be!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guard it with#     my SOUL!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this means we get to#     have an adventure! This#     is so exciting!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nothing this#     exciting ever happens#     around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least, while I've#     been here it hasn't.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Think of all the fun#     we'll have!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there's a chance#     I might be fired for#     this,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lose all of my#     life's work and#     belongings, but hey,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life without a#     little risk?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shall we be off#     then?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Wait, hold 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supposed to be on#     Ava with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that's fair, I#     guess.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I'll hang around#     a while.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case you, ya know,#     change your mind.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I put all this#     work into finishing the#     UG Aviator so.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she doesn't get to#     sail free,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at least#     give her company a#     while.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Until I find a better#     place for her, ya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Oh... Okay...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Oh. You have something#     to do?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didn't realize you#     were so busy and#     popular!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fine! I'll be#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Take all the time in#     the world!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...Actually, if you#     wouldn't mind,#     don't take, like,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the#     time in the world.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want to have time#     left for the journey,#     ya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Wowie, what a day!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Congrats, pal.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beat your first#     Royal Guard.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Though, I'm not sure#     how she got promoted#     past feather-duster.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to give her some#     credit though,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boat looks like#     your ticket out of the#     cold.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follow this#     current...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You'll be living it up#     in Hotland before you#     know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there's no time to#     waste.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later,#    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later,#     Gun-hat!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Okay, I've been#     thinking.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Gun-hat can't be your#     real name.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can't pull one over#     on old Flowey.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your real name#     is,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decided I don't#     care.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know, friends#     shouldn't do that to one#     another.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wouldn't do that to#     you, now would I,#     Clover?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 there, so here's#     the plan!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sorry, I think that#     I went a little#     overboard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help it! This#     is all too exciting!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I've been saving#     this for a rainy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know, figuratively...#     We don't really have#     those...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Either way! Behold! The#     UG Aviator!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(In the water sits an#     old-looking raft with just#     enough room for two passengers.)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Isn't she a beauty?#*  Boats are shes, ya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call her Ava for#     short! Isn't that cute?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on the boat?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LISTEN! KNOW CONE HAS PLAN!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GONNA GO TO TOP OF BIG HILL!#     BIG BIG HILL!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SEE HOTLANDS FROM BIG HILL!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FIRE FAR AWAY NOT HURT KNOW#     CONE!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PROUD OF PLAN!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 CONE SHOW INTELLECTUAL#     PROMISE!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GET SEE FIRE!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Pinch pinch!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kidding!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 glad the Royal Guard#     protects our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not my home really.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home is on my back and I#     protect it at all costs!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Or... it protects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mutually beneficial#     relationship!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thinking of moving#     soon actually.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are so many cool places#     out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took a vacation to the Wild#     East a while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I'll move there, it#     seemed really cool.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least based on my experience#     as a tourist.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Zzz ... 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 ngh uh... mmm...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 no I don't know where the...#     pudding...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pudding... is... 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I-I, I'm up! Yeah -uh- up!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Is-is there school today?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Am I late? Did I miss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time is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Aw, I'm never gonna be able to#     fall back to sleep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having this great dream#     about clementine pudding.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delicious and now I'll#     YAWN*  never be...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Never... be able to... go back#     to... zzz.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 relieved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Everyone's on the ground safe.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love the ground here,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Lotsa soft snow for a safe#     landing.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wonder if only children have#     to deal with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Monsters climbing all over your#     head, I mean.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 any good tips on getting#     footprints out of fur?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where you going to next?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Anywhere exciting?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I come?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be helpful if you let me#     come!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be, um, uh-a 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be a great hat! Keep your#     head nice an' toasty!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want a nice snuggly 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keep your ears warm!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feather_radius_increase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feather_angle_increase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feather_angle_decrease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feather_angle_min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feather_angle_max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fai_radius_min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can_fade_in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can_fade_out_temp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bg_scroll_speed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pillar_scroll_speed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CAVE_TRANSITION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HOTLAND_TRANSITION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LAVA_TRANSITION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transition_x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sprite_ava_death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scroll_speed_current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tile_shift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diff_x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hi!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 was thinking.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Ava doesn't have#     sails,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Does this still count as#     sailing?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Pretty smooth ride,#     yeah?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My woodworking skills#     aren't too shabby!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suppose I should#     thank my mentor.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Older fella by the name#     of Chujin. Taught me#     everything!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He... Well... Nevermind.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so would you mind#     answering a few#     questions for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nothing big, it's#     just a little quality#     assurance questionnaire.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Will you try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Great!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Question one: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yeah, no, that's#     fine.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just that, you#     know, it might help me#     keep my job.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a bad review, it#     just can't be, um, no#     review.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Look, I'll even fill it#     out for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won't even notice#     I'm doing it, it'll#     be fun!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question one: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a scale from 1-3...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would you rate your#     encounter with the#     Royal Guard?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answer honestly!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Oh... was it that bad?#     I'm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maybe it wasn't#     really as bad as you#     think it was!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one of those "bad#     in the moment but a good#     laugh later" things!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keep going, maybe#     you'll change your mind!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sounds fair.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2 out of 3 is#     an accurate rating of#     my performance.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know, just in#     general.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were we?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Wait, really!?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 a three!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never gotten a#     three before!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my goodly goodness!#     I can't believe it I#     got a three!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to tell#     absolutely everyone!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sorry, got#     carried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keep going!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Question two: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a scale from 1-2,#     how would you rate...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...the puzzles deployed#     in Snowdin.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Oh. Yeah I was gonna,#     like, complain about#     that, or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don't really, um,#     acknowledge my requests#     for materials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wanted the molten#     rocks to be way bigger.#     It's a shame.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am I supposed to#     make a quality puzzle#     without materials!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mean... the concepts#     were good at least...#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what, let's#     just move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Really!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Thanks, I made them#     myself!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 reason I was#     assigned to work under#     the Royal Scientist!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  #                           #         Royal Scientist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it's because I#     got last choice of#     station, but still!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pick up a few#     things guardin' all#     that science stuff!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back on topic!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Question three: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a scale 1-4, how#     would you rate the#     au-di-tory ambi-an-#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does that mean?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that's a new#     question. Why do they#     keep updating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just forget the#     questionnaire.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just put you#     down as dead center#     for the rest.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sound good? Yeah#     that works.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a 2 there... and a#     3... and a 2.15 here...#     and 23, and we're done!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one more 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gonna need your#     name for legal purposes.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how it gets.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unique name! I#     love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Clover, let's talk#     about Ava!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Isn't she great? I told#     ya, sails like a dream#     from a perfect lullaby!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Nice pace, pretty view,#     and not a single leak!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well there's a#     little one, but not too#     many leaks!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 just sit back,#     and relax and-hey...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hear an abnormal#     amount of running water?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we are in#     Waterfall...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it just me or is the#     river getting faster?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if anything it#     helps u-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 OH!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might not have been#     down this route before!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Hold on to something!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 look it's Hotland!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our stop!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HAVE TO DOCK HERE,#     SLOW DOWN!!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OHNO-OHNO-OHNO-OHNO-OHNO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clover_launch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martlet_book_sound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bg_image_index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layer_scroll_speed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hotland_background_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door is locked.)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lava_tube_sep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lava_tube_x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tube_sprite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lava_tube_speed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current_tube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can_scroll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cave_end_x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Hello? Clover? Are you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Ohno-ohno-ohno!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stay right there! I'll go#     get help!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overlay_draw_alpha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overlay_draw_enabled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active_object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Howdy,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day this has#     been.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to that guard,#     we're totally off#     course!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looks like she#     ditched you as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it can't be#     helped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important is that#     you're alive!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gotta be#     another route to#     ASGORE's Castle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#                     #              Castle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Tough it out for now#     and we'll see where#     this new path takes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little excitement#     never hurt anyone!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except you. Let#     me heal you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about all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usually pretty good#     at judging where to go#     next.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raft must've been a#     trap set by that guard.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outsmarted her,#     though! I'm impressed.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so, you look#     pretty beat up. Let me#     take care of that!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Doesn't look like#     she'll be an issue#     anymore,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far away from#     Snowdin now. Out of#     sight, out of mind!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we have to find a#     new way to ASGORE's#     Castle.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 #                        #     Castle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leave you to it#     but before you go, let#     me patch you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what is going 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trying to#     stay positive and#     supportive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Seriously?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won't you save?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Does that word scare#    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can't hurt you, see?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 - A - V - 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you're still#     alive! It's a miracle!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...No? Okay.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 hope I've#     proved my#     trustworthiness by now.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no, it's fine...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you don't#     appreciate me...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Nothing? 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worth a shot.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know, you're#     running a HUGE risk by#     not saving.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waterlogged remains of an#     old chest.)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spy a small, dry, paper#     bag cradled in the interior of#     the lid.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(Will you take it?)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some trail#     mix!)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old chest.)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(Gizmos and gadgets#     fill the deskspace.)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(Looming over it all...#     a map)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(On the map are several#     pinned locations of...)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isn't what Ed was#     talking about,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this is clearly#     Chujin's office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wouldn't say it's#     strange to keep track of#     where humans...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Sorry... I'm sure this#     is upsetting to look 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Still, many monsters do#     keep up with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Those events are a big#     deal down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shift_layers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BridgeTop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orig_sprite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mess with that#     later.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need to go to#     Ceroba's house.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weakpoint_position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spike_spawn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vine_pause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are some Packing Peanuts#     in the box.)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(Will you take them?)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Packing Peanuts!)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Packing Peanuts.)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is nothing here of#     conceivable use to you.)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spot a dark, dislodged#     stone among this pile of#     rocks.)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some flint!)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just a rock now.)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storm_alpha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storm_alpha_current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storm_delay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storm_delay_current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storm_x_pos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storm_active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storm_duration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storm_duration_current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sandstorm_hit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storm_strength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storm_distance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y_goal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x_goal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in_safezone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sandstorm_sound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fadein_time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up to anything#     suspicious,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is no treasure behind#     this wall,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rat me out,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my TNT,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didn't steal it from my#     brother at the mines,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X was here before I#     arrived,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just waiting out the storm,#    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off my case......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standstorm this#     sandstorm.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couldn't standstorm that#     sandstorm.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entered this cave to find#     treasure but I found these#     fellas instead.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hopped up to me and#     now... I guess we're buddies?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that how that works???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any case, nice.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there's any treasure#     around, you can have it.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these funky frogs are#     all I need now.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and my brother, I guess.#     He's okay.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Sometimes, happiness is just a#     couple of pals chilling in a#     cave.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Other times, it's more#     complicated.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Mine is definitely the former#     cause I can't even spell the#     word complicated!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your way out, say hi to my#     brother for me, eh?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mf_sound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beautiful, delicious-looking#     Golden Cactus catches your eye.)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the Golden#     Cactus!)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shifting_tiles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shifting_bridge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shifting_bridge_2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shifting_bridge_3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WallNearBridge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 see them!)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way!)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(Ceroba looks#     distressed...)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(I'm sure we can#     negotiate her down from#     this but...)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(Worst comes to worst,#     we might have to#     retreat.)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(Tactically, of#     course.)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(Let's listen in...)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leave me to my own#     devices, Star!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Ceroba, I don't know#     what you're saying!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calm down...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must go to the Lab!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where Kanako is#     being kept!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to get there by#     any means necessary!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sure that's a#     good idea...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get in my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what? You'll kill#    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I'll...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Clover and I - we#     watched the tapes.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need to let this#    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not...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Why are you here,#     Clover!?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supposed to be#     back home!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No, thank you for#     finding me. Makes things#     easier.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 were you two, I'd#     leave Clover here and#     forget about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might not make sense#     to you, but it's for the#     best.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Cut the self-righteous#     act, will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Just... stop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 turn this#     around, Ceroba.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said it yourself#     that Kanako is alive!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just find her and#     go back to our normal,#     happy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"Happy life"...#     That's rich.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lied about Kanako,#     Star. I had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Falling down is#     practically a death#     sentence.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Unless a miracle takes#     place at the lab,#     there's no...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...There's no hope for#     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I-I'm trying to make#     the best of what I can,#     okay!?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all I know to#     do at this point!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Kanako...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Kanako is a Boss#     Monster.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is the key to#     finishing Chujin's work!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This is his legacy! His#     plan for the future!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Monsterkind's only hope#     for survival!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you speak for#     him!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seen the tapes,#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honestly think#     this is what he wanted?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Kanako wasn't supposed#     to be a factor in this!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he were here, the#     Chujin I knew woul-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The Chujin you knew...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knew nothing of#    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Martlet's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might've had some#     differing views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...Chujin was kind. To#     everyone.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I know you are as#     well!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just that right#     now, I...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understand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I fought Clover I#     was "reckless."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when YOU want their#     SOUL, it's "for the#     best"?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only Clover's...#     but the SOUL of your 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Shut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think I don't know#     how far gone I am!?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where's this high#     horse coming from???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Sounds to me like we're#     in this pit together.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Ceroba, please...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Just... get out of here#     and let me finish what I#     started.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Y-You can't have#    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are going to ASGORE#     and that's that!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you dare.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Martlet, grab Clover!#     I'll keep Ceroba at bay!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Go,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Son of 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sorry for what I've#     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almost wish you never#     showed up in the Wild#     East.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then I could've#     continued to bury my#     sorrows in the Saloon.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now... I must#     follow through with my#     mission.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I've somehow grown to#     respect the hell out of#     you but...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the end of the#     day... you're naive.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is so much you#     don't understand about#     monsters.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What, did you think#     you'd jump down here and#     find them?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Five humans, living out#     their lives, unharmed...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isn't how it#     works.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guessing you#     discovered that truth,#     right? Then what?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 your and Martlet's#     plan to storm Asgore's#     Castle for revenge?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was it simply to#     plead for a free ticket#     back to the Surface?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only needs two more#     SOULS to shatter the#     barrier.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Wouldn't hesitate for a#     SECOND to make that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But... who am I to#     criticize how he carries#     out business?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 I am about to do#     the very same thing...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a hypocrite. A#     liar.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But at least I...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...with Chujin's#     guidance, can save#     countless monster lives.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These two couldn't#     understand that. And#     Asgore...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Asgore is a coward.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Didn't believe in my#     husband at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thinks problems will#     just disappear if he#     closes the curtains.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long for freedom as#     much as anyone but he...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doesn't consider#     what will happen once he#     gets his SOULS.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Everyone else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all believe victory#     will come easy but the#     humans I've heard of?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are powerful.#     Ruthless.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soon as we try to#     leave...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...They will stuff us#     RIGHT back into this#     hellhole.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want our misery to#     fester until we give up#     and die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no better than#     Asgore on a scale of#     morality, I'm sure of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what I am, is#     proactive.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Monsterkind is worth#     protecting, so I will#     see that it is done.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Truthfully...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nothing left in#     life, so I've made peace#     with throwing it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You'll fight back, but#     you can't forever.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x_override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y_override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starlo_overlay_white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starlo_overlay_black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starlo_overlay_off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(Turn it off?)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Built to order by Hotland#     Mechanics.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Super Seal of Hotland Quality: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seal is drawn in permanent#     marker.)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probably better to#     leave it turned off.)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Aa-aa-aa-hh-hh-hh!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So... hot...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Bro, what's your damage?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a monster cool off every#     now and then?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such a killjoy, bro.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I guess.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get cranky when I don't get#     my fan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like, found it here so I#     decided to put it to use.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should move to Waterfall,#     bro.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Much cooler.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view_object_original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x_orig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y_orig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who it 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right! It's Mo!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Long time no see!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have ya been? Don't answer#     that, we don't have the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here to make you a BRAND.#     NEW. OFFER!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hot climate calls for a hot#     item!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Check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Bam! Wam! Shang-a-lang!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Mo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you know what they say: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no time like MO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that uh... that human#     from Snowdin.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some pretty nasty#     rumors going on about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come on! We've all#     committed a few felonies in our#     time,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me, a pinch of petty#     theft, a sprinkle of tax#     fraud... Diet crime!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you, disturbing the peace,#     battery, several...#     homicides...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ALLEGEDLY!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Who's got proof, right?#     Gossip's gotta gossip!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you're probably thinkin'#     “What's this handsome cat#     selling???”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First of all, I ain't a cat#     but I do appreciate the#     compliment!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this whole spiel about#     “Water” but, hey, for my best#     customer?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skip RIGHT to the premium#     inventory!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Thaaat's right!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went all out this time. This#     is a real delicacy 'round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called WATER. Catchy name,#     I know!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Lucky for you, I'm giving out#     free samples!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Want a glass?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Comin' right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come on, 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tongue must be as dry as#     the ground!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 me treat ya!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moment.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know your boy Mo, you#     know I planned all of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Here's my REAL product:#     ICE TEA!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like the sequel to water.#     Way better!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I'ma be real with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tea doesn't have ice in it#     particularly.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started as a glass of ice,#     but that melted.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I had to do was throw a tea#     bag in there and WAM!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worry! It tastes better#     this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Ice Tea, baby!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like the sequel to water!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the part where you#     spend the G that may or may not#     belong to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I ain't here to judge,#     I'm here to live!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Here's what I got. (20 G)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Drink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pal.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my pitch was a little#     sloppy but I'm really tryin'.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change your mind, I'll#     be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alphabet must have#     25 letters now, cause I'm#     fresh outta 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we'll meet#     again! Thanks for believin'#     in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MO,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Mo is an odd one.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woulda talked to him#     but I don't know how...#     legal his business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Our conversation#     could've turned very#     awkward, very fast.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water_fly_away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Remember, the passcode is#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response.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particle_emit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audio_played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rumble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roll_speed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tumbleweed_spawn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player_knocked_out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tumbleweed_time0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tumbleweed_time1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tumbleweed_time2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tumbleweed_time3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appreciate your eagerness to#     help but this job is done!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you worry, there is#     plenty more to do elsewhere!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reside in an industrial#     buffet of endless labor!!!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switch_no_crawl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Watch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places to be!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 a call about a job in#     Snowdin.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supposed to be there#     yesterday, but the walk is#     really far.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Wasn't feeling up to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well. On I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Watch i-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didn't mean to block#     the path.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You... take care, I guess.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(Yeesh...)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talk right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uh... gotta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random_odd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rumble_sound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pebble_number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x_gap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slow_down_noloop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arrow_alpha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East Mines.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Astatine [At]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 . . How did you even get#    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notice a discarded belt#     buckle lying in one of the#     compartments.)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"borrowed" a steel belt#     buckle!)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took the steel belt#     buckle.)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(Taking anything else would#     definitely be theft.)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elevator_menu_open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elevator_solution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piece of wood is lodged#     in-between the elevator doors.)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(What could fix this poor#     elevator?)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use the pickaxe to hack#     away at the wood.)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start rubbing the steel#     buckle against the flint.)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Flint &amp; Steel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strike a match on the#     piece of wood.)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pickaxe broke.)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flint crumbled away and#     the buckle melted.)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whole box of matches#     caught fire and burnt up.)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party_noloop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elevator_shake_screen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player_fade_in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choice_alpha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puzzle_finished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path has been opened.)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top-right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track_id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rail_switch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minecart_hsp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minecart_vsp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minecart_base_speed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minecart_empty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minecart_start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minecart_sound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drain_sprite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side_sprite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forward_sprite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colliding_cart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bumper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parent_rail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obj_mc_rails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obj_mc_rail_horizontal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was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Were you in my#head just 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have NO#right!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music_in_battle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current_mus_pos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shelf is lined with#     several books, some educational,#     some recreational.)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book titled "Gemstone Fever"#     catches your eye.)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Underground has been the#     home to thousands of gemstones,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Yet only four types have been#     discovered.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Swelterstone - Hue, 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The Swelterstone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stone emmits immense heat,#     sum depending on its size.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also the brightest stone,#     frequently used to illuminate#     various Underground locations.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Glacialstone - Hue, 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The Glacialstone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Opposite of the Swelterstone;#     emmits a frigid temperature.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stone is abundant in#     cooler areas such as Snowdin#     and Waterfall.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Aromaticstone - Hue, 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The Aromaticstone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rare stone smells like#     apples. That is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Pinkstone  - Hue, in#     the name.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The Pinkstone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trait for this stone has#     been discovered as of#     publication.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sift through the book and#     catch a couple more facts.)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With the temperature stones#     having higher quantities in#     certain areas,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can be a large factor in#     determining their location's#     climate.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Gemstones do not have much#     monetary worth within the#     Underground Economy.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Instead, they are often#     utilized for their traits,#     jewelry, or other decoration.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largest gemstone to be#     discovered is located in the#     Dunes.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approximated to be as big#     as 10,000 hardhats!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close the book and put it#     back.)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are now dizzy with#     gemstone fever.)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empty cart sits#     on the rails.)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(Hop in?)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takin' a ride? No#     worries! I'll catch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end_player_alpha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Clover? You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you faint or#     something?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we can take a#     break soon, alright?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(That was strange...)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est_timer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guessing this is our#     ticket out of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have to... uh...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don't you take a#     stab at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Technology and I don't#     exactly mix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that worked.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unfortunate Axis#     had to end up this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 should...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wish Chujin's project#     could thrive but a line#     had to be drawn.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dwell in the past#     any longer.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out there? What's out#     there??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No! Follow the path. FOLLOW#     THE PATH.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WHO'S PULLING THE STRINGS,#     HUH???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WILL AIN'T FREE. LOSS IS#     CERTAIN.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hNNNNNNG.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(Just a bucket of trash.#     Fascinating.)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 stale fruitcake sits in a#     bucket, leftover from a Mining#     Co. holiday party.)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fruitcake!)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elevator_can_collide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follower_x_target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follower_y_target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elevator_collided_player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ground_tiles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grass_tiles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rm_dunes_27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snap_to_elevator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not venture off#     the path.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had enough#     Steamworks for today.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(Return to the laundry#     room?)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spr_pulley_elevator_floor_dark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obj_pulley_elevator_1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obj_pulley_elevator_2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y_difference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mountain_offset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jandroid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heart_collided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my_boulder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parent_machine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thorn_number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thorn_pos_multiplier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left_weakpoint_pos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right_weakpoint_pos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left_weakpoint_number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right_weakpoint_number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attack_event_shake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talon_pause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talon_spawn_scratch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Hello, sir!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guessing you're the#     boss of this#     mine.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not for much#     longer.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Oh? Why's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preparing for#     retirement!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It'll be sad to leave#     this place behind but I#     feel it's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that's not all#     bad! I WISH I could#     retire.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it'll be nice.#     Just gotta find someone#     to replace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a few#     ideas.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good luck with#     everything!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Finally figured out how#     to turn these machines#    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 and North Star need#     to have a chat.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Things were already#     running well earlier but#     now they're even better!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Glad my legacy in this#     place will be nothing#     but positive memories!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Halt!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I, El Bailador, have tasked#     myself with confrontation!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air is much too quiet!#     Much too dreary!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make no noise when you#     move!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lack RHYTHM! FEELING!#     FERVOR!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 did not know any better,#     I might have mistaken you for#     a Sentinel of Silence!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no... this will not do!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must prove to me that you#     have what it takes!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it takes to live a life#     of richness!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challenge you... to DANCE!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your eyes - they tell a#     woeful tale!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must liven up this dismal#     atmosphere!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time... to DANCE!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truly find oneself,#     they must ignite a#     passion within!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 us duel!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Huff... huff...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proven your passion,#     little 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apologize if the dance was#     strenuous on your health!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Sometimes having fun means a#     few doctor's visits!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However, it seems that you do#     not love dance as much as I.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Perhaps you find happiness#     through other means?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never considered that#     for quiet monsters such as#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well, I at least hope#     your day has been brightened!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wish you a fulfilling#     journey!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rather awkward...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inclined to make my exit.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Farewell.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absorb_effect_delay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absorb_effect_count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(Pick up the Dimensional#     Satchel?)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the Dimensional#     Satchel!)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 Axis!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do you feel about#     second dates?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LIKE A#CALENDAR?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IS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FEELING?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axis_shake_intensity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 oh!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SOULMATE LOCATED.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PERFECTION#PERSONIFIED.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WHERE HAS THIS#BEAUTY BEEN ALL#MY LIFE?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SHIMMER.#THE COMPLEXION.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THE...#C U R V E 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 that's enough!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let's uh...#     let's wrap this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can_rumble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playground used to be fun.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 since my playmate stopped#     showing up, it's become boring.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wonder where they went?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sitting with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we can be friends.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better get going soon.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papa's probably wondering#     where I 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an empty swing.)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(Hop on?)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npc_clover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"s" in "products" is#     crudely scribbled out.)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a note attached#     to the cactus.)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50% OFF ON ALL OF#     OUR PRODUCT-!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OPENING HOURS#       MO-FRI: 8AM - 4PM#       SAT-SUN: 8AM - 2PM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LUNCH BREAK#       12:00AM - 12:15PM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glass_width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(Take the mug shards?)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(Obtained Glass Ammo!)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fortune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fortune_ready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Hello, traveler!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Would you be interested in#     having your fortune told?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Only 5G per fortune!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you may be thinking that#     price is a little low.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quality fortune from an#     experienced fortune teller#     costs 5G?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your suspicions would be#     correct!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See, I'm a fortune teller in#     training, so I'm selling tiny#     fortunes!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Practice, you see.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can I interest you in a#     bite-sized fortune?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Tiny fortunes, still only 5G!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Would you like one?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I am sorry but I cannot#     give anymore fortunes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part of my training, I can#     only see the future four times#     a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may come back tomorrow!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it tomorrow already?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never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hard to tell when you#     cannot see the sun go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not think it is tomorrow#     yet, so I will assume it is not.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 us see what the world has#     in store for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 enough G)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Otherwise, I may never get#     better.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Hmmmm-Oh dear!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future seems to indicate#     you're in for a tumble!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nonono, it looks like a big#     one too!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will happen very soon!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Hang 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Oh... tumbleWEED.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I got a little excited#     and missed that second part.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for the scare, looks like#     everything is fine after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cur_hour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current_minute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cur_minute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Hmmmm... ah yes, here we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very specific reading too,#     these are rare!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approximately two minutes...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It will be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 hope that knowledge is#     helpful!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Hmmmm-Gah!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never seen a fortune#     this dark before!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I-I, are you sure you want to#     hear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Wha-what am I saying? You have#     a right to hear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Umm... hold on let me steel#     myself first.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see death in your future.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Uh-but do not worry too much!#     There is no time given and,#     well, everyone dies eventually!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 am seeing a hundred#     years from now-or two-hundred!#     That is even better!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Hmmm... Oh! I got something!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goodie, it is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see you and-oh this is#     exciting-you are walking!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Walking past a big, clear water#     cooler 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wait, hold on. You don't#     wear stripes do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doesn't look like you at#    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no charge on that one,#     cause it wasn't about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monster is too busy#     quenching their thirst to#     speak.)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(With eye-catching water like#     that, who could resist?)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Whoa whoa WHOA!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many times are you gonna#     bring me in? I TOLD you I'm not#     a—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you're... not a member#     of the guard.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Gah! I'm really really sorry!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mistaken for a human#     a few too many times.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of 'em even recognize me#     now. Maybe I should get to know#     them better...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kinda look like the same#     might've happened to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Dressing the way a human#     wouldn't is a good start,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a lot of folks down here#     don't know the nuances of#     ~human fashion~.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put on like, two or three#     more hats.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Put hats on your feet too.#     Nobody will bother you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do you just walk up to#     people repeatedly and expect#     them to talk to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...Does it work?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...Should I try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(Red stares awkwardly.)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(She isn't prepared for a#     second conversation.)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Hopefully Martlet didn't give#     you too much trouble!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that she would.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want a Guard to mistake#     you for a human, she's#     definitely the best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...Wait, did you get arrested#     on PURPOSE to try and make new#     friends?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...................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...You might be onto something,#     buster.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(Red is in deep thought.)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Ooooh! Oh, hey!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Remember how I told you#     I apprehended a human#     last week?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Thaaat's her!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????????????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STILL think I'm... your#     captain DID explain to you I'm#     not a human,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tell me she did.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Oh! I'm so sorry! I just#     thought you-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no, I'm sorry, I just...#     get it often.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MAY OR MAY NOT be the first#     that apprehended me repeatedly,#    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Kinda put me on edge.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totally fine!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wouldn't believe#     how many grumpy#     monsters I deal with.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N-not that you're a#     grumpy monster!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you're very#     nice!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Ahem. Anyway...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your name?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Huh? No, not you, silly,#     her!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I.... Actually, how about#     "Red?"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what your colleagues#     have kept calling me every time#     I get falsely apprehended.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be honest...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hoped that eventually I'd be#     "caught" enough that you'd all#     recognize me and it'd stop.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might just be wiser to JOIN#     the Guard at this point...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Join?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would be fantastic!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be glad to show you#     the ropes of my job!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could even help me#     build puzzles!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might be a code#     violation now that I#     think about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Aaahh, it's fine!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can't be THAT easy to get in,#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they let me#     join.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figure it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 and Clover have some#     important business to#     attend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should be free#     next week!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find me doing#     my duty around Snowdin#     any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ahahaha, I mean, haha,#     s-sure?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S-sounds like a plan!!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then!!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Hello, darling! How are you#     doin' today?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lovely day, ain't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it always this hot n' humid,#     ya think?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moved here from Snowdin,#     so I'm not sure yet.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a local like you would know,#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 a question for ya#     actually: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develop some sorta#     spectrum of hot 'round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See, like, not just hot but#     blazin' hot versus swelterin'#     hot-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know what, you look busy.#     We'll talk, later or somethin'.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call today blisterin' hot I#     think.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is that too unoriginal,#     maybe something more#     interestin' like...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Picklen' hot!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makes no sense actually,#     so maybe not,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have to think about this#     some 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Wait, do you know my nephew?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Adorable, wears pink gloves....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look just like this nice#     little buddy boo who he talked#     about comin' 'round.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tell me, how is my little#     wubby dubby doin'?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never writes me anymore!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Says it's too embarrassing or#     whatnot!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that embarrassing of an#     aunt, ya know!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as embarrassing as my#     sister, I'll tell ya that!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just goes on and on, "My#     little snooky bear! Have you#     seen him! So precious!"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Makes me sick! Failed aunt-ing#     101 if ya ask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like to talk about my#     little snoodlekins sometimes,#     is that so bad?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sorry, what were we talkin'#     about, sweety?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(Let's not bother others#     with our problems.)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dude.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you'll say no, but I'm#     selling free hugs.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Darn it, you already read my#     sign, didn't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hate myself.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don't bother asking.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closing shop,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was a dumb idea.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Even if you did hug me, which#     would be sick, I'd probably#     kill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intentionally, of course.#     That'd be a crime, and I hate#     crime.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great. You might be a#     criminal and now you definitely#     won't hug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walk away. It would be#     better for both of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still want a hug?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Bro, you need to learn when to#     let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won't leave me alone,#     the hugs are no longer free.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fact, they are very#     expensive hugs.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amount of money you#     own? They're like, triple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honestly not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I KINDA still want a hug#     but I'm in this way too deep.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Ignore my existence, please.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very sorry but we are out#     of stock!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make sure to bake a fresh#     batch as soon as I can!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Bake sale! Bake sale!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eat food made by spiders,#     for spiders, of spiders!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proceeds go to spiders in#     need!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Will you buy a Spider Donut for#     7G?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seems this transaction#     can't be completed.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back when you're ready!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a Spider Donut!)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most gracious! Have a#     nice day!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Enter a number.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Visiting from the Wild East,#     are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Wild East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must say, I haven't seen your#     face around these parts.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to my abode, young 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you may notice, I have a#     knack for the preservation of#    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Grass is very rare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any to grow, there must be#     a source of water close by or#     amongst the 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try my best to keep my own#     little patch happy.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one of my many hobbies!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Dunes didn't used to be#     like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Rivers, trees, and plenty of#     grass painted the area; lush#     and beautiful.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was years ago, of course.#     The memories often escape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hard to blame anyone for#     the loss of those things.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Poor miners had no idea such a#     large stone could kill an#     ecosystem.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one did. It was a new#     discovery at the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it was nature's will.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began a small project south#     of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Planted a sapling in an empty#     shelter.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townsfolk and I watch over#     it, giving it water every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we're lucky, it will grow#     into something wonderful. A#     glimpse of days gone by.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Enjoy the rest of your visit,#     "partner"!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object_is_active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Sorry! I'm not home!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found 30G in one of the#     pants' pockets!)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30G!)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tacky pair of pants.)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(Neon green pants. Your#     favorite!)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(Withered away...)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sapling sits within the#     ground, new to life and unsure#     of itself.)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is full of potential but#     has yet to reach it. One day,#     it might.)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little sapling has#     garnered some experience in the#     world.)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(Crafting its own identity#     through perseverance.)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(However, it still has room to#     expand into something greater.)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(Through thick and thin and#     over time, the sapling is ready#     to blossom!)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(What once was an idea within#     someone's mind is now a#     reality.)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little hard work and#     dedication is all it took to#     make something special.)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to Oasis Valley!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Oasis Valley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Home to the largest body of#     water in the Dunes!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in_battle_twitch_timer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turns_passed_max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main_heart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probability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twitch_sound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twitch_heart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twitch_range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Gee, looks like we're#     getting close to an#     exit from this place.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Aside from those mines,#     time has been pretty#     friendly to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Should be a simple#     journey from here on#     ou-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OK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Calm 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alive! You're#    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You're... 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BELIEVE MYSELF!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LEFT YOU ALL ALONE IN#     THAT CAVE!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HAD TO BRAVE THE#     DUNES BY YOURSELF!!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 HORRIBLE FRIEND!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trust me to be a#     Royal Guard and I left#     a child for dead!!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Like, what is wrong#     with me?????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clearly able to#     take care of yourself.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okay.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should take a few#     breaths and properly#     assess the situation.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Forgive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crash just happened#     so fast.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I saw what had#     happened to you, I#     panicked!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flew over the sandy#     landscape and found#     this town.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soon realized that I#     couldn't risk getting#     other monsters involved.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might've#     questioned me and I#     cannot keep secrets!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could've turned us#     in to the more sinister#     Royal Guards!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 uh...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Sat by a cactus for an#     hour, thinking of what#     a piece of garbage I 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then got the courage#     to travel back to you#     and apologize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 you were.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So... I'm deeply sorry!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very kind!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we should move#    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decided that I won't#     leave your side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follow wherever#     you lead!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just endured some#     crazy Underground#     shenanigans,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understand if you#     need to rest for a bit.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wanna hang#     around, that's great!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didn't get to#     sightsee at all on the#     way over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then, friend.#     Shall we be off?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screenshake_power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draw_glitches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(They're asleep...)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buddy, this path is#     blocked.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ain't movin' no matter what#     anyone does to provoke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wouldn't understand.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Girlboss behavior.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lil fella... There ain't#     nothin' to see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Last I checked, anyway.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one day there will be a#     great treasure lyin' beyond my#     hot bod.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as of right now, there is#     only a hot bod.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Stone-bathin' is a delicate#     process.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more you make me flap my#     lips the more uneven my tan#     will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this rate I'm gonna be a#     whole-ass gradient.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Yeah. Uh-huh. Cool. Keep#     disturbin' me. Love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party_member_present_martlet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wishing well with a large#     amount of G inside.)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(Take the G?)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5G!)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also retracted many#     monster wishes.)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is only water.)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well well, what do#     we have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Aw, I left all my G#     at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Would you lend me one?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alright.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knew I shoulda grabbed#     some money before#     leaving Snowdin.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wish...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Clover will make it#     back home safely!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you have me, AND a#     wish on your side!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ain't gonna make you a drink#     if that's what you want.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what you did...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Naive fool... I tried to warn#    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Ceroba... She lost to you?#     You must be feelin' real lucky.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nothin' but hatred#     runnin' through me, but I know#     I wouldn't stand a chance.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here I am, cooped up while#     everyone else...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aren't going to kill#     me, let me mourn my family in#     peace.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 might've only been a#     target to you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was more of a hero than#     you'll ever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out of my saloon.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remember this game working#     more efficiently in the past.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air pressure seems to have#     been tampered with or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Considering this table doubles#     as the AC, that ain't good news.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the only place that#     keeps up on modern trends#     in the Dunes.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do monsters live without#     good ol' electricity?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Especially those Wild East#     folk!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life ain't for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By the way, I've heard talks#     of reforesting the Dunes#     lately.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how but#     I'm rootin' for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 sell you something,#     but I'm on strike. The owner#     needs to better themself.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me. I'm the owner.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Run along now. I don't see#     myself improving anytime soon.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child_light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active_timer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Yo, what do ya want? I'm in#     the middle of a gaming sesh.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you're a kid like me! I#     bet you're good at these#     machines.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tried out Mew Mew#     Love Blaster? It's addicting!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suck at it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 there's a final boss#     but I've never seen anyone#     reach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Bet you could totally kick its#     butt!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you're around the area and#     need monsters to hang with,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friend group are the#     coolest kids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head count has been down#     lately... but it's still a fun#    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Yo, sorry if I'm hogging this#     game.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determined to unlock a#     secret character I saw on#     Undernet.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far I haven't had any luck,#     but it's gotta be real! I saw#     the screenshot!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talk. Gaming.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current_mus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gotta be kidding#    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are you holding#     up?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Look, I can't forgive#     you for what you did.#     Not yet.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sense goodness in you#     though. A want to#     correct your mistakes.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were only defending#     yourself back there,#     right?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wallowing in the#     past won't do any good.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want to help you. I#     believe in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 also let you#     escape in Snowdin so...#     I'm in too deep.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Sounds good.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take that as a#     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will be good for#     both of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turn over a new#     leaf,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Lead the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(Spend 3G to play?)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 enough 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Ah... I see....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 oak base with iron#     nails holding it#     together...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sorry. I was#     nerding out for a#     second.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 is a cool wagon!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 move on, I've#     seen enough.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old, abandoned wagon.)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to the Mining#     Co. Mines! (I wasn't#     expecting visitors...)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have an inquiry,#     please take it up with#     my assistant.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heard some rumblings#     of danger back west.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Sent everyone home for#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Waiting to see if it#     was a false alarm or#     not.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 hope everything's#     okay...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Gilbert, please. We've#     been married 27 years.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handle the#     questions yourself.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C-certainly dear!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you're gonna ask#     about the hot#     conditions...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ordering more#     Glacialstone Cold Packs#     later today.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if you're gonna ask#     about the falling rocks,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gonna investigate#     it soon!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need to worry,#     everything is fine!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So... what is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elevator was broken?#     That can't be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refurbished it last#     month.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company was given a#     repair budget for the#     whole mine.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Turns out marble walls#     and gold tiling adds up#     quick.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ran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Gorgeous baseboard job,#     though. Totally worth#    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Someone isn't doing#     their job correctly?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I never!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deserve a good#     slap on the wrist, that#     they do!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more mistake and I#     might put them in the#     timeout corner!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uh... send Angie#     down to confront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won't fire them#     will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 not!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only monster I ever#     fired was the health#     inspector.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Fired him before he#     arrived.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take great pride in#     these mines.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Been supervising them#     for around thirty years!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 every single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 take a week off#     when my kiddo was born.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was right back at#     it when the time came.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Strangely, the progress#     report for that week#     was above average.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Haven't had an#     emergency like this#     since the old cave 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Abandoned a good#     facility that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ever see my kid# out there,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Tell 'em that their#     old man misses 'em!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you're leaving, stay#     safe out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wouldn't#     recommend roaming around#     right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hat_text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You... you found my 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a kind soul!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have anything to give#     you... but I am eternally#     grateful.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lost all of my TNT...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to tell the Foreman.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He'll fire me, I'm sure, but#     it's my fault.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 go tell him right now,#     but I lost my hard hat as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protect my dome from#     the hazardous rocks outside.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Today isn't my day...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a brother, you see.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work at the Mines to provide#     for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doesn't have a job. Mostly#     just gets into mischief.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But... he's happy, so I'm happy.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will I be able to look him#     in the face after I get fired?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I said I would go tell#     the Foreman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pretty scared.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few more minutes in my#     uniform won't hurt.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eternal gratitude!)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Hazards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Foreman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name is Angie! I'm#     the receptionist of#     Mining Co.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may I help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Yes, I am aware of the#     dangers that lie#     outside the mines.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 investigate#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husband, Gillbert#     needs to take more#     initiative.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asked him to do it,#     let's see... six hours#     ago.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Baby steps.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heard that several#     hazards have been seen#     around the Dunes.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   #                           #                Dunes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it isn't those#     Wild East monsters#     pulling pranks.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 #     Wild East         #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tend to step out#     of line every now and#    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help but feel#     they're a bad influence#     on Moray.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these matters don't#     pertain to you.#     I apologize.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Foreman right over#     there is my husband,#     Gillbert.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He's the boss of the#     mines but I do more#     than him around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was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work harder than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you're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mutual#     understanding.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I love you for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business is more#     important than it may#     seem.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isn't easy for#     monsters to find a job#     these days.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that reason, we#     hire anyone who applies!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except for children.#     I think that's illegal.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a good journey!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Heard it could get#     rocky!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Haha! Good one, dear!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waiting to#     say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my Angie!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you've had a good#     time at Mining Co.!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need a place to#     hide out right now, you#     can stay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Would hate a youngin#     like you to get into#     trouble.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little Moray is#     alright...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Need to go to the Wild#     East as soon as I can.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Bruh...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target_bounds_left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target_bounds_right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saw nothing.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Hello, visitor.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you venture through the#     whole mine?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journey.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your troubles, I'll let you#     in on a little secret.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see, we aren't mining for#     gemstones at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Those things are everywhere;#     practically worthless.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actually mining for#     minerals like this one in front#     of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They're used for building#     materials around the#     Underground, you see.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They're also... very...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famished.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ADORE mining!!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Mine mine mine mine mine mine#     day and night!!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Gonna find a whole buncha...#     SPARKLY GEmS!!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doubt my work ethic for#     one sEcond!!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work HARD and am nOT on thin#     ice with the Foreman!!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on the thickest ice of all#     tIME!!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Mining mining mining!!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I can't handle this!!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on my fourteenth warning!!#     FOURTEENTH!!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heard rumors that the#     Foreman has a "sixteen strikes,#     you're out" policy!!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Couldn't he lighten up a#     little??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HahA!! This is fun!!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my...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What... What is all of#    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Formulas... SOUL#     research...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Hold on, look over#     here.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Tapes...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Each one has a date on#    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Y-You know...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this is all a big#     misunderstanding!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that's probably#    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just watch these#     and clear the air.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Oh... Oh my gosh...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never knew... He#     never mentioned...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we have to go.#     Right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visiting, or are you lost?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Visiting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work here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well, there's not much to#     see.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cave's a real mess.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does contain some beautiful#     stones though, I'll tell you#     that!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you enjoy your visit!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cute, but you can't pull#     one over on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Foreman doesn't hire kids.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Though, several employees seem#     to have the brain of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sorry! That was mean.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very smart, I'm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Enjoy your visit!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job is to send all gemstones#     we find on this floor down to#     the sorting machine.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From there... I'm not quite#     sure where they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the problem with this#     place. You have to figure most#     things out yourself.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an honest living, though!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I know of a fun activity#     for you on your visit!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 fortune teller set up#     in town.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visit her every week to hear#     about my potential future.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Give her some business if you#     pass by the area,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break is almost over, it#     seems.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dialogue_type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Haven't seen you around the#     mines, friend!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to the greatest place#     in the Underground!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love it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Everyone is so nice and works#     hard; we're a real family!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like these mines so much that#     I never leave!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Everyone tells me to go home#     but I find the cold, rocky#     floor very comfortable!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no, they do not pay me for#     overtime!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(Whistling)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 about returning my#     pickaxe!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just mine with my hands!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Empty your some of your#     belongings and come back!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(Obtained Pickaxe!)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gotta be another way#     you can fix the elevator!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can I do you for, friend?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Holler if you need something!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fiddlesticks!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seen a few pickles in my#     day and this is certainly one#     of them!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Tell you what, I'll give you my#     trusty pickaxe here, if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Win a monster trivia game!!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Oooh boy, this will be fun!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you have to do is answer#     these three questions correctly!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only get one try so do your#     best!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Question 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is the current Royal#     Scientist?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Choose the correct name!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Dr. Science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Correct!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Question two!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is most monster food made#     out of?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Only one answer is correct!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Magic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Ingredients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 job!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Final question!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many more SOULs does ASGORE#     need to shatter the barrier?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Pick the number of SOULs!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Congratulations!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really know your stuff!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Here's my pick as promised!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Aww! Looks like my pick would#     only weigh you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sorry, that was not correct!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you tried your best,#     though!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just in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you noticed all this#     mining mumbo jumbo lying around,#     yea?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Corporate said we have to#     solve puzzles as we work to#     exercise the ol' noggin.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even made the Foreman lock#     the door until work's 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Pretty unnecessary if you ask#    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Seeing as I'm on my permanent#     smoke break, could you solve it#     for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look like a smart kid. Give#     it a shot.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ya need?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 you help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not gonna solve the#     puzzle by talking to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Kids these days are so#     lazy, I swear.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Great job! I knew you could do#     it, kid!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Won't be another job until#     tomorrow.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spend the rest of my#     workday doing absolutely#     nothing.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wait, I already was.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gotta wonder when ol'#     ASGORE is gonna call off this#     excavation.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Mining Co. has been in business#     for decades!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How-How-How am I gonna get to#     my station 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elevator door is jammed,#     man! JAMMED!!!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know where everyone#     went???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Feeling mad anxious right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calm!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calm, okay??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was a LIE I am FREAKING#     OUT!!!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Either my co-workers are#     planning a surprise b-day party#     for me or...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it's fine. I'm fine!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would be silly! Heh...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gotta help me!!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Wait, who are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leave me to my corner#     of worry.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thanks for saving me back#    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I can stand in place at a#     higher elevation.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Work is rad.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clover_cup_cutscene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music_reset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ENJOY YOUR SHARDS OF GLASS!!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CHARGE ANYMORE 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BREAK IT, YOU DO NOT BUY#     IT!!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STEP RIIIIGHT UP!!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GOT A BLOWOUT SALE GOING#     ON!!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MAY LOOK LIKE WE'RE#     ALMOST SOLD OUT BUT QUITE#     THE CONTRARY!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ONLY ORDERED ONE STOCK OF#     MUG!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HAS BEEN ON THIS TRUSTY#     SHELF FOR THIRTEEN YEARS!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DEMAND IS DEPRESSINGLY LOW SO#     TAKE ADVANTAGE OF THIS OFFER#     NOW!!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ONLY 40G BUCKO!!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Bye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Wait... seriously?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YES OF COURSE!!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AHA!! AHAHAHA!!!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FETCH IT OFF THE SHELF AND#     I'LL RING YOU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DISAPPOINTED BUT NOT SURPRISED!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SINCE YOU BOUGHT THE MUG, I'LL#     HAVE TO SELL THE SHELVES#     THEMSELVES!!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SALE IS 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HAD YOUR CHANCE TO BUY THE#     PREMIUM MUG BUT REFUSED!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LOOKS LIKE IT WON'T FIND A#     HOME ANYTIME SOON!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I DON'T MAKE THE RULES#     TO ECONOMICS!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IS NOTHING FOR YOU#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a slime, I'm outraged.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a slime, I'm overjoyed.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branch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(He's too wrapped up in his#     work to speak with you.)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 new hire?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 were you, I'd turn back#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workin' this job for#     twelve years and I've about had#     enough.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probably the only monster#     that does their job 'round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need work, go talk to#     the Foreman on the third level.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sure you'll get far with#     him,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ya want?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jammed again?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swear, nothing ever works#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busy,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bug someone else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Ugh. Fine.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lend you my pickaxe...#     for a price.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How's 30G sound?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30G,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 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Verrry nice!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 ya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it. I don't need it no#     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Cause I have a spare! Heh heh.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can't lug around a pick!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lighten your load.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Quit wastin' my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back when you have the 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I can't help ya.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Find another way to fix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the G,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rickety bed.)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nap sounds nice...#     taken anywhere but 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locked up for usin' my#     cell phone in the saloon.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Dina said it was against Wild#     East policy.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Fair enough, but North Star#     has a freakin' TV in his#     house!!!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the gun? They let me keep#     it.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only a model after all...#     mmhmm...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often do you think they#     clean these cells?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one has a few too many#     feathers lyin' around for my#     likin'.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the wall... There's a#     patch of moss with a bite out#     of it.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Weird...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 about me.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gonna sell my bank account#     for bail.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Wish me luck!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Greetings.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 I interest you in a game of#     Six-Shooter?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a simple card game of the#     matching variety.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costs 3G to play with a#     potential of profit.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Intrigued?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explain its rules so#     listen carefully.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 thanks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interested in a round#     of Six-Shooter?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let us play.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stack of 36 cards will be#     split into 20, then laid on the#     table separately.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are six card types, each#     with a different familiar face.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must match cards of the#     same face but only if they are#     touching.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Once two are matched, they will#     be removed from the grid.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Two more cards from the#     reserved 16-card-deck will#     replace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goal is to empty the table#     by matching every card.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win in under 45 seconds,#     you will be rewarded 25G.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Under a minute, and you will be#     rewarded 15G.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 time after that will allow#     you to break even with 3G.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the deck is empty and there#     are no possible matches left...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will lose with no reward.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understand?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 us play.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shall repeat them in that case.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shame.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 honest effort.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most admirable victory.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Would you like to play again?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afraid you lack sufficient#     funds.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martlet_second_cutscene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knew I could count on#    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me getting out of#     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 luck?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No, sorry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hope!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being#     positive. This is super#     ridiculous.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OK. I knew it would#     be difficult.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infuriating.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wondering how#     this situation will#     affect my job.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that's right! I#     still have my handbook!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see 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"In case of injury,#     illness, imprisonment,#     loss of this handbook...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another misfortune#     rendering you unable to#     perform your duties...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report to the#     leader of the Royal#     Guard immediately.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Failure to do so..."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just say the#     book wasn't very#     helpful.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"sheriff" North#     Star? Was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jerk!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tried to fight for#     you, I really did.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His hooligans were too#     strong and tossed me in#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Knowing that, I don't#     think force will do much#     good.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gotta be a#     level-headed monster#     around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that knows this is#     unjust and will free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that time comes#     I'll... I'll...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am I kidding? I#     couldn't press charges#     or ANYTHING!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talk big but we're#     cornered.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ASGORE or another guard#     finding out about you#     would be the 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North Star seems#     pretty enthusiastic#     about all of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by playing along,#     you can gain his favor#     and set me free!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don't know... just#     play it cool for now.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I'll be here...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Ugh. What a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make it through#     this, Clover. I know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so boring in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Could they at least give#     me something to do?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I have is#     brainstorming puzzle#     ideas in my 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recently had an idea#     for a third molten rock#     puzzle, so that's fun!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...Okay, it isn't fun.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is interesting is#     the noise I heard a#     little while ago.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heard a loud SNAP! -#     Which awoke me from a#     nap.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Before I realized what#     had happened, the other#     prisoner was gone.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tried to talk to them#     when I first arrived but#     got no answers.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now not only am I in#     jail, I have no cellmate#     to talk 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in all, this day is#     going fantastic for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(By the way, I'm aware#     of this "Moray"#     character.)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 far they seem nice,#     so I'm gonna roll with#    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Ahem! No thanks, Clover,#     I have food!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Give me enough time and#     I'll think of a fourth#     molten rock puzzle!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this rate, half of#     Snowdin will be molten#     rock puzzles!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the bright side,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now have some#     not-so-light reading#     material!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Gotta get cracking!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at it, Clover,#     cause I'm not going#     anywhere.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managed to doze off#     for a moment earlier.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had a dream I was back#     at my Snowdin post!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...Dozing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get me wrong, I'm#     not a lazy bird!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Being a Royal Guard is#     no easy task!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Calibrating puzzles,#     writing status reports,#     guarding outposts...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Getting yelled at by an#     old lady for ruining the#     Snowdin bridge...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Whoops, I'm trailing off#    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really need to get out#     soon, at this rate I'll#     start talking to myself.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More than usual, anyway.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gotta hurry#     Clover, please!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this rate, I'm gonna#     have to start eating#     moss off the walls!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kinda... Overheard#     what happened#     outside...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Ugh. I know I shouldn't#     feel this way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you should go#     after the sheriff,#    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he did some mean#     stuff, but he's out#     there all alone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gained his trust#     so maybe you could sort#     out the situation?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uh... We still#     need him to let me out#     of here... of course...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do this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could convince#     this bird-brain, you can#     get through to him!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gold_missing_check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to the Wild East#     Clinic!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put the "hospital" in#     hospitality!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call me The Doc!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Are you sick? Hurt?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is your diagnosis?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a shy one! No problem!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 of course!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have a tough 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just the boost you need!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an upfront price of 30G I#     can OVERCHARGE your health!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an... experimental#     medicine but who said#     I was qualified?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closer and I'll begin the#     procedure!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to hear that!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always be here if you need#     anything!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Mhm, I see.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Little bit of this...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Aaaand done!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gained +15 extra HP!)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the energy wears off, it's#     gone for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always visit me again#     for more but only one at a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might take risks but I'm not#     crazy! Ha ha... Ahem.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overcharge needs to#     deplete before I can do another#     procedure!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 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Need a boost?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Alright! Let's begin!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you! Come again soon!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going to need the exact#     payment, sorry!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Gotta keep the doors open#     somehow!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snore_count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snoring_cutscene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T3 Vanish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T7 Vanish 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T8 Appear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T9 Quote Mooch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T9 Appear 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if you're#     aware of this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 fun card game#     set up in the stable.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friend runs it while#     I oversee the... profits.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should try it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answer the pressing#     question: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I won't take my#     bandana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enjoy being#     mysterious... and#     fashionable.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rather be left#     alone.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Howdy...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 any of that...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 of that good catnip?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dying to try some...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...IS WHAT I WOULD SAY IF I#     WERE A DIRTY BANDIT!!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Nyahaha! You were almost#     tricked!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coulda caught'cha and turned#     you in to the Feisty Five!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Nyahaha! Be more careful,#     partner!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fact you didn't fall for my#     trap is pretty neato.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you'll fit in 'round here#     better than I thought.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Unless you're a bandit in#     disguise???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Nyahaha! I'm only joshin',#     partner!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Ain't no place like the Wild#     East, I'll tell ya that!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draw_alpha_flowey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flowey_bg_alpha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flowey_bg_offset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distort_effect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_fx_haze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g_Distort1Amount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fx_get_parameter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distort_amount_current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g_Distort2Amount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audio_bus_main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laugh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have i 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loop_count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flow_mus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Sorry for bein' so#     forceful earlier.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just doin' what Star#     thinks is best.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whole thing snuck#     up on us, that's for#    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optimistic about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to brag but I'm#     basically Star's#     right-hand 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all the heavy#     liftin' 'round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 just asks nicely#     and off I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Ain't that a cool#     relationship?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you'll have a#     good time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Lookin' forward to the#     trainin'!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petal_speed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petal_dist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petal_dir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town is quite the#     spectacle, is it not?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 ha! I would bury myself in#     its sand if I could, yep yep!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met my cousin over by#     the Oasis?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sad sight, boo hoo.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he needs is a visit to the#     Wild East, he does!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Lifts the spirit right up, oh#     yes!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other fellow near the#     well? Oh ho! I do not know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Lying around in this heat will#     dry you out, I say!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you have a#     wonderfully-happy-go time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 ha! Oh yes! I'm sure you#     will!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H-hewwo.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hewe fow da fwee wowypops.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Aftuh I checked myself in, da#     Dowc said he wan out of#     wowypops yestewday.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Bummuh...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least I hawve dis fwuffy bed#     to cheew me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whawt's bettuh than#     wowypops? Hot chowcolate pops.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nice mownstuh named Mo gave#     me one one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Mownstuhs wike him desewve a#     big huwg.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wuwnder how wong it'll take#     da Dowc to reawize I'm not sick?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hey, I recognize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Ummm... wait, don't tell me!#     It's... Uh...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Clover!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Yeah, I remember you!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delivered your intro letter!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You're Clover? Am I right?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name has come up once or#     twice!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right? Your name comes#     up all the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must be real popular!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Hm? You look confused...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right, I'm not rhyming!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that's just a company#     policy.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gets a little tiresome#     sometimes.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other than that, I have no#     complaints!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great job! Wouldn't#     trade it for the world!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 little worried,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These days, those fancy "cell#     phones" are all the rage!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how long the mail#     service will-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me! Oh my! My break's come#     to an 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next time there's#     letters to send!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Hiya!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Swell job sitting on#     that stool!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a feelin' you'll#     be the talk of the town!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gonna have so much#     fun training together!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see ya later!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are ya lookin' at me#     that way?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just being#     friendly! Honest!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nice to accept#     someone's kind words and#     leave it at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sure am lookin'#     forward to training with#     you, hehe!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Umm... About Martlet.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totally get why you'd#     be upset but I can#     explain... I think.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See, if she IS a Royal#     Guard, that would cause#     problems.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threatened to report#     Star to King ASGORE!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thing leads to#     another and the Wild#     East is in flames!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maybe.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ASGORE would#     understand but there are#     others...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head of the Royal#     Guard, particularly.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Hopefully you didn't#     have a run-in with 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I've never met#     her. I've just heard we#     look alike.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super fun here, I#     promise!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 me feel sorry for myself,#     please.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not let it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tell ya what's wrong!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leave me be, will ya?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life's a wreck!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Wasted, woeful, washed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supposed to make it big!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gonna be a big time#     producer!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know, show business!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couldn't tell ya where it#     went wrong.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studied hard, I graduated#     middle school, what else do ya#     need?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Snuck my way into gig booking#     at a joint in Hotland with#     potential in my eyes.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day, this robot fella#     rolled up to me and asked if#     I've ever produced an artist.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I'm a great producer. Make#     hot beats on my computer every#     weekend.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the talent, but I lacked#     the vision.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told that one-wheeled#     television they wouldn't make#     it in the industry.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an IDIOT I was!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soon garnered a following#     and totally exploded!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...Not literally... maybe.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Look, kid, I'll tell ya this: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Sometimes, it's like we don't#     control our lives.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Fate has a cruel way of#     teachin' us lessons.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a little foresight and try#     not to grow arrogant like I did.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you forget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gotta get me outta here,#     kid!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a family! Hopes! Dreams!#     TV programs I've missed!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didn't do nothin' bad, I#     swear!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North Star will pay for this...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Ah-I mean I bought a drink for#     him the other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needs to pay me back... Yeah.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wonder where I could buy a#     train...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What? I'm just talkin' to#     myself. Ignore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Ugh. This place has like no#     hygiene standards, yup.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think these sheets have#     ever been washed at all, yup.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to mention the food, it's#     barely passable, yup.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could find stuff more fresh#     in the dump, yup.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Huh? Sick? Nuh-uh, I'm just#     here to complain, yup.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to be rude, but I'd like#     some privacy, yup.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monsters these days have#     no manners, yup yup.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Stick  'em up, partner! This is#     a robbery!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20G)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Darn! I always get that part#     wrong!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 me try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Stick 'em up, partner! This is#     another robbery!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5G)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least it's less than before?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risk another robbery.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wallet is hurtin'!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a "thank you" is#     in order.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just received some#     high-tier gifts. For#     free, no less.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have an eye for#     that sort of 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get the impression#     that I'm opening up or#     anything.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takes a long time for#     me to become "buddy#     buddy" with someone.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kinda irritatin'#     the last mission was#     postponed.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ain't like Star to#     overlook the dress#     conditions.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we can chalk it#     up to him havin' his#     plate full.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surprised he#     got'cha such fancy#     upgrades.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didn't get that kinda#     stuff when we first#     joined.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more shoppin' sprees,#    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Next mission is sure to#     put you to the test!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in here to give#     Martlet some food,#     that's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...It isn't meal time#     but I thought she would#     enjoy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So... you don't need to#     worry about 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make sure she's#     treated as well as one#     in jail can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for the best.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 on the bright side!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Things are about to ramp#    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Soon, you'll be one of#     us. How exciting!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Missions here can be#     real tiring.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why we have a#     designated nap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good way to#     recharge for future#     servings of justice!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that I think about#     it, nap time should be#     after this next mission.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you join 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search through#     my friends' belongings#     while they nap.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would you suggest#     such a thing? I have#     SOME restraint!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Oh... You didn't say#     anything.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conversation didn't#     happen, got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Naps naps naps!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Gotta love 'em!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Hey! Go away before I'm caug-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I was released by#     Star... Yeah.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problems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Shh... I'm not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never saw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WAM! What's up?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probably wondering why#     I'm here,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Surely a monster of my status#     should always be out there#     hustling!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here's a tip from a pro: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Always be your own boss!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ever feel like you need#     a break, take the opportunity.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always traveling back and#     forth, making dough, being cool,#     etc.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an exhausting life, am I#     wrong?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easy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Oooh, I seee.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think it's easy?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it kinda is, not gonna#     lie!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Ain't I always?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rhetorical.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Look, moral of the story is,#     don't overwork yourself, eh?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about as wise as I get.#     Don't get used to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products here are decent#     but come on, mine are so much#     better.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Never settle for the#     mass-produced stuff!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say that too loudly or#     the bartender will hit me, haha.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know, I probably shouldn't#     be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really should be saving my#     G's every chance I get.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Debt is an aggressive 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Ahh, I'm just yanking your#     chain like always!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ol' Mo!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Hopefully our paths cross soon!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ideas for some bangin'#     new products!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Haha... hah...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doc just replaced one of my#     pincers.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feel funny... haha... I feel#     HILARIOUS!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Wanna hear a joke?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OK, so there's this stone#     pillar,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ain't your everyday pillar,#     though. This one has a drawing#     of a cat on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So... haha... does that make it#     a CATerpillar? HAHA!!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Man, I'm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Bug off then, haha hah...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Haha... I'm a bed bug. Get it?#     Cause I'm in bed.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see you holding back a#     smile, hah...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Hold on, I need to think of#     more material.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fact I'm getting... a#     little....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ZzzzzzzZZZZ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up- I mean howdy,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tell North Star about#     this, but I have a secret.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everyone is busy or#     sleeping, I sneak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 down the Cafe Dune to...#     GAME.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arcade is totally rad, you#     dig?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 gamer at heart but a#     cowboy at skin.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gamer            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even struggle to keep my#     accent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should try being a gamer,#    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you could top my Mew Mew#     score?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heard one of the arcade#     machines used to be named "Luck#     Man."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changed it because...#     Well I'm sure you know why.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Monsters kept scribbling the#     word "bad" in front of "luck#     man"!!!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think they'll ever#     invent another videogame?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Kind of a missed opportunity to#     only make three.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anim_grow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to say, it's fun#     watching the five's#     missions.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say the same for#     rooming with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six of us sleep in#     one room.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 annoyance you can#     think of? It happens.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Snoring, sleep talking,#     teeth grinding... it's#     pretty exhausting.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complain much,#     though. It's a free#     place to stay.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see, in the past, I#     haven't lived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have... well, had a#     place near Oasis Valley.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I outgrew it...#     moved here a few weeks#    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 and I have been#     friends since childhood,#     so there's no rent.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nice...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About leaving: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Once you pass your#     training, you'll be#     free to roam wherever.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It'll be tough when I#     have to tell Star about#     your departure.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He's taken a real liking#     to you. Shame you'll be#     gone so soon...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sooner you do your#     missions, the sooner#     you're on your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Aren't you a bit young#     to be hanging around#    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to judge or#     anything.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in town visiting my#     little Moray.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lovely wife, Angie,#     is running the mines#     while I'm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sure how efficient#     my boys will be without#     me there,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Ahh, it's a risk worth#     taking.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Angie often frets about#     Moray living down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heard these Wild#     East fellas are real#     serious about everything.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Moray originally touted#     it as being a human-like#     town.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Said it was for "role#     play", whatever that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Seems like it's shifted#     into something very#     different nowadays.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if my kiddo's#     happy, I can't complain#     too much.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mines are always#     open to visitors if you#     call ahead of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like to see you back#     there soon!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love this place!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has a great sense of#     community, there's not much#     like it anywhere else!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 new friend to make#     every time I go outside!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Never too many friends for ol'#     Cooper!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tried hanging around the#     Mines, but that place confuses#    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Everywhere I step there's#     another puzzle blocking my way!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get it, what's the#     point?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aren't many turtle#     monsters like me around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this one in Snowdin,#     but he's way too popular to#     ever talk to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someday we can be#     friends!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up to anything, I#     swear!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a monster appreciate a#     fence in peace?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Leave me be! I'm clearly busy!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(She's probably asleep.)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(Probably.)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you're the new kid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, eh?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heard the townsfolk raving#     about you and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to burst your bubble,#     but I could totally go toe#     to toe with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for a fact I could win#     an arm wrestle with you right#     now, no training.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 wanted, I could snap all#     thirteen of my fingers and get#     the deputy position.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that upsets you, I'm not#    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Heh, yeah. I wouldn't cross me#     if I were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see me sitting at this bar?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Yeah. It's because I'm a cool#     adult, unlike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do cool adult things like#     cry and also weep.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Am I being mean? No. It's just#     the hard truth.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you're only talking to#     me to hear my silky smooth#     voice, give it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won't let you in on my#     secrets.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Blembino. Remember the name.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(He's in a deep slumber.)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idle_sprite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flip_sprite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shape_sprite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(They're fast asleep.)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(He's taking a nap.)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hey, you're the human Star#     brought to town.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Apologies if I scared ya' back#    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see, I'm the onl-... best#     actor in all of the Wild East.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warned Star I'd go all in.#     Poor Ed must have#     been TERRIFIED.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warned Star I'd go all in.#     Poor townsfolk must have#     been TERRIFIED.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probably thinking I hurt#     myself when I fell over...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Nope. I'm here cause I can't#     get this darn costume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kid, if you want an#     autograph now is really not the#     best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it's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I was just#     looking at Star's#     videotapes.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Mostly human-made#     westerns that found#     their way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and the classic#     "Aerobics 4 Five." That#     one gets used often.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Man, these really take#     me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remember the day Star#     ran from Waterfall with#     these in his arms.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was ecstatic. I#     recall it being strange#     to see him act that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must've watched them#     all forward and backward,#     fifty times 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Kanako came around,#     he'd watch them with her#     just as mu....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Uh-yeah. They're good#     movies. That's what I'm#     getting 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um... I have a habit#     of drowning in nostalgia#     from time to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apologize. It's super#     cheesy, I'm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just... helps. To#     remember the good times.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helps.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out of my hair#     before you die of#     melodrama, will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fine, trust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need to focus on#     passing your training.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should get going.#     You don't wanna miss#     your next mission.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'Ey, would ya' look at that! If#     it ain't our fresh recruit.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How's it goin' kid, you givin'#     the shufflers a good name out#     'ere?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Ya' know, it's tough being a#     world renowned gang leader.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gotta run 'round the#     Underground every now 'n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 sure we're being properly#     represented, ya'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Ya' ain't gettin' respect like#     us by lazin' around,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'Ey kid. 'Ave you seen a#     certain associate 'round?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A fancy lil' fella. Wears a#     nice suit 'n a stubby hat.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We've got some matters to#     discuss with 'em.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town 'ere's pretty nice.#     Though, I'm not fond of#     the local gang.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think they're the hot#     stuff but they've got nothin'#     on The Shufflers!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'Ay, it's you 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Nice to see a face around 'ere#     that's seen places other than#     this desert, heh heh.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live 'round these parts, but#     it's not always like... this...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Wild East is changin';#     something's in the air.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North Star and his gang are#     doin' their best I suppose.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Speakin' of North Star, he's#     got you roped into his crew,#     huh.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be too intimidated,#     they're all a bunch of softies#     at heart!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not that Ed guy though...#     Something tells me not to cross#     him, heh heh...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thinkin' of taking a trip#     to Waterfall.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should stop by that place#     if ya get the chance!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Prettier than here, fer'sure.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must be that new kid in the#     paper, eh?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Trust me, the Wild East ain't#     always this... active...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North Star must just be excited#     to add another member to his#     posse!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plan on leavin' here,#     don't expect it to be easy.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North Star gets his mind#     set on something, he sees it#    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embrace yer position. I'm#     sure only good things can come#     from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gonna head out of town,#     don't get into too much trouble,#     heh heh.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H-hey kid. Sorry about the#     whole train thing earlier.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love playing the villain,#     but I never considered how#     the others felt.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in the end, that's#     what makes me the real#     villain.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wanna move on once this all#     blows 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know, get a honest job and#     move to a more... conventional#     place.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Vengeful Virgil redemption arc,#     here we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Leave me alone. I've had#     ENOUGH of this town.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swear, no one here really#     gets me.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they don't UNDERSTAND the#     level I'm 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stare at someone and#     they'll feel true fear.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not everyone...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"If you think you're so tough,#     why don't you prove it" he#     said.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 yeah, maybe I#     misjudged how strong a left#     hook to the cheek could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maybe I should've taken#     on someone smaller, but it's#     all part of my plan.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wasn't even using all my#     power...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Big red guy... and his dumb,#     stupid, little hat...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Trust me, if i had landed the#     first hit things would've ended#     MUCH differently.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got lucky...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Howdy, Deputy!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the deputy,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heard the squad got real#     peeved off after learning#    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Nyahaha! Don't worry, I#     believe in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Nyahaha!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Howdy, Deputy.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real worried! Worried#     sick!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one can find the Sheriff!#     Nyo one at all!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He's gonna return soon, right?#     He's gotta!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Nyohoho.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Yo, exciting news.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built myself a new#     computer and guess what?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play GAMES on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North Star but I'm never#     leaving my room again!!!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these videos on#     Undernet of monsters playing#     Love Blaster.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tell ya what, they're#     playing it all wrong!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supposed to GRAB the#     powerups, not avoid them!!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Also, Mew mew doesn't "shoot#     bullets", she spreads joy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so obvious they haven't#     studied the deep lore like I#     have.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should come over#     sometime.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could play a co-op game!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Isn't that awesome???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don't you look excited?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...Alright then, sorry I#     brought it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Forget about the game stuff.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more of a single-player#     type anyway.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ho! Why if it isn't the#     Deputy!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Will you sign my needle?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do!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exciting! Here's a pen!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make a few scribbles on#     one of the fellow's needles.)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boy!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you don't mind if I sell#     that needle online!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Ta-ta!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Boo-hoo.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 luck with the new job! Ah#     ha!!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if it isn't the Deputy!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think the Feisty Five#     will ever get back together!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hope-hope-hope they do!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isn't any fun being apart,#     no ho!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Star's right-hand man,#     correct?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see him, tell him we#     all miss his leadership!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we do!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we kinda ruined#     your fun.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really wasn't your#     fault, you were just#     strung along.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Anyway... I feel bad#     about the whole thing.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Need to talk to Star#     about it as soon as#     possible.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others needed a#     little more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might've... snuck#     away while they were#     occupied.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what I do best!#     Heh heh...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won't blame you if#     you wanna ditch this#     town.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you had a decent#     time, though!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know... before#     everything.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there.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Yeah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alright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About what I expected.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apologize for Star's#     antics.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He's really into human#     culture and whatnot.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show up here and he#     flips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it is quite#     unbelievable.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few humans have#     wandered into the#     Underground before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never set foot on#     these sands.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that to say, I'm#     glad you did.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name is Ceroba.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Ceroba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 friend of Star's#     but not part of his#     posse.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They're a bit too...#     rowdy for my taste.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 I ask your name?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to the#     Underground,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attire is#     surprising, I must say.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um... I won't press#     you on the matter.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afraid Star is going#     to drag you into his#     activities for a while.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must have places to#     go, correct?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Castle... the#     barrier. You probably#     want to go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I'm being honest, I#     haven't seen Star this#     ecstatic in some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you should#     entertain him a bit;#     roll with his punches.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see what I can do#     about allowing you to#     leave.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of a safe path#     to Hotland through#     the...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I'm getting ahead#     of myself.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Talk to you later,#    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nice to#     meet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He'll probably allow#     you to leave eventually.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Neigh!! Neigh!!!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Neigh I say!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I am a horse, each and#     every day!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crunch upon carrots and munch#     upon hay,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a shy horse I am, so please#     go away!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I only had time to write#     one jingle.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took me all night.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I'll think of another#     soon.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last line wasn't a joke,#     by the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Being a horse is my only form#     of true expression.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NeeeiGH!!!!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bell_animation_end_next_loop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(Something happened somewhere.)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(Something already happened#     somewhere.)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giant lock prevents#     your exit.)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(Kind of overkill.)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cutscene_duel_timer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background_fade_alpha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told me to run.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told me to hide.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nah...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ain't what a#     dignified sheriff would#    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see, I've heard#     you've been up to no#     good.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been mozyin'#     'round...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...Terrorizin' the nice#     folk of this underground#     settlement.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an outlaw.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job...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job is to bring#     justice upon folks like#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Folks who take pleasure#     in disturbin' the peace.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a method to#     what yer doin'.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coulda shot me by#     now but ya haven't.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Howabout we settle this#     fairly?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A... dual.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Fastest to their weapon#     wins.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Ten paces.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cutscene_duel_delay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can't do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for real.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I'm... I'm such a#     fraud...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letting me#     feel cool for a short#     moment.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starlo_shake_x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starlo_x_original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Star! Everyone's#     evacuated!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are you still here?#     I told you to-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STARLO!!!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C-Ceroba I...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Nonononono, why didn't#     you listen!?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almost w... won...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Y-you... did your best.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the greatest#     s-sheriff in the#     Underground, Starlo.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Th... thanks... for#     playing a... along all#     these... years.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Now... d... do what's#    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Deliver...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J-Justice.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Huh? Hang on, I think#     someone's coming this#    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Guys! Looky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Someone new has stumbled#     into our humble town.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better not be#     another joke...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once, don't look#     like it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Hiya, strangers!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hello!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just passing#     through.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mean no harm, I#     promise.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what the last#     guy said.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just say he's one#     with the wind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O-oh my gosh...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BWAHAHA!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just kiddin'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were shakin' in#     your boots for a second!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Heheh... heh... you sure#     got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wasn't very funny,#     Edward.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   #     Edward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assure you we are#     a delight to be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Nothing you can't#     handle I'm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do you two insist#     on scaring away every#     monster you meet?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least Mooch never#     oversteps her bounds.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Mooch         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Um, well, it was a#     pleasure to meet you#     four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We'll be going#     now-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Hold it right there, missy.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my pals givin' you#     trouble?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ain't a way to#     treat guests, now is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name's North Star.#     I run this town.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North Star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alone, of course.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These fine monsters are#     my posse.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Together, we are...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Our name stands for: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Fearlessness!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Excellence!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Intuition!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Sneakiness!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Toughness!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Youthfulness!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J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J is silent.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that we're#     introduced...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be glad to give you#     and yer buddy a tour-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Yer buddy...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they a... HUMAN?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I won't say no?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knew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ain't no doubt in#     my mind!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this kid is a real,#     living, authentic human!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'bout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gotta seize this#     once-in-a-lifetime#     opportunity!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Ed, fetch me that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 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Wait! What are you doing#     with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Clover, is it?#     That's a mighty fine#     name!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answer yer question,#     Feathers, Clover and I#     got a town to run!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"Feathers"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speaking to#     Martlet of the Royal#     Guard!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and will report#     you to King ASGORE for#     this abrasive behavior!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Ye're Royal Guard?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funny, 'cuz I#     don't see anythin' to#     indicate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armor? Weapon? Badge?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left it all at#     my post in Snowdin!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Please, don't bother#     trying to fool#    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He's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truly sorry 'bout#     this, I really 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business is#     business.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Together, we'll be the#     Feisty SIX!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alliteration...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Tsk!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Clover! I can't go up#     against these guys.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worry! I'll figure#     this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Star, should we be doing#    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Poor Martlet is upset.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be a buzzkill,#     Moray.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#     Moray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When's the last time#     something exciting#     happened around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got a point.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town's FULL of#     excitement. Especially#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go, bud!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and Feathers...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to The Wild#     East.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The Wild#     East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a guy catch a break?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They put me in doc review all#     afternoon!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barely move my fingers,#     let alone lather them in your#     weird soap!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up with that anyway?#     What's wrong with soap from the#     store?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even pronounce half#     the ingredients on that bottle#     by the sink!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"Eu... Eu-ca..."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Nope I can't do it, I just#     can't.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we even at the right#     station?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Darn it all, I think we took#     the wrong elevator!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what happens when I'm#     stressed?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knew we should've moved to#     Hotland! Should've trusted my#     gut!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wouldn't have happened#     with their respectable elevator#     system!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 yeah, I know there's a#     map over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I'm too angry to improve#     our situation!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Alright, everyone! Come# 'ere!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Watcha want, boss?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Oooh, are we going to#     begin training with#     Clover?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Precisely, Moray!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thought we'd start#     with a classic game that#     involves pacin'.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mean what I see#     you doin' every night#     outside the house?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Back and forth,#     whispering to#     yourself...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What? I don't do that!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monsters have#     unique ways of gettin'#     their thoughts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Other... monsters.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anyone CORRECTLY#     guess what game I'm#     hintin' 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Oh! Oh! I know!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Yes, Mooch.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DUEL!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Bingo!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no. This is all#     wrong.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Oh? What's the matter?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doesn't... look#    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 at their hat. It's#     tattered and practically#     decomposing.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that iron in their#     holster. What kinda#     peashooter is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Cool it, Ace. I'm sure#     they tried their best.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Ace              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Ace has a point!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kinda host am I if#     I don't spoil you with#     gifts?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the weapon store!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Group up, everyone!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Gettin' a bit of deja#     vu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ya should, buddy.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to Ace's keen#     eye for fashion, we#     took a lil detour.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Great job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you, Star.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looks much#     better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agree! Clover's#     looking like a real#     wrangler!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sure!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new gun is...#     awfully shiny.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Had to shake Mr.#     Blackjack down for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real tough,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Put ol' Jack in his#     place, I did.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coulda' sent me in#     to get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I'm the best#     negotiator.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might bend the rules#     a bit but we ain't#     bandits.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Mhm, totally.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get to the#     mission already.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Right ya are, 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other mission#     would it be than the#     one we skipped before?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ready,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time for us to#     dual!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mean "duel."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what I said.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you pronounced it#     with a "UA" sound#     instead of a "OO" sound.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Boss, have you been#     skippin' Cowboy Grammar#     Class?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Dual, duel, who cares?#     Tomato potato and all#    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Y'all need to quit#     interrupin' me so often.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Upsets my frontier zen.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was I?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yeah, it's time to#     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Participate in a#     carefully timed#     shootin' competition.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Mooch! Provide Clover#     with the designated#     tool.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Here's a BB gun for the#     duel!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uh... take that#     sixshooter off your#     hands for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Mooooch? Bring the gun#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what I was gonna#     do, Moray.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off my back, will#     ya?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Alright. It's finally#     time to go head to hea-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is it, Ace?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could possibly be#     so pressin' to interrupt#     the mission again?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forgot the safety#     glasses.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Gee, boss. You coulda#     hurt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take responsibility#     and apologize for the#     oversight.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Bring the glasses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 want the pair with#     the blue flames.)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(Red flames clash with#     my uniform.)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we're in business!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Alllrighty,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gonna take ten#     paces and turn to face#     each other.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you hear the#     "draw" sound...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Grab yer gun and shoot#     me as fast as you can!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Awww, too bad!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try one more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Whoa, whoa, whoa!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gotta wait for#     the signal, or it#     ain't fair!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Ah... Clover got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Star! Star! Are you#    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Pretty much... the#     opposite of that...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Star... I'm so#     sorry...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Who... who will you#     give your inheritance#     to?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Not...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Clover... this was...#     your...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Emotional trauma test!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job ain't all#     swealterstones and#     rainbows, ya understand?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might end up hurtin'#     someone and must carry#     that weight on yer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 I didn't scar ya!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you pass!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be waitin' in the#     Saloon again when ye're#     ready for mission three!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seein' good things#     in ya, kid!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Here's your iron. Also,#     I'll be needing those#     glasses.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the drill,#     team!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Ain't no time to be#     lazin' 'round.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Uh, hellooo?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is everyone?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Sorry 'bout this,#     Clover. They should be#     here any second no-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Star, what is happening#     on the west end of town?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Would you care to#     explain?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anyone in danger???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no probably not-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ARE????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By George! This must be#     an attack from Vengeful#     Virgil!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Vengeful... Virgil?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is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Ceroba, come 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drew his wanted#     poster last month!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on the news#     board...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helped me find the#     thumb tacks and#     everythin'...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yeah!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you better go#     stop him then!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are you waiting#     for?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the spirit!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put a stop to#     this,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sure you saw#     somethin' troublin'#    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GASP!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Hey! I did not sign up#     for this!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me out of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Ed! Keep it down! I#     need to focus!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in the heck will I#     solve this colossal#     conundrum?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untie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risk being tricked#     into a booby trap?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Touching those ropes is#     exactly what Virgil#     wants!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scary, Star!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afraid you must#     choose which track the#     train travels 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Yeah! Choose 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Mooch, you are dead to#    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Unless Star chooses you#     instead.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...That's cold.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all too#     overwhelmin'! I can't#     do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have Clover choose.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don't have no#     emotional attachment to#     y'all!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Should be simple!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you think this is#     a bit much?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Nah, it's easy!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Choose to leave the#     track as 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won't be yer fault#     but many monsters get#     hit.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Choose to change the#     track...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It'll be by yer hand#     but only Ed gets hit.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as much of a#     sacrifice.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did I do to#     deserve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out of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only we coulda#     untied everyone!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only.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gotta choose now,#    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prop_lever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selection_confirmed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actor_train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owe me for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Clover... I thought we#     were friends.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Eh, I'm okay with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Ha! Clover likes me#     more!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decision was a#     tough'n.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Having the casualty be#     on your hands is a lot#     to handle, mentally.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 lot more to#     it than that, Star.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 deep scenario#     that requires a lot of#     thinking.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don't have time fer#     thinkin'!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was a test of#     judgment and Clover#     passed!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Passed? How exactly?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Aah, quit bein' so#     technical 'bout#     everythin', Moray.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saved Ed.#     That's... pretty good.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tell if that#     was an insult.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Anywho. I'll see ya at#     the usual spot,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to me when ye're#     ready for the final#     mission!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Oof!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Clover! How could you!?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this about me#     carrying ya earlier?#     Did I hurt ya?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defense of Clover,#     they just saved many#     lives.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that's true...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proved that they#     were willing to#     sacrifice to be a hero.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Quite noble, don'tcha#     think, Ceroba?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 lot of layers#     to this scenario.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believe it's more of#     a gray are-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Quite noble indeed.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was a test of yer#     judgment.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say you passed,#     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be in the usual#     spot for yer final task!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Hey! Is anyone gonna#     untie us?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Final call!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on over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y'all ready?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Actually, there's#     something we wanted to#     talk about.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Yea. 'Bout the general#     work environment.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later. Let's keep#     movin'!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Clover! I actually#     tricked ya.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is no fourth#     mission!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there used to be#     but we cut it out of#     the regiment.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Anyway! YOU PASSED#     EVERYTHIN'!!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are now the proud#     deputy of this fine#     town!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Wait! Deputy???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thought this was for#     a normal spot on the#     team!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is too special#     and skilled for a#     normal spot!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Star, this is hardly#     fair.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Life ain't always fair#     in the Wild East, bucko!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passed their#     trainin' like anyone#     else.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was trainin'?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barely did anything!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last mission#     especially was awful!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Calm down, will ya?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Ye're killin' my good#     mood!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to run to the#     Mines to get Clover's#     badge made.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too busy with#     everythin' that it#     slipped my mind.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five have fun!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be riiiight back!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just peachy.#     You gettin' this#     attention n'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come you waltz in#     here and Star instantly#     makes ya deputy?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didn't get this kind#     of treatment.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had to go through#     weeks of lasso lessons.#     Lassons for short.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me to become part#     of the team...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 made me walk#     around with a snake in#     my boot for a week!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...It was rubber but#     the rashes it gave me#     were unbearable!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 and he made me#     pickpocket monsters by#     the Oasis!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 didn't make you do#    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:)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know what? This#     ain't fair to any of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needs a#     challenge.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need to see if#     they're truly worthy of#     joining our squad!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Finally, some REAL#     excitement!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Feisty Four! Here we#     come!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in the actual#     goshdarn tarnation is#     happenin'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felt yer trainin'#     was lackluster...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...So we gave Clover#     a real challenge.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disappointed in you#     four!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Eight weeks of lassons#     for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oughta lock you away#     with Feathers!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Star, what's going 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been... different.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real meanie!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true. This hasn't#     been any fun.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W-what are y'all#     blabbering about?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the most alive#     this town has ever been!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Why's everythin' hav'ta#     be a spectacle,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miss the old North#     Star; the fearless#     leader!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monster who could#     make their own fun in#     the little things!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new Star is#     selfish and reckless.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should I call you by#     yer real name?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Should I? Starlo?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Starlo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with all the#     shouting?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What's happening?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seems my posse don't#     RESPECT me no more!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not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just want you to#     take it down a notch.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can't just throw us#     around for this human#     business.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isn't what friends#     do, Star.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what all this is#     about...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Y'all are just FULL of#     envy! Overflowin' with#     it!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Clover's shot circles#     'round you and you just#     can't accept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has nothing to#     do with this...#     It's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Star's totally#     right!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Clover's "super#     skilled" at everythin'!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fact, I think they#     could carry the whole#     squad on their 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needs us when you#     got a powerhouse#     "deputy"?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What'r you sayin'?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sayin' that I'm#     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resign from the#     Feisty Five,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Really 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It'll still be the#     Feisty Five without ya#     so go ahead.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I-I'm leaving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wanna work#     under a big-headed#     sheriff.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Seems like life dealt#     you a bad hand, Star.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following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Star...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work on yourself.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Forgiveness is only one#     apology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Fine! I was considerin'#     firin' y'all anyway!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Ceroba, you understand,#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They're bein'#     ridiculous!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Starlo...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They're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changed a lot#     from the monster I once#     knew.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tried to brush it off#     as you having fun at#     first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Wild East thing#     has damaged your#     personality.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want to see the real#     Starlo.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North Star to#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Everyone is gone.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 no posse... No#     friends...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need to think.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 fix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 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 The Others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train_timer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base_alpha_new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alt_alpha_new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alt_alpha_timer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glitch_chance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More steam. Fantastic.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more time,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gate is locked.)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hey there, kid!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Thought I'd make somethin' of#     myself and get a real job.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Despite playing a great#     bandit, Star doesn't actually#     pay anyone in town.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he lets the shopkeepers#     have most of their revenue but#     that's about it.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well, it was pretty fun#     while it lasted.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day, you're gonna be in my#     situation.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Forced to let go of childlike#     fantasy and tossed into#     adulthood.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it sucks but everyone's#     gotta go through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thing though...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totally let go of your#     adventurous side.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adults become far too#     cynical because they forget the#     good times.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should know, it's my first#     day here and I'm already hating#     my life!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Hang in there, Clover!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gonna do great things!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Barkeep!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Growlers of icewater#     for the house on the#     Sheriff!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an announcement#     to make!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'lil' feller 'ere#     is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Star.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the hell are you#     doing bringing a human#     in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(Ceroba shush!)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I know what ye're#     all thinkin'.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trust me, Clover#     here ain't no greenhorn!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know what they're#     doin'. Just look at that#     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crowd_animate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Actually, this could be#     fun.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Dina! Hit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Alright, no more#     hecklin' from the crowd!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Ladies and#     gentlemonsters, as#     Ceroba said...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is a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Ooooo!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know, excitin' stuff.#     A real honor!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I would let Clover#     tell y'all all about#     their life...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I've been#     studyin'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 bit of a human#     expert if ya didn't#    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great, here we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 we go indeed!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ya know that humans#     use monsters fer#     transportation?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true!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Large, four-legged#     monsters!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put a seat on the#     top of 'em and#     everythin'!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They're called "horses",#     Star.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so you know one of#     'em personally? That's#     quite impressive!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ya also know that#     humans are FIREPROOF?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they're feelin'#     accomplished,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ride monsters#     STRAIGHT into a huge,#     fiery sphere!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the "monsters" burn,#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Most monsters aren't#     fireproof.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Star, are you saying my#     friend Horses was killed#     by a fiery sphere?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No! Um, well... I'm not#     quite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ask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the monsters die?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I regret sharin'#     that fact.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Pretend I never said#     nothin'.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Everyone's fireproof!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ya know tha-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Look, Star, you don't#     need to keep this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...Because it's all#     true. Every word.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Ha! I knew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pretty darn good#     aren't I?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the best!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Yeah! The only sheriff fer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I reckon we're done#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Y'all can go back to yer#     daily lives fer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for you, Clover, it's#     'bout time you see what#     this town has to offer!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 give ya a#     personal tour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there's one thing you#     have where you come#     from, it's freedom!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Take yer time explorin',#     talk to the townsfolk,#     and enjoy yerself.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be waitin' here#     for ya.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Give me a shout when#     ye're ready to start#     trainin'!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ya ready to begin?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ya talk to the#     townsfolk? Explore#     every nook and cranny?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gunna need to if#     you wanna be a good...#     deputy.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right, kid!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heavily considerin'#     you for my coveted#     sidekick position!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don't get too high#     and mighty just yet.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be a deputy, you#     gotta know how to#     wrangle the "horses."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Me and my posse are#     gunna show you how it's#     done 'round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wouldn't drag anyone#     off the road and give#     them special treatment.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You'll hav'ta prove#     yer gunslingin' skills#     to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bein' said, let's#     go meet up with the#     others!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rush.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 yerself at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what just#     happened?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locked up another#     Royal Guard against#     their will?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Feathers was a serious#     roadblock to all of#    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only a temporary#     solution.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feel right#     doin' it, I swear.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just giving you a#     hard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did you want to#     tell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well, Clover just#     passed their first#     round o' trainin'.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are quite the#     sharpshooter. Almost as#     good as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Really? A child?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now, don't#     disrespect the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 can hold their#     own and then some.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know, I'm just... very#     impressed.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hey, I almost#     forgot about the 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a spare#     somewhere in my house.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wait here while#     I fetch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while they wait,#     you should get to know#     them, Ceroba.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Should be fun,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Sounds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 right back, partner!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Tell me, truly.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into all of#    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Nah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nice...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never understood#    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if it makes monsters#     like Star happy, it's#     fine.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that Star's#     dragging you around so#     much,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whole thing is#     like a dream to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kinda goofy but#     it is nice to see#     someone so passionate.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However, passion can go#     too far.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wouldn't believe#     how much his parents#     talk to me about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Really kind folks who#     own a farm up north.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actually very lush#     there, if you can#     believe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the corn they grow?#     So good.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used to give my#     husband, Chujin, baskets#     full every other week.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#              Chujin             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I trailed 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back!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Turns out I had one#     just your size AND in#     the same color.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like, destiny or#     somethin'.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a Nice Hat!)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couldn't even tell it#     changed if I were#     standin' from afar.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Looks great!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you think,#     Ceroba?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Isn't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I'd say this#     mission was a great#     success!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on and take a break,#    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be waitin' for ya!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Gidde up, partner!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town has plenty to#     see!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Howdy howdy,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Ready for round two?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Seein' as the original#     plans were altered, we#     got catchin' up to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gather the others!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Alright, take yer#    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back, partner!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about halfway#     done with yer trainin'!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grow up so fast...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Ready to continue?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Man, am I excited for#    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done#     everythin' you wanted?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Caught some bandits?#     SAVED some lives?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#     SAVED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get goin' then!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Hurry it on up, then!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Wild East Saloon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activation_distance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crowd_animate_interact_noloop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crowd_sound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(Everyone is wrapped up in#     conversation.)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(Quite the popular spot!)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audio_slide_in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bottle_y_target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bottle_y_distance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bottle_slide_time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bottle_y_speed_avg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bottle_y_speed_current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bottle_y_speed_decr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abandoned table.)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table for three with a few#     empty glasses.)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few G's from a past tip#     catch your eye.)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10G! Happy?)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doesn't belong to you#     anyway.)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blackjack_npc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Hehe, of course.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Old Blackjack doesn't#     like doin' business#     with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often "borrow" his#     wares and uh... break or#     lose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Open up, Blackjack!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make me use force!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make the law so I can#     legally shoot down your#     doors!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off my property, North#     Star!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told you I wouldn't even sell#     you a gumball!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Aw, come on, partner.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even know what#     a "gumball" 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those last#     transactions were ages#     ago!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 changed monster!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lost one of my premium#     revolvers last week!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Frollicing in your sandstorm#     and whatnot.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Look, I promise this is#     a different scenario,#     Jack.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won't even step#     inside. You can meet me#     out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worry, Clover.#     He's comin'.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 it speedy.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cooourse, sir!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just gunna ask#     you to sell a gun to#     this child.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worded that poorly,#     hold 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ain't a child, you#     see. I was jokin'.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They're just a very#     small, but VERY tough#     monster.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give ya 400G.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why didn't you open with#     that, kind patron?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inside with me and I'll#     fetch the paperwork.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See? I had it under#     control.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 out here,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Done and 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I get a#     yeehaw?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Right. Movin' along.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see what you got!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Take this trusty#     six-shooter as a gift#     from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a Wild Revolver!)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definitely pass this#     part of trainin'!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gotta go tell Ceroba#     'bout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She's a big doubter when#     it comes to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ride 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bullet_count_max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surface_room_original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mask_image_speed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mask_image_index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turn the TV 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is your favorite#     channel!)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circle_r_max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awfully quiet...#     let's be cautious.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did this happen?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 everything in my#     power to entertain...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...So monsters wouldn't#     have to worry about#     being stuck down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every turn I tried to#     cheer Ceroba up...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just wanted Kanako off#     of her mind.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Kanako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trying my best to#     honor her memory.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Aren't distractions#     what's best for all#     of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Why'd you follow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still my friend?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all happened after#     you showed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Ed specifically#     mentioned YOU as the#     problem!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right! I was just#     bein' a good friend.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made you who you are#     yet this is what I get?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face facts. I#     couldn't keep you here#     forever,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Word would've gotten out#     that Feathers hadn't#     clocked in, eventually.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Feathers...#     Wait a minute...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Royal Guard's like her#     have a ton of status.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gain that status by#     doin' the King's work.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sure... I'm sure#     everyone would come back#     if I did the same.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be revered not only#     in the Wild East but the#     entire Underground!!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you've been an#     excellent deputy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a lawman, what I'm#     about to do is embedded#     in my SOUL.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true duty.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Don't... Don't make this#     difficult for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hold...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the best#     sheriff I've ever#     known!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whole show wasn't#     only for some personal#     power trip.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also did it to...#     cheer you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might've wanted#     the old me but I also#     wanted the old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Because of...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...Kanako...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Um... Appreciate#     that, Star.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believe I have#     business to take care#     of relating to her...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must tell you#    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Clover#     should know as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much fun it is to#     have duels and catch#     bandits...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 pressing#     matter looming over#    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go to the old#     Steamworks gate.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We'll speak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you're really#     part of the team now,#    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heard 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 have good news#     and bad news.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Turns out, the wife of#     that old friend I told#     you about is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 name is Ceroba!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You... probably met her#     already now that I#     think about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broke my cell lock#     with a sick magic staff#     and let me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also made sure she#     knew I wouldn't tell#     ASGORE about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now that that's#     taken care of... the bad#     news.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about to go back#     on my word, sadly.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know I JUST said I#     wouldn't leave your side#     but then... ya know...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 don't at LEAST#     clock 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...the Royal Guard#     will grow suspicious!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only be gone for#     a moment to fix my#     mistakes!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 encouraged this#     decision, so don't#     worry.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told me she would#     accompany you on the#     journey to Hotland.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hey, it all works#    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Again, I'm so-so-so-SO#     sorry about this but#     I'll cya later!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hear whispering coming#     from the cellar.)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cellar is locked. Must be#     where the harvest is stored.)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attempt to turn the pump#     on but the handle won't budge.)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water pump.)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to Sunnyside Farm!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ain't much but we call it#     home!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name's Solomon.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must be from Starlo's#     town, eh?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mixed feelin's about it#     all, if I'm bein' honest.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boy rarely talks to us,#     it's a shame.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probably thinks we hate his#     life choices but that just#     ain't true.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because of him that our#     farm stayed in business durin'#     the ol' drought.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His little town attracted#     monsters to this area after#     most moved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believe that deep down,#     savin' the farm was his true#     motivation, I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it's real flatterin',#     the accent Starlo puts on fer#     his character.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almost sounds like his ol'#     man, he does.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reality, my boys both got#     Crestina's voice, lucky fellas.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Before they were born, she#     would always sing so#     purtty-like.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never hear it no more,#    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she lacks the confidence#     now. Ain't that sad?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crops are lookin' mighty#     fine if I do say so.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 give ya some but they#     ain't quite ready to eat.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ye're around Oasis Valley#     this weekend, stop by the#     farmers market!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can't talk long. I'm#     preparing for harvest.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(Must be one of those Wild#     East folk.)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Huh? No, I didn't say#     anything.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been to Snowdin?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heard rumors of our crops#     being cultivated around those#     parts.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thinking of opening up an#     investigation soon.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bored or anything,#     just wanna protect the#     business.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you have role-playing to#     do or something?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Shootouts? Inconveniencing#     pedestrians? That's all bro#     does after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He's always up to something;#     having fun while I'm stuck with#     the farm work...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on. I have work to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hello little 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a friend of my son's?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He's always making new#     friends, I can't keep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any case, make yourself at#     home!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hope Starlo grows out of#     this state eventually.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needs to find himself a#     wife and settle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only he won Ceroba's heart#     back then...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he was too shy to take#     initiative, poor boy.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she got engaged to#     Chujin, he didn't set foot#     outside for days.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eventually had to tell him#     to move on. It was very#     difficult.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Sigh... heartbreak is always#     tragic.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better start thinking about#     dinner...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wonder if Gilbert and Angie#     are busy?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Hmm... I'm sure they're free.#     After all, there's never a bad#     time for a BBQ!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 again! I have some news!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now can ship yourself, if#     you so choose!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"Ship myself? What could that#     mean?"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Transportation, all for free!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want to travel, give me#     a call!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will set to the skies#     without a care at 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I must go but don't be#     nervous...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ring the bell for our#     service!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about to come#     looking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So... The Steamworks.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The Steamworks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 I ask why we are#    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Because of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mask Kanako made#     for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Kanako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see, Clover, Kanako#     is me and Chujin's only#     child.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haven't seen her#     around because she...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everything will#     be okay.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how tough you#     are. You can move past#     this, I'm positive.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no need,#     because she's alive.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feel her presence as#     we speak.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Lab...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Precisely.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you may not#     know this, but there is#     a Lab in Hotland.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 inquiry for the#     "fallen down" was sent#     out some time ago.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didn't know what#     else to do...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my time of despair,#     I sent Kanako with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been far too#     long and I haven't#     heard anything.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must travel to the#     Lab to find out where#     my daughter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proud of you,#     Ceroba. Stepping out and#     taking charge.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You've been in a rut#     lately. It was tough#     to watch.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S-so, why travel#     through the Steamworks#     particularly?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the quickest route#     to Hotland from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Nothing but abandoned#     rooms as far as I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Chujin's old#     passcodes for any#     locked doors as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Solid plan.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need me, I would#     be happy to accompany#    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how ugly#     things at the Lab may#     get.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need to stay here#     and take care of the#     town.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 believe you owe#     your posse an#     apology.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right...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take Clover with#    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They've proven to be#     skilled on several#     fronts.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 excellent choice. I#     trust Clover to deliver#     justice out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Alright, we've#     discussed enough. Let's#     get moving.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see you later,#     Starlo.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Whatever happens,#     remember that this is#     for Chujin's legacy.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Oh! Clover! Before you#     go, I forgot to give you#    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Remember, I'm in#     charge.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Stay close by and we'll#     reach our destination#     soon.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footstep_timer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footstep_timer_npc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footstep_timer_follower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footsteps_enabled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alpha_trend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flash_speed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sound_probability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sound_to_play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up,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don't have all the#     time in the world.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see something. Follow#    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 somehow broke.)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rusty power generator.)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(You're not sure if it still#     works.)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generator is working#     overtime to provide power.)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bombs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I should've#     expected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its prime, this was#     the main power source of#     the Underground.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That, obviously, was#     many years ago.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Until we breathe life#     back into this thing, we#     can't progress.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some kinda#     console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one of Chujin's#     codes will work? Just#     give me a second.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the meantime, you#     can... wait over in the#     corner or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need to concentrate#     right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I'm getting#     somewhere. Hold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Almost got it! Didn't#     think this would#     actually work!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working!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Wait... What have you#     been up to?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wasn't actually#     doing anything this#     whole time was I?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Ugh, alright. You're#     clearly more capable of#     problem solving.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suppose you should#     lead the way from now#    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head west from#     here and we'll reach#     Hotland eventually.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ceroba_x_dest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ceroba_end_dir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sure is a pickle.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certain my#     pellets would do any#     good on this door.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there's a key#     somewhere? Be creative,#    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liquid_image_index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liquid_amount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liquid_target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liquid_noloop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liquid_overlay_alpha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liquid_overlay_deg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liquid_active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valve won't budge.)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(Best not to disturb the#     pressure you've set.)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shift_amount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completed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ding_sound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lava_color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ydistance1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ydistance2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yy3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ydistance3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transition_alpha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tile_move_distance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sword_spawn_y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sword_spawn_y_2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liquid_current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above_zero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max_height_2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xx4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yy4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ydistance4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xx_needle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yy_needle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attack_started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attack_can_end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block_successful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 Clover, come back here.#     I think I figured it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Another team-up? You're#     wasting your time,#     buddy.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far, these monsters#     have only brought you#     misfortune.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feel like following#     that lady's orders won't#     end any differently.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Especially with that#     "lab" business...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try your best to#     move things along and#     not get sidetracked.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Hopefully we can talk#     soon. Good luck,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ball_delay_list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(There's food inside the#     machine.)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find a stick of beef#     jerky inside the machine.)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decide not to trust the#     mysterious washer food.)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chute is clogged with#     strange-looking plants.)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clogged.)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(Climb to the top?)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generator has started#     working.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generator is already#     running.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flicker_count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ERROR: COOLANT PRESSURE 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GENERATOR STATUS: UNSTABLE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Gee, wonder how that#     came to be?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I'm gonna start#     praying for our safety.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know, in case the#     facility explodes while#     we're knee deep in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part_smokesys_back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part_smokesys_front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part_smokeEm_back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part_smokeEm_front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steam_sound_played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collision_counter_max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Tried in Engineering#     Award: Mr. Chujin Ketsukane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never told me#     he won an award...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proud of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INTRUDERS SPOTTED.#     STEAMWORKS: EASTERN#     BRANCH.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Wait! Who are you!?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just said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VOCABULARY IS NOT#     EXPANSIVE, MA'AM.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Okay... Well, I wasn't#     expecting anyone to be#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let us through,#     we'll be out of your#     hair.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ONE: I DO NOT HAVE#     HAIR.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TWO: I CANNOT ALLOW YOU#     TO PASS.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TRESPASSED ON#     PRIVATE PROPERTY.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HAVE ALSO UTILIZED#     MACHINERY WITHOUT#     PERMISSION.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no! We're just#     heading to Hotland.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aren't malicious in#     the slightest!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us who woke up#     this place. Isn't it#     nice to have power?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WHILE IT IS NICE TO BE#     OPERATIONAL AGAIN, IT IS#     ALSO NOT NICE.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THE LAST OF MY#     KIND TO POLICE THIS#     AREA.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OF MY COMRADES HAVE#     RUSTED 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ALWAYS KNEW I WAS THE#     BEST BUT I AM ALSO#     LONELY NOW. OH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NOW TRAP YOU IN#     A COLD, DARK ROOM, FOR#     WHICH YOU MIGHT PERISH.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husband, Chujin,#     used to work here! I#     have permission!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make me hurt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CHUJIN? MY CREATOR?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I DO NOT SEE HIM#     PRESENT.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robot_part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item_1_xx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item_1_yy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item_2_xx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item_2_yy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item_3_xx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item_3_yy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item_4_xx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item_4_yy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Ouch... Can't say I was#     prepared for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knew my husband was#     an engineer but he never#     told me about that guy.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He'd vaguely mention a#     robotics project that#     could net him a#     promotion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stopped talking#     about it after he quit#     his job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would've used force#     to bypass "Axis" but I...#     I'm not sure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may be the last#     remnant of Chujin's#     talent.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would be best if we#     could just avoid him#     from now 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any case, I guess#     we're pretty lucky he's#     the only guard bot#    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 a second...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an idea!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mentioned how he was#     "lonely" right? Well#     what if we fixed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could use scraps#     lying around to forge a#     companion for him!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doesn't seem too#     bright after all. Maybe#     that's all we need to#     distract him?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you think?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the best plan I#     could think of.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 a better idea?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It'll be easy, trust#    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So...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seem to be in some#     sort of storage room.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 around for parts#     we can use. Shouldn't#     take many.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player_carrying_item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want to use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Positive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Negative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editor_sprite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Grab something else#    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we'll need three#     more objects.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think this'll work?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Certain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Uncertain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don't have time to waste.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Alright, two more and#     we can make this 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this a good pick?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Definitely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 up your mind.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more object should#     do the trick.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this your final#     choice?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Hurry it up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let's build a#     robot!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robot_part_current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robot_part_xx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robot_part_yy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xbound_left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xbound_right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ybound_top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ybound_bottom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He'd mention a robotics#     project that could net#     him a promotion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any case, we're#     pretty lucky he's the#     only guard-bot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He doesn't seem too#     bright after all.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that's all we#     need to distract him?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Find anything that looks#     like a makeshift body#     part.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know, be#     creative.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robot_part_inside_zone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overworld_robot_sprite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new_image_index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max_points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takes care of#    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kinda creative#     when push comes to#     shove.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due respect to#     Chujin's work but this#     might just fool Axis.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hold onto it for#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get outta here,#     yeah?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(Just some useless scrap.)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(Ceroba's many outfits hang in#     the closet.)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can see someone else's#     clothes hidden behind the front#     row.)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 knows what she#     likes,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Usually I'd be envious#     of such intense resolve#     but...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...I'm not so sure it's#     a good trait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spawn_dir_arc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item_number_max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robot_item_placed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robot_move_to_position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robot_item_selected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gui_button_selected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soul_can_move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robot_box_xx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robot_box_yy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robot_box_width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robot_box_height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box_select_xx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box_select_yy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box_select_width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box_select_height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dbox_xx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dbox_yy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dbox_width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dbox_height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{0} - Select/Place#{1} - Cancel selection#{2} - Rotate/Scale 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butt1_xx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butt1_yy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butt1_width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butt1_height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butt1_color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UNDO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butt2_xx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butt2_yy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butt2_width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butt2_height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butt2_color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Perfect! You made#     nothing!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least put a LITTLE#     effort into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done?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Outstanding work.#     Really.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reeally stretched#     yourself on this one,#     huh.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simple but#     recognizable. Not bad.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Hmm... It's a little#     busy but should work.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Um, I'm not sure about#     this design but okay...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uh... something#     alright. I'm sure Axis#     will love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robot_item_rotate_dir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robot_item_is_destroyed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robot_item_is_rotating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rotate_key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rotate_key_released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Hold on! That's far too#     easy of an escape.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be reckless,#     we'll find another way#    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Wow, he caught you.#     Shocker.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are you trying to#     accomplish?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stick to the#     plan!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CANNOT BELIEVE YOU#     FELL FOR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SMART, THEREFOR I#     PREDICTED YOUR ESCAPE.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BACK YOU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WHAT. WHY.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YOU THINK I WOULD#     JUST LEAVE AFTER ONE#     ATTEMPT?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 I WAS ABOUT TO,#     ACTUALLY. THAT WAS#     CLOSE.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LOCK THE DOOR#     FROM NOW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BYE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repeat_count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Can't say that was fun.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be extra cautious#     from now on,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They're gone.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Sigh... This is so#     confusing...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thought Axis said he#     was the last of his#     kind?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Wait... he introduced#     himself as "Model 014".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we're lucky only#     one still functions,#     huh.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Just... be extremely#     careful.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Ugh, it's a dead 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looks like we're#     gonna have to-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move_in_direction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manta_state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The-The-The floor is lava,#     travelers!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am sorry to say I failed the#     game some time ago-bzzt.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H-However-r, you do not have#     to! I will ferry you across the#     lake-bzzt!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bot doesn't seem#     malicious. That's new.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say we give it a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 for your tr-trust!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With my help, the floor will#     not be lava, it will just be#     floor-bzzt.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manta_prompt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The-The-The floor is lava,#     traveler!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manta_dir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manta_speed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manta_has_passengers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up_free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down_free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left_free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right_free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can_dock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dock_x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dock_y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hspeed_current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vspeed_current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arrows_alpha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arrows_frame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arrow_size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arrow_color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manta_get_on_noloop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(Take a ride?)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hor_dir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hspeed_decc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vspeed_decc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end_dir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dir_prio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follower_arrived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h-ave reached your#     destination-bzzt.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the help.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keep moving,#    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need another#     r-ride, I'll be#     here......bzzt.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arrow_size_multiply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color_mult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spawn_dir_wave_inc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topmost paper is a#     handwritten letter.)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To: King ASGORE.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project, while exciting,#     will be quite the undertaking.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will need Mining Co. to#     work overtime to provide the#     necessary materials.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Furthermore, a meeting was#     conducted at the Factory.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happy to report that#     everyone is on board!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already are many great#     robot ideas floating about.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Cooking, cleaning, recreation;#     the motivation is through the#     roof!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Though... one engineer#     suggested we take this further#     with a "protection bot."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quite unsure about that#     proposition but you have the#     final say.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any case, we will see this#     completed.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- Prof. Z.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paper underneath reads:)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Project: Metal &amp; Magic: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Effective immediately, cease#     home utility production at the#     Factory-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rest of the page is#     redacted.)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Tick-tock - tick-tock -#     tick-tock...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current time is 6:26,#     Monday morning!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may have noticed the#     apple trees outside the#     Steamworks are blooming.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That means Spring is upon us!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time of year, my creator#     recommends a picnic by the#     river just south of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the puzzled look? Have we#     not met before?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the Grandfather Clock of#     the Underground!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my responsibility to#     keep the standard time for all#     monsters.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However, I cannot help but#     feel there is a miscalculation#     in my tick-tocking.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simply driving me mad!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not sense the gears#     turning within these walls.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Hm, yes, I believe the main#     clock face outside has stalled!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 engineer should arrive to#     fix it soon.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worry, I will continue#     to keep the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ya boy, Mo!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did I get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 contacts, aight? Eyes#     all over the 'Ground.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Enough chit-chat though, it's#     business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you know, I'm always#     scoutin' around for the next#     big thing, right? 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 was on my way here and#     spotted a buncha glowy plants#     on a wall.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First thought that sprung to#     mind? Taste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I'll tell ya what, the#     stuff hit me like WAM!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Best cuisine you'll ever#     experience, truly.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even molded them into#     recognizable food shapes for#     that visual appeal!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Uh...#     You got something...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ain't done with the pitch#     yet, miss.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important.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 I was sayin', plants?#     More like PLEASED!!!!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Visual appeal is half the#     battle I say!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Ain't nobody gonna buy ya#     product if it looks ugly#     right???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you would, I know it. Ol'#     Mo can always count on your#     business!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Never better,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where's my stand?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uh... I have a few#     products left in my pocket!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go yet!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Here's what I got. (30 G)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still open for business!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Take a look! 30G an item!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seem to be carryin' a lot,#     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back with a lighter load!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a monster's gotta make#     a profit from their#     investments.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Need that 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(You got some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Appreciate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You're... leavin'?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products are high-quality,#     I swear!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on,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that's all I got.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never were very interested#     in my wares,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guess I'm quite the lousy#     salesman when push comes to#     shove.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ya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cleared me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spending all that#     G. Ya boy appreciates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in all, you've been a good#     customer.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ya ever need somethin', you#     can always count on me for#     quality!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ain't the down-to-earth type#     but uh... Thanks...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know... for supportin' me so#     much.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emptied my inventory every#     time we crossed paths.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been in a bit of#     financial trouble to be#     frank...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because of you, (and a#     little luck), I might be able#     to put that behind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done good, kid. Catch ya#     later!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Mo,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mo_jacket_explode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action_follow_up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action_script_follow_up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main_shop_screen_number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Mart-2-Go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you gonna buy#     an item or what?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spr_author_head_normal_new_shop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portrait_author_head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spr_author_torso_normal_new_shop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portrait_author_torso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Uhh... so how did you get here, anyway?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W-welcome to the#     Honeydew Resort!#     Please, look around.#     (was that the line?)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Greetings!#*  Take a gander! Just#     don't touch anything.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Howdy howdy, human!#     Take a gander at my#     wares.#*  Hard-hittin' stuff is#     off limits!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Unauthorized child#     detected. Go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may I be of#     service?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to Bits &amp;#     Bites!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to Bits &amp;#     Bites!#*  &lt; Buy something,#     will ya?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message_draw_alt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message_alt_length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item_max_count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Anything#look good?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Thanks,#stranger!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Sorry, you#need more#money...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Looks like#you're full...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Does it#look bad?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w-want#to talk?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Interested#in anything?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thank#you!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need#the proper#sum.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have#your hands#full.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Change your#mind?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Ask away!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Here's the#menu!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Much#appreciated!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funds'r#insufficient,#kid.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Quit carryin'#so much.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 interested#I take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do ya#wanna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Choose an#item!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Curse my#programming.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Item#dispensed!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are broke.#lol.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 not have enough money#     :[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can't#carry any#more. Too#bad.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do not#have enough#space :[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Thank you#for backing#out.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Changed your#mind?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why#     why why-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Take a look!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Appreciate#it!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&lt; Money.#We need#it.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&lt; You're#carryin'#WAY too#much!&gt;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What's on#your mind?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Buy it for#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G -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shop_talk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y_finish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item_draw_disjoint_x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item_draw_disjoint_y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14HP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14HP#It'll warm you#right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16HP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16HP#Comes with#honey-syrup!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20HP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20HP#It's shaped#like my face!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equip_value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+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draw_string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Acce: 4DF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Acce: 4DF#That would go#g-great on#your 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15HP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25HP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35HP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???#It may be#edible.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Ammo: 3AT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Ammo: 3AT#Finely#crafted!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Acce: 8DF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Acce: 8DF#Made from#leather!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too#young.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15HP#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15HP#Straight from#the tap!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???#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???#No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18HP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18HP#It's family#friendly!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30HP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30HP#A lil'#baby burger!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30HP#_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30HP#This will#kill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30HP#Crunchy#sustenance!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20HP#_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20HP#Unfiltered.#Dirt. Bad.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20HP#Also called#"water."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13HP#_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13HP#Tastes like#plastic.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13HP#Perfectly#salted!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Acce: 9DF#Stop...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Acce: 9DF#Will blind#you.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Acce: 9DF#Important!!!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#&lt; Highly#addictive!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30HP#A taste fit#for a king!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50HP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#&lt; Made with#extra flour ;)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Acce: 10DF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Acce: 10DF#Represent the#Underground!.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box_portait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autoskip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resort has been a family#     business for years.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use local honey in all of our#     goodies while providing a warm#     place to visit.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started by my#     great-great-uncle back 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 was it my#     great-great-grandfather...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answer this customer's#     simple question!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cut out for this job.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resort (NEW)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uhh, more about this#     place...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Our amenities are neat!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honey cooler, our coveted#     latte machine... Oh, and the#     space heater! That's a special#     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donated to us by a real#     nice engineer by the name of#     Chujin! His apprentice helped#     as 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worked in the Steamworks#     ages ago when it was, ya#     know... operational.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course, everyone around#     here knew him for his#     generosity and soft smile.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Always wanted to make people#     feel welcome!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heat from that machine#     often reminds me of those days...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hope it does you too! If...#     you were there, which you#     weren't...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shut up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resort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better than ever.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the place to be in#     Snowdin!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come for the band, some for#     the hotspring...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the monsters love our coffee#     the most.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blame them one bit.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sweet blend of coffee#     beans, hazelnut creamer, and#     honey, straight from the forest.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already had thirteen cups#     this morning!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band?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see...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have a few acts that come#     here to play.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band is a very popular one#     from Hotland.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Oh! You should TOTALLY hear#     their new single.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especially love the chorus!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so good and-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no.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just been talking about#     what I like.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must be so bored...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why I don't like#     conversations.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name rings a bell.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I remember!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Strange little guy.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would often visit here, sit#     down, and watch the band.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looked like he was in a#     trance every time he watched#    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always wanted to talk to him,#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thought of socializing that#     much always scared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Before I could muster the#     courage, he suddenly#     stopped visiting.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wonder where he went?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see him, be sure to tell#     him he's always welcome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don't know what the Royal#     Guard is?#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they're the peacekeepers#     of the Underground!#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set up stations all#     around and keep watch for#     wrongdoers.#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Typically, they handle small#     stuff. Schemers and scammers,#     you know.#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then there are the big#     jobs. Jobs that don't come#     around very often.#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don't think you've#     learned about that particular#     subject in school yet, by the#     looks of you.#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gotta be REALLY mature#     before that enters the#     curriculum. Like... a#     highschooler.#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Sooo... sorry! I wouldn't want#     to spoil your homework!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"Mo?"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Ohhh! "More!", You want more of#     something?#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Coffee? Live music? Let me#     know and I'll see what I can#     do!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No, 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more? Um, alright then...#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...What? 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Something wrong? You look#     annoyed...#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I-I didn't mean to upset you#     if I did!#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(How in the world do I#     communicate with children???)#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Uhhh - do you like video#     games? There's an arcade#     located in the Dunes!#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should ask your parents to#     take you there!#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(Did that work?)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snow should stop falling#     soon. Usually lasts a day at a#     time.#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all super interesting!#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Underground is large#     enough to house its own#     ecosystem, did you know that?#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why snow covers the#     ground and plant life surrounds#     us despite the obvious lack of#     sunlight.#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also these gemstone#     things but that's a whole other#     can of snails...#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s-sorry for the lecture!#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kind of want to be a teacher#     when I get older... It's not#     important......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want to h-hear a joke???#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things I do for#     customers...)#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Alright, uh... Let me think...#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here's one:#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did the dishonest monster#     get fired from his job?#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was caught lying around!#     Heh...#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...Not even a chuckle? Man...#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Definitely keeping this off#     the daily report.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occured in the square?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North Star just walked by my#     shop while staring at the#     ground.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isn't a trouble of mine#     but... maybe you should check in#     on him?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think it's important#     that is. Ahem.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old am I? How old do I#     look?#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Believe it or not, I was born#     with gray hair. Got it from my#     father.#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yes... I am what they call#     a "senior citizen." Which only#     means I am much wiser than you#     youngsters!#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Because I've been around, I do#     have some interesting history#     if you would like to hear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History (NEW)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born during the war.#     Mere weeks before our#     Underground imprisonment.#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father was a soldier in#     King ASGORE's army. And a#     soldier was all he ever#     became.#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my mother got the word#     that monsterkind had to#     withdraw, she refused to leave.#     Insisted on searching for my#     father instead.#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...Despite pleas from#     officers, there was no changing#     her mind. 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promptly given to a#     nanny and raised in this very#     mountain.#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so goes life in such#     circumstances. Not everyone#     gets it easy.#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say, these kids out#     here... While they can be#     bothersome, they are lucky.#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Underground isn't ideal#     but from the ripples I grew up#     feeling, it is much better than#     the strife of days past.#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thankful for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History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North Star's posse are friends#     of his from highschool, I#     believe.#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There, they started a club to#     talk about movies and dress up#     to go on imaginary adventures.#     Almost like a permanent Pumpkin#     Day.#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think that they're a#     little old to be doing such#     things but it's pretty#     harmless.#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...What am I saying? It isn't#     harmless! They harm me almost#     every day!#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you know that Ace and#     Mooch installed a speaker#     system throughout the town? 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use it to play little#     jingles and this dreadful song#     that loops over and over! It#     even changes arrangements in#     certain buildings!#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 morning at seven they#     wake me up with an eagle#     screech!#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tried telling Ace that#     it's SUPPOSED to be a rooster#     crow but he always says#     "Roosters and crows can't get#     together like that."#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COULD if it was true#     LOVE!!!#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(Pant... pant...)#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...What were we speaking#     about?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Humans, huh?#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I'm afraid there's no#     sugar-coating it. Humans such#     as yourself are widely#     disdained in the Underground.#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popular to root for their#     annihilation, even.#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much loss... So much grief...#     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wicked actions of#     humankind are forever etched in#     our history, only to subside#     once King ASGORE obtains seven#     of their SOULs and judgment is#     brought upon the Surface.#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you wonder, "How can a#     town like the Wild East exist#     in such a society?" Well it#     isn't without its controversy.#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Most are indifferent,#     preferring not to acknowledge#     it.#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some make their opinions#     very clear, stating that the#     town's making light of a#     serious situation, or even that#     we're traitors to monsterkind#     itself.#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Rather harsh, right?#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believe everyone who#     participates is just fascinated#     with the Surface world. Whether#     it be historical, or plain old#     escapism.#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nothing wrong with#     finding an appreciation for#     such things, the way I see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Opinion (NEW)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opinion on humans? Hmm...#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spent most of my life#     disliking humans outright.#     Justifiably so.#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But... as I've aged, I've#     pondered over my bitterness.#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Thought that perhaps, this#     feud is more nuanced than it#     first appears?#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even with all my years, I#     still haven't reached the other#     side, if I ever will.#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know that I dislike the#     nature that drove humankind to#     do what they did. 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violence, the#     selfishness...#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that nature can reside in#     anyone.#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At the end of the day, it's#     about an individual's#     character, you see. 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Whether or not they carry#     civility and respect within#     their SOUL.#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far, I see those traits in#     you, so I've given you a pass.#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anyway, it would be#     foolish of me to eliminate a#     potential patron when they have#     money to spend,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Opinion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life's dedication!#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work with steel, iron, and#     even a little silver and gold#     when I'm feeling fancy.#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Mining Co. is still uncovering#     many such materials so I buy it#     from them at the beginning of#     each month.#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Creating practical and#     beautiful items from rubble is#     endearing. I learned everything#     I know from a job in New Home#     where I made armor for Royal#     Guards.#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head smith who taught me -#     rumor was that he helped King#     ASGORE forge his mighty#     trident.#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course, naysayers tout that#     it's made of pure magic but I#     don't believe them!#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 know that ASGORE wields#     a trident, correct? An absolute#     masterwork it is!#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His armor is wonderfully#     crafted as well. I've heard#     it's impenetrable!#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Such a respectable monster#     must look the part and he#     spared no expense!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hoping you wouldn't ask#     about them...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Young hooligans are all they#     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Hooligans I'm forced to put up#     with to keep my business afloat.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have no respect for the#     fine arms I produce, always#     waving them around like they're#     some child's toy!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However, I have learned how to#     benefit off their behavior.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the only monster around#     that provides such quality#     weapons, so whenever they push#     me, I push back and threaten to#     close shop.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always crumble and end up#     paying far more than the weapon#     they want is worth.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little money is worth a few#     headaches,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 yes, my gallery of babies!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Uh... That sounded strange...#     Ahem!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These beauties are all crafted#     from the highest quality#     materials!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forge them myself in my#     personal gunsmithing room!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only do I make them with#     care, but I also care FOR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start my mornings by#     polishing the whole stock until#     I see my reflection in them!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also know how to handle these#     bad boys. I'm a way better shot#     than North Star, that's for#    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I... I saw a bandit in my#     rafters.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Wild East gets many#     visitors each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something about the#     aura here that some monsters#     can't get enough of.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don't worry. I'm not#     selling ultra-deadly weapons to#     any passerby with enough 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make sure my wares are tame#     enough to not be lethal. I#     myself am not one for violence!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Well... used enough times#     consecutively, they COULD be#     lethal. But then again, a ballet#     shoe could also be lethal used#     enough times.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Look, don't question my#     morality too much! I am not#     prepared to speak about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heard about this town some#     years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mastered my smithing#     capabilities and was looking to#     open up shop.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it turns out, there was an#     empty building here so I thought#     "why not?" Seemed like quite the#     perfect town for such a shop.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I regret settling down here,#     resulting in endless torment#     from five demonic youngsters?#     Every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everyone else I've met is#     quite pleasant, so it balances#    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probably not the best#     time to chat. Real worried#     'bout everythin' goin' on right#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can't chit chat right#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wanna savor this reunion as#     much as possible, bless their#     hearts.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 all the drama settled? It#     was real rough out there.#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Five are like siblin's, ya#     know? Every now and then a spat#     rears its head.#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'Course, most of the time it's#     somethin' like Mooch stealing#     Ed's hat or Star forgettin' to#     turn off his "mission machines"#     out in the Dunes.#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was uh... This was a step#     above.#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ain't my business but I'm#     sure it'll all smooth over in#     time... 'least I hope.#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Family,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Ceroba's little troublemaker.#     Real cute kid.#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She likes to hang 'round us#     and the Five when her mom's in#     town.#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Looks dang intimidatin' in a#     cowboy hat too, that's for#     sure. Little older and she#     would fit right into our#     group!#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 I don't think Ceroba#     would allow it seein' as we#     might not be the best#     influence, haha.#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I been meanin' to ask#     Ceroba where Kanako's been.#     School field trip maybe? She#     does like to travel 'round the#     Underground.#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 I wouldn't think she'd#     be allowed too far ever#     since...#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well, I could tell stories#     for hours but that's the gist#     of it, heh...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Heard fears of Royal's bargin'#     into town? Your presence did#     cause a stir. Only natural.#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government takes human#     business seriously. Very#     seriously...#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you've been hunted#     and attacked a hundred times by#     now. Happens every once in a#     while when a human falls down#     here.#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Man, if I didn't have a#     business to upkeep I'd let#     whoever's wronged you have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Government (NEW)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if you're worried the#     town's gonna be ransacked, I#     wouldn't be.#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Royal's don't come 'round here#     often. I don't think they much#     care what we do.#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my knowledge, last time any#     representative showed up was to#     post a flier on the news board.#     A notice for some kinda new#     healthcare program.#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Ol' Fluffybuns and his posse#     aren't exactly the most active#     group. 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Other than chasin' the odd#     human, I don't think they have#     anything else to spend their#     time on. 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seems monsterkind has#     peaked in a way, so I reckon#     everyone should just come out#     here and spend their G on a#     slice of the Surface! Haha.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Government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Ceroba's partner? Um,#     well, kind of a heavy subject...#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never really came 'round#     this town back in the day.#     Didn't like what it stood for.#     Not that the tension was#     one-sided.#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Whether it was politics or an#     unburied hatchet, Star didn't#     speak highly of the fella#     neither.#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was one time though...#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after hours - no one#     here but me. BAM! Front doors#     swing open and in walks#     Chujin.#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was breathin' heavy, worn#     'n rugged... Unusual for a#     cleancut monster of science.#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didn't think he drank but#     nevertheless, he sat down and#     ordered a cold one. 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asked if somethin' was the#     matter but all he said was, "I#     believe I've seen a ghost."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Weird, huh? Like... a monster?#     Couldn't be what he meant,#     right? Who knows...#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Shoot, I've said too much#     haven't I?#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in all, I wouldn't bring#     him up 'round Star or Ceroba.#     There's a lotta feelin's there,#     ya know...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Chujin (NEW)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but I need to be more#     careful of what beans I spill.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ain't becomin' to spread#     gossip while a widow's still in#     mourning.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Chujin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this little place? It's#     pretty fun 'round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heard it was established some#     years back when the Dunes gained#     its name if you get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should be polished on its#     history but Star don't talk#     'bout those days.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lookin' for a friendly#     environment to share my brewin'#     skills, so here I 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ain't terribly much to do#     in this town but that only makes#     it more close-knit.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Every day has been pretty#     predictable until you showed up.#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eager to see what Star's#     plannin'.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Haha, I get this question a#     lot.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These fellas are my pets. Real#     reptiles, not monsters.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Their names are Ann, Sammy,#     and Bert.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Underground still houses#     some critters from the Surface#     like birds and insects.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found these west of here,#     hidin' in a crevasse of sorts.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 monsters think keepin'#     pets is strange but I think it's#     cute.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give me someone to talk to#     when business is slow.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 at any time. Won't hurt#     my feelin's.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Oh... I see. Star's tryin' to#     keep you here since it's a big#     deal and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ain't right if you're#     wantin' to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try not to infringe on#     sheriff business but I'll ask#     him 'bout it soon.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he means well by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character! Our big and#     courageous sheriff.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get a feelin' he ain't as#     tough as he likes to play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then again, maybe he's just#     clumsy.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His whole posse is a hoot. They#     frequently host parties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definitely knows the right#     kind of monsters to surround#     himself with.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to mention Ceroba, his#     childhood friend. I get a kick#     out of her and Star's antics.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she brings her daughter into#     town, it's basically two against#     one,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that I think about it, it's#     been a while since I saw the#     rascal.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really need to get the whole#     gang together 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Code line 327: "If a customer is#     determined 'unauthorized', treat#     them with utmost disrespect so#     they will not buy up the#     company's snacks."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disrespectful state was#     initiated when I scanned your#     dull face.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Bring a Steamworks employee ID#     next time to experience#     "Hospitable Mode."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Until then, you may still#     purchase items, but I will tear#     apart your self-esteem while#     you do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Loser.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about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Steamworks are only the#     finest in monster science and#     engineering, no big deal or#     anything.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Structures built from the#     toughest steel and the greatest#     minds, sure to stand the test#     of several millennia!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Searching for a more advanced#     facility would be like searching#     for the corner of a circle.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With quality machines such as#     myself at every turn, lives are#     improved every day!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 am not a propaganda machine.#     My creator made sure I specify#    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Searching for "Axis" in the#     database...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 - Latest Model: 014, is a#     robot built to act as a Royal#     Guard.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Production goal: Create an army#     of Axis guard-bots to protect#     monsterkind from humanity.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Production status...#     Discontinued.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is all of the information#     I have on this robot.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 were to be helpful, which I#     will not be, I would tell you to#     ask an engineer in the Factory#     Wing for more information.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Where is the Factory Wing?#     I cannot tell you.#     You are unauthorized.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that I trust you to find it#     on your own since you are,#     in fact, an idiot.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snacks are up to the#     HIGHEST Steamworks standards.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ensure the employees'#     designated meal times are as#     enjoyable as possible.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Because of my popularity, I often#     run out of inventory to which#     my creator restocks every Monday#     at 8:00.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reminds me... My last boot#     up - yesterday - was a Sunday.#     Dr. R.O. should be stopping by#     any minute now. I simply cannot#     wait.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none of that is your#     business, now is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 robot has a creator! It#     is a law of the land after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Mine is Dr. Rutherford Oscar!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Prestigious engineer, chemist,#     botanist, architect, doctor,#     dentist, archeologist,#     geologist, zoologist, chef,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...tailor, musician, athlete,#     forklift operator, pilot,#     writer...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...salesman, mailsman, snailsman,#     beekeeper, birdkeeper, veteran,#     veterinarian, electrician,#     beautician, magician, war#     criminal, banker, pranker,#     fish-tanker, and...#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...3% shareholder in the#     government.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guy!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what they say:#     Steamworks makes the dream#     work!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the place to BE for#     progress!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Each profession has its own#     division, and I am not one for#     math!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 ha, I am only kidding of#     course! All robots are forced#     to love math!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Factory Wing is where home#     appliances are created for#     monsterkind to enjoy.#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From refrigerators to washing#     machines, the assembly line#     makes it easy for monsters to#     take it easy!#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do not forget the second#     floor which specializes in#     smelting materials mined around#     the Underground into the#     currency known as G.#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what makes the economy#     run as adequately as it does!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From the Chemistry Wing to the#     Greenhouse, there is a job for#     everyone!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apologize, customer. My#     hospitable code is preventing#     me from releasing any#     classified information on my#     colleagues.#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Though we appear as#     individuals, us robots are#     quite the hivemind. All#     controlled by a station to the#     west of my current location.#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Axis, however, is a bit of an#     exception. The 'black sheep' of#     the robotics project to put it#     lightly.#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you imagine acting outside#     a governing fist that only#     gives you one purpose and no#     hope of freedom? Could NOT be#     me!#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if you care to know more,#     he does love to talk about#     himself so I would ask him :]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 snacks... My purpose :]#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highly suggest you purchase#     some! They are made with all#     natural ingredient substitutes!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(Hey, Clover, I don't#     think these... two can#     help us. We need to be#     going.)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Help? Help with what?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Help? Help with what?#*  &lt; We can be handy. Whatcha#     hidin'?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it's nothing! My#     um... kiddo here wanted#     to look at your shop.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&lt; That's your kid? When uh...#     when do the they get their#     feathers?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Late bloomer. You know#     how it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do we ever!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do we ever!#*  &lt; Bits didn't get his mouth#     until age nine.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uh, it was nice to#     meet you but we have#     places to be. Isn't that#     right, child of mine?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(Finish up your#     business, please.)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box_sndfnt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(We really don't have#     time to chat. Maybe#     later, okay?)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Mr. Fluffybuns is the shining#     beacon of our nation!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of the main reasons we're#     so close to breaking the#     barrier and moving back up to#     the Surface.#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of the main reasons we're#     so close to breaking the#     barrier and moving back up to#     the Surface.               #*  &lt; Yeah, he's great at stickin'#     it to the humans!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 now! ASGORE carries a huge#     weight on his shoulders, you#     know. Having to deal with all#     the unpleasantries that come#     with harvesting human SOULs#     isn't a fun job.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Handles it like a champ,#     though!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wouldn't choose anyone#     else to lead us into a#     brighter future!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wouldn't choose anyone#     else to lead us into a#     brighter future!#*  &lt; Geez, if you like him so much,#     why don't you marry the guy?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you know I would if I#     could!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&lt; It's a stretch of land which#     happens to be hot. Done. Area#     explained.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Ahh, you're doing a disservice#     to the rich history Hotland has#     to offer!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Ahh, you're doing a disservice#     to the rich history Hotland has#     to offer!#*  &lt; It's got rich history#     alright. Cost a fortune to#     build the place! Heheh.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for good reason! There are#     many impressive landmarks here#     like the Lab, the Spider House,#     UG Apartments, elevators one#     through seven, conveyor belts...#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 ...rocks.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 ...rocks.#*  &lt; It's a stretch of land which#     happens to be hot.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 Yep.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Hotland (NEW)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Lab is located a good#     distance away from here on#     Level 1. It's where the#     brilliant Dr. Alphys conducts#     important work for the King!#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&lt; I have a theory that some of#     the weird food in the#     Underground stem from#     experiments gone awry in that#     building.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yeah? Like what?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yeah? Like what?#*  &lt; Ever heard of a thing called#     "Instant Noodles?" It's a#     frickin' square that turns into#     edible worms when put in water!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&lt; Science gone wrong! Poison!#     Has to be!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heard it's delicious.#     Have you tried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heard it's delicious.#     Have you tried it?#*  &lt; 'Course I have. I ain't#     afraid of death.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Haha, sometimes I wish you#     were!#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Anyway, reaching the Lab has#     been a pain lately. Loootta#     traffic. Almost like#     something's in the air...#     something new.#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&lt; Ya think? Not much has#     changed 'round here in ages.#     Trust me, I've lived through it#     all.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have? Buttons... how old#     are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You have? Buttons... how old#     are you?#*  &lt; I've seen war, Bits.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...Huh.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&lt; WHOA!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 WHOA HEY!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 WHOA HEY!#*  &lt; WIND ME UP, BITS! WIND ME UP#     RIGHT NOW!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Excuse me, patron but Buttons#     doesn't appreciate that word.#     It's not considered very nice#     where he comes from.#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&lt; Take your FILTHY mouth to#     the Dump where it belongs or#     I'll shut you up right here and#     now you expressionless infant!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Buttons, we talked about#     this. Finish the phrase: "We#     don't...#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 Buttons, we talked about#     this. Finish the phrase: "We#     don't...#*  &lt; ...punch who hath punched" I#     know, I know!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working on Buttons'#     anger management. It's a slow#     process but I think he'll get#     it sooner or later.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&lt; I don't see what's so wrong#     with unleashing rage upon my#     enemies, I honestly don't.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simple: Being kind to#     others leads to more profits in#     the shop.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simple: Being kind to#     others leads to more profits in#     the shop.#*  &lt; ...Maybe I could try a#     LITTLE harder, you're right.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um, heh...#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a rather sensitive#     subject, I don't really kno-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a rather sensitive#     subject, I don't really kno-#*  &lt; Toriel DIVORCED the King!#     Hilarious!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Buttons! The disrespect!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Buttons! The disrespect!#*  &lt; If the man's not right, the#     man's not right.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you're such a handful!#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...Am I right? Get it?#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...Am I right? Get it?#*  &lt; Stop speaking.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Toriel? (NEW)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Honestly, I don't know much#     about the former Queen. Her#     whereabouts, how she's doing...#     All a mystery.#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course, it isn't any of my#     business anyway so I haven't#     properly looked into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course, it isn't any of my#     business anyway so I haven't#     properly looked into it.#*  &lt; I've seen your stash of#     gossip magazines. Don't lie to#     the customer.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I-I mean, one gets curious of#     course! That's all, really!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I-I mean, one gets curious of#     course! That's all, really!#*  &lt; Hey I love readin' 'em as#     much as you do! Stuff is spicy!#    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Right??? To be a Flier on the#     wall during the-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...The um...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...The um...#*  &lt; ...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Yeah... I do wish Toriel the#     best. I'm sure she's made a#     fine life for herself.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other_talker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Alright, catch you on the flip#     side!#*  Peace 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ya! Thanks for being so#     kind!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wish you good travels!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fun out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Yes, bye, thanks for nothing.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 for using the Vendy#     service!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your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Thanks for your time!#*  &lt; Don't let the door hit ya on#     the way out!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shop_audio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obj_scanlines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sell_shop_screen_number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sell_count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shop_geno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How's business?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band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Royal Guard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Feisty Five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Wares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Visitors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History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Humans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Smithing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Town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snakes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 I leave?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North Star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Feisty Five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Kanako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attitude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Snacks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Sock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lava_surf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surface_parts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draw_surface_part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you! I will make#     good use of this!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Give me a break, buddy!#*  You honestly think I'm gonna buy#     your rotton food and twigs you#     found off of the ground?!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I look like?#*  A conventional NPC who will just#     buy any random junk you come#     across?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gotta give me more credit#     than that!#*  You'll have better luck looking#     elsewhere.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Look, if you are in need of some#     money, why not build a fangame,#     set up a Gamejolt or itch.io#     page, and hope for donations?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wonder if it's even legal to#     accept donations from fangames...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appreciate the offer,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dad would ground me if I#     bought items off strangers.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what he always told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"Don't buy items off strangers."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 heh... heh...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already declined...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Was... was I not nice enough?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Over a year of working here and#     I still screw everything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a bar, not a marketplace.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Try Blackjack down the road#     if you wanna barter.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already told ya to ask#     Blackjack about sellin'.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yes! I will gladly dispense#     your garbage! Hand it 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stop.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Unfortunately, I cannot#     receive any of your items, only#     dispense my 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terribly sorry!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Sell an item to us? Buttons,#     what do you think?#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Sell an item to us? Buttons,#     what do you think?     #*  &lt; No deal! No can do! Not in a#     hundred years!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Hmm, hundred and one?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Hmm, hundred and one?     #*  &lt; By that time you'll be dead#     and I'll be runnin' the shop by#     myself! &gt;#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 that's pretty dark,#     Buttons!#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 that's pretty dark,#     Buttons!     #*  &lt; We live in a frickin' cave,#     it's always dark!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&lt; Heheheheh! 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inventory_max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Inventory Empty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item_price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-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Will you sell the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disjoint_default_x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disjoint_default_y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torso_sprite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an#excccellent#travel companion,#I am!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point_x1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point_y1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power_x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power_y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move_factor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reset_screen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world_room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world_x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world_y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rm_darkruins_01_yellow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rm_dunes_test_yellow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 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 melancholy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 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Honeydew Resort 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selmax_main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seldepth_main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c_select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c_void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key_fast_ct_left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key_fast_ct_right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key_fast_ct_limit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key_debug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debug_toggle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key_slow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key_slow_right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key_fast_left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key_slow_left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key_fast_right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key_vert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selnumh_world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selnuml_world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key_hor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obj_room_special_holder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obj_overworld_room_special_fade_out_screen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selnumh_enemy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selnuml_enemy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selection_enemy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melancholy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selnumh_shop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selnuml_shop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selnumh_item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selnuml_item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item_hold_take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scr_item_take_check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can_take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selnumh_equip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selnuml_equip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equip_disjoint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selnumh_stat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selnuml_stat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array_min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fnt_crypt_of_tomorrow_0_5x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FPS: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#FPS REAL: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fps_real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indent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option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[ENEMIES]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[SHOPS]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[ITEMS]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[EQUIP]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[STATS]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[RESET]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option_count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SELECT OPTION: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[RUINS]: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[DARK RUINS]: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[LOWER SNOWDIN]: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[DUNES]: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SELECT ROOM: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[SPECIAL]: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SELECT ENEMY: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SELECT SHOP: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[STORY]: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[HEAL]: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[PROTECT]: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[SPEED]: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[WEAPON]: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[ARMOR]: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[W. MOD]: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[A. MOD]: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SELECT ITEM: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SELECT EQUIPMENT: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[LEVEL]: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[GOLD]: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[HP]: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[PP]: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[SP]: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SELECT STAT: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enemy_selection_number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shop_selection_number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world_var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scr_controls_debug_overworld_old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key_worldprevious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key_worldnext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key_worldcurrent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font_type_ui_0_5x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DEBUG MODE:#TOGGLE: 0: ON#CONTROLS:#1/2: BATTLE LEFT/RIGHT#3: START BATTLE: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#4/5: SHOP LEFT/RIGHT#6: START SHOP: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#FPS: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#FPS REAL: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DEBUG MODE:#TOGGLE: 0: OFF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 Kanako...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depth_overworld_text_normal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item_pause_screen_number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eat the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Your HP was maxed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snd_borfborf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case_end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obj_stats_screen_pause_screen_overworld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obj_main_selection_pause_screen_overworld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font_type_text_0_5x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text_linebreak_limit_overworld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text_separation_overworld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obj_dialogue_box_overworld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text_vdisjoint_overworld_normal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text_hdisjoint_overworld_normal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10 HP#*  Has a distinct,#     non-licorice flavor.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Croquet Roll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15 HP#*  Fried dough traditionally served with a mallet.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Weapon AT 0#*  Its bark is worse than#     its bite.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Bandage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10 HP#*  It has already been used several times.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Rock Candy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 HP#*  Here is a recipe to make this at home: 1. Find a rock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Pumpkin Rings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8 HP#*  A small pumpkin cooked like onion rings.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12 HP#*  A donut made with Spider Cider in the batter.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Stoic Onion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5 HP#*  Even eating it raw, the tears just won't come.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Ghost Fruit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16 HP#*  If eaten, it will never pass to the other side.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Spider Cider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24 HP#*  Made with whole spiders, not just the juice.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Butterscotch Pie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All HP#*  Butterscotch-cinnamon pie, one slice.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Faded Ribbon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Armor DF 3#*  If you're cuter, monsters won't hit you as hard.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Weapon AT 3#*  Made of plastic. A rarity nowadays.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Tough Glove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Weapon AT 5#*  A worn pink leather glove. For five-fingered folk.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Manly Bandanna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Armor DF 7#*  It has seen some wear. It has abs drawn on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Snowman 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45 HP#*  Please take this to the ends of the earth.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Nice Cream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15 HP#*  Instead of a joke, the wrapper says something nice.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Puppydough Icecream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28 HP#*  Made by young pups.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Bisicle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11 HP#*  It's a two-pronged popsicle, so you can eat it twice.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Unisicle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11 HP#*  It's a SINGLE-pronged popsicle. Wait, that's just normal...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Cinnamon Bun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22 HP#*  A cinnamon roll in the shape of a bunny.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Temmie Flakes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 HP#*  It's just torn up pieces of colored construction paper.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Abandoned Quiche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34 HP#*  A psychologically damaged spinach egg pie.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Old Tutu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Armor DF 10#*  Finally, a protective piece of armor.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Ballet Shoes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Wpn AT 7#*  These used shoes make you feel incredibly dangerous.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Punch 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 Item#*  Use to make punching attacks stronger in one battle. Use outside of battle to look at the card.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Annoying Dog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Dog A little white dog. It's fast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Dog Salad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?? HP#*  Recovers HP. (Hit Poodles.)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Dog Residue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Dog Item Shiny trail left behind by a dog.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Dog Item Dog-shaped husk shed from a dog's carapace.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Dog Item Dirty dishes left unwashed by a dog.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Dog Item Glowing crystals secreted by a dog.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Dog Item Jigsaw puzzle left unfinished by a dog.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Dog Item Web spun by a dog to ensnare prey.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Astronaut Food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21 HP#*  For feeding a pet astronaut.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Instant Noodles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HP#*  Comes with everything you need for a quick meal!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Crab Apple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18 HP#*  An aquatic fruit that resembles a crustacean.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20 HP#*  The "meat" is made of something#     called a "water sausage."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 Cat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21 HP#*  Like a hot dog, but with little cat ears on the 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Glamburger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27 HP#*  A hamburger made of edible glitter and sequins.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10 HP#*  Made from glowing marshwater. Increases SPEED for one battle.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Starfait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14 HP#*  A sweet treat made of sparkling stars.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Legendary Hero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40 HP#*  Sandwich shaped like a sword. Increases ATTACK when eaten.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Butty Glasses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Armor DF 6#*  Glasses marred with wear. Increases INV by 9. (After you get hurt by an attack, you stay invulnerable for longer.)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Torn Notebook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Weapon AT 2#*  Contains illegible scrawls. Increases INV by 6. (After you get hurt by an attack, you stay invulnerable for longer.)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Stained Apron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Armor DF 11#*  Heals 1 HP every other turn.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Burnt Pan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Weapon AT 10#*  Damage is rather consistent. Consumable items heal 4 more HP.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Cowboy 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Armor DF 12#*  This battle-worn hat makes you want to grow a beard. It also raises ATTACK by 5.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Empty 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Weapon AT 12#*  An antique revolver. It has no ammo. Must be used precisely, or damage will be low.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 Locket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Armor DF 15#*  It says "Best Friends Forever."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Worn Dagger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Weapon AT 15#*  Perfect for cutting plants and vines.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Real Knife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Weapon AT 99#*  Here we are!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Locket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Armor DF 99#*  You can feel it beating.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Bad Memory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Hurts 1 HP#*  ?????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12 HP#*  The goal of "Determination."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Undyne's Letter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Unique Letter written for Dr. Alphys.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Undyne Letter 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Unique It has DON'T DROP IT written on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13 HP#*  Regular old popato chisps.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Junk Food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17 HP#*  Food that was probably once thrown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Mystery 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Unique It is too bent to fit on your keychain.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Face Steak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60 HP#*  Huge steak in the shape of Mettaton's face. (You don't feel like it's made of real meat...)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Hush Puppy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65 HP#*  This wonderful spell will stop a dog from casting magic.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Snail Pie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Heals Some HP#*  An acquired taste.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temy armor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Armor DF 20#*  The things you can do with a college education! Raises ATTACK when worn. Recovers HP every other turn. INV up slightly.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bullet_distance_min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bullet_attack_dir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bullet_spin_dir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pal.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Heh, what are you doing#     in this cramped alley?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we both know#     this isn't the way to#     the Castle.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do know that, right?#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so let's turn#     around and get on with#     the plan.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Clover, come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Is this about that#     letter you received in#     the Steamworks?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It's gotta be a trap.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seriously gonna#     fall for something so#     obvious?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bird never got you#     anywhere.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who did? Me!#     Your best friend!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many times have I#     saved your life?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Martlet's done is#     put it in danger!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Alright, fine!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this is what you#     think is worth your time#     then I... trust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else would a friend#     do, after all?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don't say I didn't#     warn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generate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mus_gameover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Heh, I sure heard#that!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don't wanna#hear it again,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thing hates#noise,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Use that fact to#your advantage!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Quite the permanent#solution, eh?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Too bad I can#undo it,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loner packs#a punch!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Nothing you can't#handle, though!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 time I checked,#no one likes a fried#human.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Get back out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Blah blah blah,#what a whiner!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Let's hurry up and#deal with this recluse!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not sure she even#meant to kill you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Impressive...?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Come on, you lost#to this rookie?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Step it up,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 about "freezing#up"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...Oh right, you can't#laugh because... Yeah.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Come on, 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Surely you can dance#better than THAT!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 you have good#rhythm?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'Cause it kinda seems#like you need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 about over the#top...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Let's show this#showoff who's boss!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can't say I blame#you for dying, honestly.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four v one out#there! Buncha cheaters...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Heh, how are they#gonna explain THIS to#the Sheriff?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I'd love to stick#around for that mess,#but oh well!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dunno if you can take#on this posse all at once.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Just stay alive as#long as you can,#alright?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mentor vs apprentice#thing is fun and all,#but...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do know the mentor#isn't supposed to win,#right?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human-wannabe is#a total pushover!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Bet he'll crack if you#survive long enough, haha.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There's no way this#fraud bested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Come on, show him who#the real gunslinger 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 about lethal!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Maybe try getting your#"offense level" lower?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Who knew a robot could#be so cold-blooded?#Or... just cold.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Unless things get even#weirder. You never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bot may be tough,#but you're tougher!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Put it back where it#came from!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Clearly Axis wasn't#built to last.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can take him out,#I'm sure of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bot's done nothing#but bully you around!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Give him a taste of his#own metallic medicine!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Brush yourself off,#Clover!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time to put#the "ax" in Axis!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didn't come all#this way to die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Let's finish this 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gonna let this#backstabber win?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 on my watch!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We're so close#to our goal!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mess it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need to keep your#guard up at all times!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buy into Ceroba's#sob stories!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can't give up#now,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time to take#Ceroba down for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She's tougher than#she looks,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Luckily, so are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let this guard's#flashy front get to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know a weak-willed#monster when I see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Gee, these monsters#sure are cruel!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who is their main#influence? The 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Has the almighty Clover#met their match?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Surely not!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Aww, come 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Things were just getting#good!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lady's totally#predictable!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Memorize the patterns#and she's done for!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tell me this is#your limit!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'Cause there is more#where that came from,#buddy!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Oh, just kill her#already!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you want to,#that 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piece of junk#did you 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Heh, thought you were#better than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should've dealt#with this bot a#long time ago.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no, had to play#the big bad action#hero!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can't help but feel#like this is karma,#heh.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I GUESS I should#still revive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can't reach ASGORE#if you're dead!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fool around!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supposed to#DODGE the attacks!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Remember what I#taught'cha?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didn't offer my#help just to see#you die!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Let's get moving!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How careless...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Well, there's always#nexttime!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Yikes, that looked#painful!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Brush yourself off and#get back at 'em!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Dying sucks, right?#Right.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try not to do#it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a mission,#remember?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mess it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These attackers can't#get their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Try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Let's get moving.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can't reach ASGORE#if you're dead.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fool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sure you're cut#out for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Come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Aaannd there goes#your SOUL!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Dodge the attacks next#time, will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retry_enabled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menu_option_selected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Retry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pl_x_diff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Flier died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time_increase_x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time_increase_y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animation_disjoint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draw_circle_alpha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image_alpha_divider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advance_x_hand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advance_y_hand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transformed_speed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transformed_rotation_speed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time_increase_angle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sign_modifier_advance_hand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time_elapsed_advance_hand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time_elapsed_advance_increase_hand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sign_modifier_advance_back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time_elapsed_advance_back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time_elapsed_advance_increase_back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animation_disjoint_advance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advance_y_back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starting_point_reference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no_loop_blinking_1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no_loop_blinking_2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set_new_image_speed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set_new_image_speed_value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increase_image_alpha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time_increase_flee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wing_speed_default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wing_speed_adjuster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wing_speed_modifier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wing_speed_add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animation_disjoint_y_flee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draw_position_y_flee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no_loop_moving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actor_crestina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actor_dad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actor_orion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you can't find Starlo#     anywhere?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isn't like him at 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hoping he was#     here, hiding in his room#     or something.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Now... I have no idea.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he ran away? His empire#     did just crumble beneath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though? The path he took#     only leads to the Steamworks#     gate.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think he... jumped the#     fence?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no way! He can't do#     that! There's nothin' out#    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 he ever one to stick to#     the rules though? He#     might've...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okay, stay calm. We#     haven't exhausted our#     options yet.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sure he'll return#     soon. He's too much of#     a softy at heart.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hope you're right...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abandoned pickaxe.)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a pickaxe!)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custom_fade_direction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custom_fade_alpha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custom_fade_rate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time_max_high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max_rise_high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jump_count_max_low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jump_count_max_high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stomp_counter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stomp_counter_max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shake_intensity_x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shake_intensity_y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no_loop_stomp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micro_cloud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shake_direction_x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shake_direction_y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guardener_pitch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AWAKE.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GUARDENER - MODEL 02 -_#     ST_ATUS, D_MAGED. .  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HE-HELLO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 IT YOU WHO#     DISTURBED THE FLOR#     A?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ASK YOU TO PLEASE#     HAVE MORE _RESPECT.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Um, we apologize. Won't#     happen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WORRY. 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SEEING T;HAT THE CHILD#     IS SO Y-Y-OUNG, IT IS#     FORGI&gt;ABLE.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REPORT#     THE_INCIDENT AS A LEVEL#     3-03--__4LLEE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EV-EL 10 OFFENSE.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LEVEL 10 MEANS - THE#     TERMINATION OF THE TRAMPLER.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Hold 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FAREWELL.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ABOUT TO DO SOMETHING..#    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YES, I REMEMBER.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SENDING LEVEL 3 REPORT_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[RESPONSE - NEGATIVE]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APOLOGIZE. ALLOW ME TO CALL#    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HELLO? CREATOR?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THERE?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BELIEVE MY CREATOR MAY BE#     PLAYING A "PRACTICAL JOKE" ON#    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SIGNALING STEAMWORKS HEAD#     OFFICE_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[BEEEEP - THE LINE YOU ARE#     CONTACTING HAS BEEN#     DISCONNECTED]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WHERE... WHERE IS EVERYBODY?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OH... I HAVE ALLOWED IMMENSE#     OVERGROWTH.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UNDERSTAND.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SEEMS... MY DAY HAS PASSED.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...CANCEL REPORT AND#     REINITIATE HIBERNATION_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[HIBERNATION SEQUENCE ENGAGED]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SORRY FOR INCONVENIENCING#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NOT KNOW WHAT THE WORLD#     IS LIKE NOW, NOR D-DO I WISH#     TO. //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LIFE WAS. .. M-MUCH BETT&gt;ER...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_NOT ;KNOWING... 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Let's... keep moving.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had to be some#     other way...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just... keep#     moving.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guardener_arms_sound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was_invisible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image_alpha_immunity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id_dunebud_chase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can_change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door_closed_amount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screenshake_intensity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effect_dark_overlay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time_mult_normal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time_mult_loved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nostril_draw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nostril_count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nostril_max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nostril_alarm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stage_counter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st_normal_1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st_normal_2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st_normal_3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st_normal_4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st_grateful_1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st_grateful_2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st_grateful_3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st_grateful_4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st_critical_1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st_critical_2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st_critical_3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st_critical_4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WON!#*  You earned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XP and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gold.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#*  Your LOVE increased.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can_check_display_text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display_text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image_xscale_inc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image_yscale_inc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imagea_normal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time_elapsed_sparkles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time_max_sparkles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doggo_chance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doggo_x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doggo_y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random_doggo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T1 BG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T5 BG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T8 BG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T1 Obj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T1 Quote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T5 Obj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T5 Quote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T8 Obj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T8 Quote 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peer inside the box and#     find some Gravity Granola.)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Gravity Granola!)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Gravity Granola.)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ps_outer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trail_col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pt_trail_outer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pt_trail_small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inbetween_particles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x_dif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y_dif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image_speed_tail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Hehe, haaaiii!!!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here to bring me home??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Mikey send you??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Huh?? Huh???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Doesn't matter because I won't#    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just like Mikey!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Instead of talking face to face#     he sends a little weird guy to#     stare at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Hehe omg!!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for calling you weirdddd!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tend to bully small children#     when I get moody!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b!!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Mikey never paid any attention#     to me, you know??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wanted to teach him a big ol'#     lesson!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I'm playing hard to get by#     wandering into the woods and#     maybe dying???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he'd care a lot if that#     happened!!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Standing out here in this#     fridigy climate starts to get #     to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Starts to make you question#     things!!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Like.. who's Mikey???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never met a Mikey in my#     life!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Wouldn't it be funny if I did#     tho???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like, be his gf and he'd#     like, ignore me and I'd like,#     wander into the woods!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 lost, hehe!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Woopsyyy!!!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think there's a search#     squad looking for me??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Omg that would make me feel so#     special!!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if they send out a#     helicopter??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Ah!! You prooobably don't know#     what a helicopter is!!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okay!! I won't bore you#     with that forbidden knowledge!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the ninth time you've#     talked to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we've made fast#     friends, don't you???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Wait! How fast can you run??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Because I am a speed demon!!!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Aww, you know what??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race you, but I kiiiinda#     stopped believing in myself#     recently!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Fun Wanda fact!!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don't let me in most#     restaurants 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shoot!!!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I just name drop??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Omgggg that's so like me!!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Hm! Hm!!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getting a Wanda Signal!!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GASP!!!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only have one more thing I#     can say to you after this!!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Noooooo!!!!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better make it count!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Three...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Four...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RATS!!!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one EVER TOLD ME what comes#     after four!!!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Lemme start over!!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id_el_bailador_dance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state_1_alarm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state_1_no_loop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spin_angle_dir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spin_angle_speed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spin_x_dir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spin_x_speed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open a dresser#     drawer and see many#     neatly folded shirts.)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think we need#     to look in 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anim_hands_offset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head_offset_x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hands_offset_x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asleep_counter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asleep_max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awake_counter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awake_max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no_loop_awake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ears_displacement_y_multiplier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face_displacement_y_multiplier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awake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ears_displacement_y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face_displacement_y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blink_state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blinking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image_alpha_factor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Humans are dangerous#     and cannot be trusted.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Humans are dangerous...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ball_displacement_y_multiplier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time_elapsed_decrease_ball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ball_displacement_y_value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ball_displacement_y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landing_init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landing_count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no_loop_alarm_fading_in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fs_temp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angle_speed_sign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rolling_speed_sign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rolling_speed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rolling_speed_angle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head_new_displacement_y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bell_offset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time_increase_head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claw_right_angle_default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claw_right_angle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claw_right_angle_direction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claw_left_angle_default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claw_left_angle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claw_left_angle_direction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claw_angle_increase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claw_right_x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claw_right_y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claw_left_x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claw_left_y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leg_1_displacement_y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leg_2_displacement_y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leg_3_displacement_y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position_var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time_elapsed_head_new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sign_modifier_head_new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conductor_left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conductor_mid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conductor_right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text_desdlock_contents_1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flowey_depth_og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pl_path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Glad I was able to catch#     ya in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is this, the third#     tumble you've survived#     on your journey?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having the name#     "Clover" you sure aren't#     lucky!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only kiddin' around#     of course.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say you're more of#     a machine than that bot#     up there,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Gosh, I hoped we had a#     straight shot to an exit#     but... of course not.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meet that hunk#     of metal again, try not#     to get caught.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Or... ya know...#     killed.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Although, dying WOULD#     save more time now that#     I think about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 just revive ya#     on the spot!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amount of gruesome#     deaths could stop ol'#    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Ain't that neato?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cork board with several#     unimportant notes on it.)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few sticky notes are pinned#     to the cork board.)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Will someone tell Dr. Fish to#     stop using the lab to create#     colored slime?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care if it makes funny#     noises, it does not count as#     work.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Todo: -Try new things -Fail#     miserably -Quit my job.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few sticky notes are pinned#     to the cork board.)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one consists of all 31#     trillion numbers of pi written#     in crayon.)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one points to the note#     with the pi numbers.)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a showoff.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Check it: pi x infinity.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Owned B)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during_dialogue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id_martlet_wing_gust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no, my child! That#     is the wrong switch.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hand_left_sprite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hand_right_sprite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portrait_hand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fight_mode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id_martlet_fight_mode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overlay_hp_enemy_draw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max_rise_ext_g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time_elapsed_decrease_head_g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head_displacement_y_multiplier_g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time_elapsed_decrease_hand_left_g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hand_left_displacement_y_multiplier_g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time_elapsed_decrease_hand_right_g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hand_right_displacement_y_multiplier_g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time_increase_g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axis_deg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axis_x_offset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box_resize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axis_deg_inc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fight_mode_angle_max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sound_looper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spr_masterswordremix_body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spr_masterswordremix_sword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rm_newhome_01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rm_newhome_02b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rm_castle_01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spr_masterswordremix_shield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advance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 did that!?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Clover! You can hear me,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gonna try to blast a hole#     in this 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gonna take a lot to break#     through!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to think we were almost#     free of this place...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Um, just look around for a#     switch or keypad!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always one near doors.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[MAIN POWER SOURCE NOT FOUND_]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[INITIATING EMERGENCY BACKUP#     POWER_]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I just hear Axis!?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Y-YOU TRIED TO SHUT ME#    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HAD IT WITH YOU#     AND YOUR FRIEND#     THWARTING MY PLANS.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THIS CLOSE TO#     DIRECTING ALL MY STEAM#     INTO MY RUDE FINGER.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YES, I AM YELLING.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TYPOGRAPHY BOX JUST#     LACKS THE EXCLAMATION#     POINT CHARACTER.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SHAME, BUT AT LEAST I#     HAVE QUESTION#     MARKS?????????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think we can outrun#     this guy any longer!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try to find a peaceful#     way to outwit him!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sorry but I don't want#     Chujin's creation smashed to#     bits!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OUTWIT? MAYBE.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OUT-GUN? NEVER.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[ticked] OFF AND#     OUT OF NON-LETHAL#     OPTIONS.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TIME TO DIE.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EMOTION, IT FEELS#     SO NICE.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MUST THANK YOU FOR#     OPENING MY EYES.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NO IDEA SUCH#     WONDROUS SIGHTS EXISTED.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Glad we could finally#     reach a level of#     civility.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CAN I KEEP THEM???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Whoa, slow down!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(Do you wanna know a#     secret?)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YES I WOULD LIKE TO KNOW#     A SECRET.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 told me that they#     like you but will only#     go out if it's casual.)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(Get to know them a#     little first, you know?)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(Ask what their name is#     or something.)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Alright, good! Give it a#     shot!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HELLO MY NAME IS AXIS#     WHAT IS YOUR NAME?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 HA YOU ARE SO FUNNY#     WANT TO GET MARRIED???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remember what we#     talked about!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THEY SAID YES.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HONESTLY JUST AS#     SURPRISED AS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ROCKS.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Okay, then I'm happy for#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not to rain on the#     parade but Clover and I#     have to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WHERE?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Hotland. Just a business#     trip.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I WISH YOU A#     PLEASANT JOURNEY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BACKUP BATTERY EXTREMELY#     LOW. PLEASE RECHARGE.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ADDED "HATTED HUMAN" AND#     "TALL LADY" TO#     "AUTHORIZED" LIST.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you, Axis.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have a good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TRY.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SAID YOUR HUSBAND#     WAS MY CREATOR?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WOULD YOU TELL HIM THAT#     I MISS HIM?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WAS ALWAYS VERY KIND#     TO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Yeah... I'll tell him.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THANK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 about Axis.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got to move.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About Hotland.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didn't destroy Axis#     and I thank you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SOUL...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sure it was...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Nevermind. There's no#     explaining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sorry...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cheer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Self-defense. That's#     all it was.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 what? This is#     good, actually!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finally free to#     get back on track!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ps_inner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pt_trail_inner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low_hp_state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ceroba_phase_switch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anim_head_offset_x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ready_sprite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outro_sprite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set_outro_sprite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outro_sprite_noloop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enemy_sparing_old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enemy_betrayal_noloop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 that heart? That#is your SOUL. The#very culmination of#your being!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LV represents#your LOVE... it's...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Heh... I'm sure you#won't have to worry#about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 the Underground,#monsters may try#to attack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you see bullets#like these...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need to avoid#them at all costs!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Try dodging my#bullets now! Here#they come!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Nice job there,#buddy! In case you#do get hit, I can#SAVE your progress!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 means if#something bad#happens, I can make#it unhappen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spin_radius_speed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spin_radius_speed_multiplier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time_increase_spin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spin_radius_speed_last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spin_default_x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spin_default_y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Since you're so bad#at dodging bullets,#I can SAVE your#progress for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Sorry about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Let's try 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Here they come!#Dodge them 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are you doing?#Dodge. The. Bullets.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mess it up#this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sicko! Are you#doing this on#purpose?!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Fine! I'll just stop#sending them then.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Boy am I glad that fox#     lady let you roam free#     for a bit.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being able to talk#     to my pal has been#     torture!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I know she roped#     ya into some Lab detour#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Come on... captive#     monsters? Talk about a#     conspiracy nut!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it's like you#     don't wanna follow my#     advice!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Remember your REAL#     mission, Clover.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five children you#     set out to find in the#     first place.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no need to#     visit that dingy lab, ya#    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ASGORE's still out#     there threatening human#     lives!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Keep your head in the#     game.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our journey.#     Not Ceroba's.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Hey, wait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I'm ready to#     get back into things.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 was my bro!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 had goals in#life!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She was my friend#(I think).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come near#me!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I... This isn't#really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right.#Something needs#to change.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accept.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That's right! I#knew you noticed!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Yeah, I totally#agree.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Right back at#you.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just have no#sense of modern#fashion trends!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 hurts me on#a personal level.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Just gotta keep#it... cool.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this is how it#ends?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Who wants to have#a cookout?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Hey guys, check#out my new ride#B)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Finally! Monsters#that get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 art what the kids#are into these days?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looking to#buy a boat! Know#anyone selling?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I've been working#out! No big deal#; 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found this#great new band#the other day!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can_vanish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max_hp_ed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last_hp_ed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current_hp_ed_draw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ed_attack_stat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ed_defense_stat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max_hp_moray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last_hp_moray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current_hp_moray_draw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moray_attack_stat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moray_defense_stat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max_hp_ace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last_hp_ace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current_hp_ace_draw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ace_attack_stat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ace_defense_stat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max_hp_mooch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last_hp_mooch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current_hp_mooch_draw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mooch_attack_stat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mooch_defense_stat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audio_gain_time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vanish_direction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audio_vol_ed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audio_vol_moray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audio_vol_ace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audio_vol_mooch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speed_factor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random_factor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no_loop_switch_y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game_maker_cannot_do_math_x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game_maker_cannot_do_math_y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parallax_layer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parallax_x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parallax_x_multiplier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parallax_y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dist_cam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parallax_y_multiplier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dist_cam_y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layer_width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no_loop_switch_x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want to see your#spirit of fire!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One and two and-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Ah, that was much too#simple!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 us try this!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Come on, dance#with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am only trying#to teach!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Follow my lead!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 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 fun,#right?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Ha......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.........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got some#nerve.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just#saying that#because you feel#obligated.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really#think it's ready#for people yet.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Maybe art isn't#the right path#for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suppose I#could use a#break.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have been at#this for a#while...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I'll just...#tape it back#together.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sharpener#would come in#handy right#about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Gotta keep my#skills sharp!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artist's#life is one of#solitude.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all my hand#work leads to#this?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2B or not 2B?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wanted him#gone but not#that way!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she was so#sweet!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 didn't#deserve to die!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motivation is#really dying#here.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Aww! How#adorable!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Finally, someone#to get along with!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Sorry, I don't#draw requests.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 we talk#about something#else?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penilla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can_rotate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stop_image_speed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was#that#sound?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*oblivious#squeak*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W-whatever#makes you#happy.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Now#you're#just#invading#my space.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Whatever#makes you#happy! I#suppose...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Whatever#makes you#happy!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can't#feel your#love.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love#hugs! &lt;3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I'm#feelin'#the love~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don't#want#anything#but a#smile.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REALLY?!?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*bark*#*bark*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the#thought#that#counts!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Why#aren't#you#happy?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feel...#hurt.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love#you so#much &lt;3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so#sweet &lt;3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hug is#the best#medicine!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Friend?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*hums#along#with the#music*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You're#doing#great,#Sweetie!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*squeak*#*squeak*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can#do this!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Remember,#I always#love you!#&lt;3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block_vspeed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sweet corn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app_sound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BAKA~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 you even#watch anime?!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can't do it with monsters watching...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AAAAAAAAAAAAAAAA#AAAAAAAAAAAAAAAA#AAAAAAAAAAAAAAAA#AAAAAAAAAAAAAAAA#AAAAAAAAAAAAAAAA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can't do it#with monsters#watching...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aren't even#doing it right!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Wait! Do you#speak fluent#reference?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 feel the#power coursing#through my#ribbons!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have no#respect for the#artform.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Hey! I don't#judge your#headcanons!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not giving#up!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Live a hero, die#a hero.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 you draw#manga?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remind me of#this one anime I#saw.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isn't even#my final form!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 isn't easy#being this#bishie!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go#tsundere on me#now!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must be the#antagonist!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crispy scroll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crispy scroll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slash_angle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hsp_bounce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terminal_velocity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can_bounce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random_pitch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Everything seems#wrong.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Lookin' good.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 bad, not bad.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look#horrible.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missing#something.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look perfect.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can't phase#me.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Smiles are never#out of style.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 scared of#bad luck?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isn't#good...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Better check for#food in your#teeth.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Yellow is the#new black.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Who's the#fairest of them#all?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Like what you#see?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rorrim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rorrim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move_speed_current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 NO! NOISE#HURTS! NOISE#HURTS!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Getting too loud#here! HUSHH#HUSHH!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Sweet silence...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hhear that?#No? Good...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More quiet#please...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#Don't make a#sound.#Hush hushh!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Don't move.#               #         #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in silence.#Hushh hushh!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Move            #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shhy away.#Hushh hushh!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Whhispers only#please. Hushh#hushh!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Hushh puppy!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Ow ow ow! Hushh#hushh HUSHH!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image_scale_increase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image_xscale_increase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image_yscale_increase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y_offset_start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change_type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instance_change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suppose you#can leave the way you#entered, could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 would be easier#for both of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Where did you#come from anyway?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 aren't any#accessible#entrances...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All I know is that#somehow...#you found me.#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Sorry to make things#difficult but I'm not#cowering away this#time.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other monsters...#Did you pester#them as well?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 that I care#much to keep up#with their activity...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region of the#Ruins is my home.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my home has#rules. The residents#understand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it seems as#if you never got#the memo.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That, or you're#purposely ignoring#my wishes.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W-What's with that#sad face?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you understand?#Don't you remember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know you aren't#a phantom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Could it be that...#No, it isn't#possible.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look so#helpless. Different.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is it a front?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No... You aren't#trying to hurt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You... You aren't#who I believed you#to be, are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...How could I be#so foolish?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apologize.#I truly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got out of#hand...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I... I don't know#how I can make#things right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feared this would#happen. What poor#luck.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know, despite your#beliefs...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Monsters aren't evil.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Monsterkind stands for#hope, for good.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Everyone here is only#trying to find a#little joy.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But... I guess you#aren't one for joy.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Who am I kidding? You#won't believe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the one who got#hostile first.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isn't some#mistake though...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fighting on#purpose.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you refuse to be#peaceful...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won't be peaceful#either.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Despite what I said,#us monsters aren't#pushovers.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losing at this,#aren't I...?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am I even wasting#my breath?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aren't worth#talking to...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So... I'm gonna...#stop talking... to#you...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How did you get in#here?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 aren't any#accessible entrances...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think I know what#you've done...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hurt a lot of the#monsters out there,#didn't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Decibat told me that#you went on a#rampage...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I... I don't know what#to think of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should call you evil#but... you spared#Decibat.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is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I... always wanted to#be alone. I was sure#of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now that I'm so#close to being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want that#anymore.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know I should hate#you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have much left#now.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have Decibat...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you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want to#be alone.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I'm not a#malicious monster,#I promise!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probably scared#you.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you being so#young, the others...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don't you come#to my house?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 can make amends#there, like...#friends.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do you say?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know, it's been#quieter since you#showed up...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suppose I should#thank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finally got my wish.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 maybe it was just a#happenstance.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Everywhere I go dust#keeps clinging to my#cape...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sorry to assume#but...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They're all gone,#aren't they?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know I should thank#you, and it is what I#asked for...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I never wanted to#hurt anybody!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can't help but think#it's my fault!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Maybe my wish brought#you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Maybe I just need to#take a nap.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When I wake up, you'll#be gone, won't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Yeah, you're just a#ghost of my memories...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you aren't real...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Then is all this#actually my fault?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miss them all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Penilla once drew me#a sketch of a sweet#corn cob.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never thanked her...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One time, Sweet Corn#gave me a hug for no#reason.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told her to never do#it again...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They were the closest#things I ever had to#friends...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want me... to...#shake your hand?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 after I#wrongfully attacked#you?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But that is... a sign#of friendship...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a human, right?#Is it the same where#you come from?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not sure... I#didn't ever expect to#meet another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 alone befriend#them...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get me wrong!#I'd love to have a#friend!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...I mean, I think. I#don't really remember#what that entails...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guess I'll give it#a shot if you will.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move_speed_increase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ball_count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move_steps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move_dir_inc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move_dir_inc_max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move_dir_switch_timer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move_dir_switch_timer_max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move_dir_switch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spin_speed_increase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spin_speed_divider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move_random_number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Happy#croak.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Growl.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Cower,#cower.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Ribbit,#ribbit.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Croak,#croak.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Micro#ribbit.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set_alarm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center_disjoint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alarm_time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grav_total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image_speed_rise_c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image_speed_sink_c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id_dunebud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id_dunebud_attack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dunebud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id_dunebud_enemy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id_dunebud_particles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sprite_sink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sprite_fly_begin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sprite_fly_end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image_speed_fly_begin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image_speed_fly_end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can_sink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move_accel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move_miss_lock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move_sign_store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move_miss_count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appear_alarm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fall_alarm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shake_x_current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shake_width_max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lift_y_current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lift_speed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lift_height_max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shake_alarm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rise_speed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no_loop_animate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can_perform_event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270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attack_mult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bheight_min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bheight_max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bheight_ratio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rand_hmin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rand_hmax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create_x_dist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Wait, don't go...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That's what you#get.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so warm...#Is this what#love feels like?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Does this mean#you... care about#me?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 least have the#decency to look#at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does#everyone do this#to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else is#new...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Could this day#get any worse?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*Sigh*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You... think#so?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not so#sure about#that....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Uhhhh...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 one loves#me...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burning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These needles#are such a#curse...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just a#burden to#everyone...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needle_max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ed_hand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yellow_flash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bd_dist_min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bd_dist_passed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prep_speed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move_speed_h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move_speed_v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green_id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spacing_h_2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few unfinished#     robots poke out from the#     box.)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heard about Chujin's#     interest in robotics#     once.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this is as far as#     he ever got?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Take it easy, pal!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didn't know I#could reflect so#much. Thank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only keeping#my distance so#I can charge at#you later!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not tough#enough to lay a#hand on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What's so funny,#huh?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N-no! I'm#practically made#of steel!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Y-you watch your#mouth!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the one#that should be#careful!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Really? You mean#it?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I... I am#tough.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This... just#makes me#stronger!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It'll t-take#more than that#to take me#down!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better watch#out!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gonna get#the horns, buddy!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These cracks are#my battle scars.#Beware!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waaay#stronger than#you think!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wouldn't mess#with me if I#     were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marsh_count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marsh_max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marsh_disjoint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marsh_alarm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liquid_hcurrent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liquid_hdest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liquid_speed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liquid_inc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find 60G in the trash can.)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60G!)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(Only trash left.)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can_drop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attack_offset_max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gui_alpha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gui_fade_out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player_vulnerable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_play_sound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grid_size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grid_squared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start_point_x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start_point_y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excluded_count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exclude_list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current_spawn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device_mouse_dbclick_enable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mobile_stick_xx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mobile_stick_yy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mobile_stick_dir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mobile_stick_distance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stick_alpha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stick_x_dist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stick_y_dist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stick_movement_active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mobile_a_xx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mobile_b_xx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mobile_a_yy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mobile_b_yy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mobile_y_yy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stick_noloop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stick_noloop_h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stick_noloop_v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noloop_a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noloop_b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noloop_y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touch_current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device_mouse_x_to_gui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mouse_xx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device_mouse_y_to_gui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mouse_yy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point_in_circle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device_mouse_check_button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stick_radius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create_count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create_max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create_alarm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silv_speed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silv_distance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silv_sign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center_dist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c_sectors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c_spacing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increment_i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c_value_store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c_sub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c_disjoint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cape_dir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default_imspd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can_disappear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id_bull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id_cape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charge_alarm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chalm_mult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chalm_sub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dust_alarm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dust_disjoint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cape_distance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depth_default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 how it#must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Heating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passion! IT GROWS!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Aha! Yes!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 what I live#for!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life without dance#is empty, I say!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Others say that dance#can also take life#away!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 not see what they#mean!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world of solitude#and silence? That is#not for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Underground is#much too depressing,#you see!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 are trapped within#a barrier with no hope#for freedom!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sad, sad situation!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it is not sad for#I!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 must make do#with what we have!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Find time for#activities that#make us happy!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am outgoing because#happiness is not a#quiet virtue!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often encourage#monsters in hope that#it is contagious!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 if monsterkind is#cursed to this grim#state, we must stick#it out to the 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All the way up to the#FINALE!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Error: Variable Out Of#Range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finale_chart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background_obj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lights_x_diff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lights_y_diff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smoke_y_diff_min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smoke_y_diff_max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min_alpha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alpha_incdec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image_speed_slow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image_speed_med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image_speed_fast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lights_angle_default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lights_angle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smoke_y_disjoint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smoke_x_disjoint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stage_master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scale_max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scale_min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smoke_alpha_dec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direction_x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random_pose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image_speed_dance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time_max_dance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attack_interval_current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attack_interval_fire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sizzle_sound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swirl_deg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end_fight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Carefully aim at the#     dummy and take yer shot.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worry, it ain't#     alive or nothin'.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Mighty fine job!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Give it another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ya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more!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Nice shootin'!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I'd say ye're a natural.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impressed, kid!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alright, partner.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Try 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Uh... actually that's#     good!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Intimidation of yer#     opponent can decrease#     their focus!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 thinkin',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practice yer#     shootin'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Eh... what?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(Visual embarrassment)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Alright, h-here goes#nothing.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Yeah...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know... sorry...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D-Don't mind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 do this...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S-Sorry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deserve this...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Here you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Gosh, hun.#What are you on#about?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Do you really mean#that hun?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Gosh, you've made me#the happiest florist#around town!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About what I#expected...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Oh, come now,#deary.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bet my flowers#would look very#pretty on your 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spend every#day to its#fullest!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Would you like#any flowers my#dear?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Sharing with others#is a great way#to show friendship!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Aren't flowers just#magnificent?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never too late#to accept a sign#of friendship, you#know.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I...I'm okay.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Better than yours.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Pah! Don't I know#it!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Ooo, edgy.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know,#CAN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Come on, where'd#you learn to#insult?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SORRY ABOUT THAT!!!#Haha.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Flowers make a#monster stronger!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you want a flower#from me, you gotta#prove yourself!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Flowers are great!#Orange, blue, yellow...#gotta love 'em!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flowers are top#of the line!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kind of#a jerk, you know#     that?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Just gotta hold#on.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flowers_instance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new_hspeed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flower_spawned_count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flower_spawned_max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green_flower_spawned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 you have what#it takes to be#among ze greats?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 me, how does#one cook zis#brittle spheroid?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ez ze next#step, hm?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Only master chefs#know ze secret#to perfect-e-on!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Almost zere!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Ze final step#ez...?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boulder_spawned_count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Huh? What? I#think I nodded#off...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much for all night.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need vocal#lessons.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Pretty song...#zzzz...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a       #good sing...er...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*YAWN*#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like that#song...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anything#more upbeat?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see what#you're doing.#It's not gonna#work!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not the#boss of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Yeah, yeah,#don't talk to#strangers.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sound like#my parents!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Nice try.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I'm...#getting...#sleepy?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*YAWN*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Ow... now I have#a headache.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 need to be so#crass.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Zzzz...zzz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*Snore*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Zzzzz... noodles... 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When you have#friends, you#don't need sleep!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We're gonna stay#up all night#chatting!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We're starting a#night owl club.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Together we fight#the oppressive#construct of#bedtimes!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outgrew my#bedtime, so no#rules for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Sleep is for#the weak!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Cool things#happen 24 hours#a day!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not tired,#you are!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know what#time it is and#I don't care.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Huh. The noise#stopped.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can't sleep#even if I wanted#to.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insomnitot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distance_limit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run_sprite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no_loop_sprite_assign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in_box_list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return_in_box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in_box_trail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WHERE TOT GO!?#THEY FUN!!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TOT SLEEP. KNOW CONE WISHES GOOD DREAM.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WANT FLAME FOR#SELF! KNOW CONE SEES#THROUGH!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WANT SEE#FIRE! KNOW CONE#PURSUE FIRE DREAM?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 NICE!#STRANGER MEAN!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 BAD? YOU TRIED#TO HELP KNOW CONE?#KNOW CONE APPRECIATES#THOUGHT!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FIRE HOT MELT KNOW#CONE? KNOW CONE NOT#KNOW THIS! YOU GOOD#FRIEND TO KNOW CONE!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SORRY!#PLEASE LEAVE KNOW#CONE ALONE!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YOU TEACHER? MY#IGNORANCE YOUR FAULT#NOW! JOKE ON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KNOW CONE NOT#KNOW IS NOT KNOW CONE#FAULT! THAT VERY RUDE!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NOT SYMPATHETIC#TO KNOW CONE! THAT#MAKE KNOW CONE ANGRY!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BULLYING!#BULLYING VERY MEAN!#KNOW CONE IS BEING#BULLIED!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HURT!#OW OW OW!#PAIN BAD!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NO LIKE#SMALL STRANGER!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SING HIS#FAMOUS LULLABY!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WILL LET#TOT SLEEP AT ALL COSTS!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SHOW TOT#FLAME! TOT WILL LIKE!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STRANGER BRING#KNOW CONE FIRE?#KNOW CONE VERY MUCH#WANT FIRE!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HEAR FIRE#BRIGHT PRETTY!#KNOW CONE LIKE#BRIGHT PRETTY!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DREW ON WALL#ONCE! KNOW CONE MOTHER#GOT MAD!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HIT THING#WITH CLUB! GOLF FUN#FOR KNOW CONE!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SNOWDIN TOO COLD!#KNOW CONE WANT#HOTLAND!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 WELL...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EVERYONE ALWAYS#RUN FROM KNOW CONE?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KNEW#SOMEONE WAS THERE!!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HELLO?? SOMEONE#THERE??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CONFUSED!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BRING FIRE HERE!#FRIEND WILL SHOW!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KNOW#LOTS OF GAMES!!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WANNA BE KNOW#CONE FRIEND??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FLAME IS WHAT#FROSTERMIT NEED#RIGHT NOW!!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know cone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x_speed_decrease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grav_limit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jump_speed_initial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jump_speed_initial_decrease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can_switch_x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can_switch_y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x_speed_hold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H-he wasn't#that annoying...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I-Igloo.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just an#igloo! Wait,#did you say#that already?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Yep, nothing to#see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What even is#that? I mean-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     IGLOO !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Um, hi... Can I#join?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You don't mean#tha-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IGLOO IGLOO !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Appreciative#igloo noise!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Thanks- I mean#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#igloO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IGLOO IGLOO !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Ow... I mean-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#IGLOO NOISES ! 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I-Igloo?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Repelling#igloo sounds!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Igloo igloo.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Igloo noises.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better watch#out. My pinchers#are fierce.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There's nothing#to stare at...#is there?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That's a little#rude ya know...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Wannabe.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Next time I'll#lead!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 you come#dance with me#more often?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Really?!#Ninja-like?!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Looks like I'm#in a bit of a#pinch...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home...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*shudder shudder*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was not#prepared for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*tap tap*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*pinch pinch*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*snap snap*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like to#groove?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know some#sick scuttles.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frostermit 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frostermit 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fall_max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Clover? You're back?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appreciate you#     thinking of us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should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I don't mean to#     be rude. It's just a#     personal situation.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found a road to#     contentment in this#     group...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want to be#     given false hope and#     slip back into...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Nevermind.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sure if you#     received it, but I sent#     you a letter.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you being here is#     a response to my request#    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leave us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detract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detract_counter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detract_charge_factor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image_angle_d_speed_1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image_angle_d_speed_2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image_angle_d_speed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image_angle_r_speed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image_angle_d_location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image_angle_d_location_2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image_angle_r_location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retract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bul_dir_mult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turn_count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base_angle_diff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base_angle_r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base_angle_r_location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base_dividend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travel_distance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avg_speed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disjoint_in_max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disjoint_out_max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disjoint_range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child_number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leatherbound book's title#     reads: Martlet's Day to Day!)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flip to an early page and#     see an entry.)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Entry 3.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far, living on my own has#     been BORING.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what to do with#     myself most of the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Sure, I have a TV but monsters#     don't exactly produce much#     content.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mom says I “need a job” but#     more importantly, I need a#     hobby.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guy who built my balcony#     seemed to enjoy what he was#     doing.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Maybe I'll ask him to teach me#     how to...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I don't know, nail planks of#     wood to houses?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would be a start. UvU#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flip through a few#     pages.)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Entry 8.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this "tinkering" thing#     is for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knew my B- in art class had#     a purpose!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Mr. Chujin is SO NICE!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gladly took my wings under#     his wing and now I'm making#     wooden blocks!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Sounds boring, but I'm working#     toward carving a buncha them...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...to build one of those#     "wooden tower" games.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Chujin thought it would be a#     good beginner project! ^v^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flip through a few more#     pages.)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Entry 19.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a conversation with Mr.#     Chujin last night.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about to start making#     contraptions - like robotics!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Turns out, he specialized in#     engineering at the Steamworks.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said he doesn't talk about#     his past job much out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Likes to keep things casual#     while helping out the#     townsfolk.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I asked him why he's#     helping me like he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said he has a daughter#     named “Kanako.”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“The world, as it is, is a#     dark place” he said. “A place#     unfit for a kid.”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 believes that small acts of#     kindness will lead to a better#     world.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only for him, or me, but#     for Kanako.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Sooo yeah! Got a little deep#     there, but I get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Him teaching me would, in#     theory, lead to me teaching#     someone else - etc, etc.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Sounds like he wants to leave#     a lasting legacy or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Guy's got big aspirations,#     that's for sure.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Caaan't relate. =v=#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Entry 27.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Welp, I couldn't procrastinate#     any longer.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had to... get a job. ;v;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Signed up for the Royal Guard.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one for combat but#     with my new skills, I could#     make a mighty fine puzzle!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Had to tell Chujin the good#     news so I brought it up while#     we were on break.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 my surprise, he wasn't#     happy.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Said the job was dangerous.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humans themselves are#     dangerous.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wanna believe what he#     told me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...the look in his eyes was#     incredibly sincere.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So... yeah.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 the bright side, I can#     stave off my newfound paranoia,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Because I was assigned boring#     Lab duty.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Stand outside the Lab doors#     and keep watch. Fuuuuuuun. TvT#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following entry is ripped#     out.)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won't let us#fall.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 if this day#couldn't get#worse.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P-please let me#down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Dontfalldont-#falldontfall!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 careful up#there,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guys are#clinging on#tight,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tired of#being overlooked.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These two clowns#get all the#attention.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Does anyone hear#me? It's like#I'm not even#talking.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on top of#the WORLD!!!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Look ma! No#hands!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the king of#the castle! WOOT!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Please, no!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 was my#sibling!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What's so funny?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 have our#disagreements,#but you are my#pals.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need to run#away.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wasn't#supposed to#happen...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Now I know why#we shouldn't#separate...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Oww...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Everyone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told you this#would happen!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Any injuries?#Trauma?#Maladies?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 it out, will#ya?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both are#cool, I guess.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finally feel#like my own monster. It's liberating.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nice to not#be stepped on for#once.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I've never felt#so free.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*Giggles back*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love you guys#sooo much!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 even#BETTER!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There's so much#to explore!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 run for#MILES!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part_sys_energy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part_em_energy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part_type_energy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part_type_color1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sign_factor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bounce_sound_execute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bounce_sound_can_check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sign_factor_x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sign_factor_y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move_speed_x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move_speed_y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execute_collision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move_x_temp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move_y_temp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x_factor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execute_change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it is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Welcome to my club!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am glad I remembered to put#     you on the guest list!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Now, join us in a dance, will#    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 right, I forgot you are not#     big on dancing.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More of a Sentinel of Silence,#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Funny history I have with those#     folk.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all used to live on the top#     floor of UG Apartments north of#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Our side of the hall wanted to#     be bold! High energy!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While the other preferred the#     deafening sound of silence.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feuded over the SVL for#     weeks! The Standard Volume#     Level, that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Long story short, we all were#     kicked out,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Gone our separate ways now,#     free to chase any comfort we#     choose.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sometimes wonder what that#     bat got up to? Probably lives#     in some Snowdin cave.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I were you, I would let#     loose and dance with 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never knows when they dance#     their last!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of the Royal#Guard has encountered#a human!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Prepare to apprehend!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Protocol one, be#courteous and allow#your opponent the#first attack!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Martlet                                      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Aww, you missed!#That's not fair!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could've had this#great attack and -#ZOOM!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Just goes right by#without even leaving#a mark.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Tell ya what, I'll#give you a chance to#try 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Take your best shot!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that was so close!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One more try!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Take your time with#aiming this one, I'm#in no rush!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Uh... you don't mind#if I take my turn,#right?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mean, I want you to#get to hit me, I#really do!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I think this is#starting to break#protocol, and, well...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on thin ice as it#is with that, ya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Okay, one more shot!#But make it count!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Okay, what is going on?!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mean, don't get me wrong, being attacked hurts!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you had a good#thing going there with#the not hurting#me thing,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just can't follow#your logic!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Like, did I have a bad#first impression on#you?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Did I mess something#up? Did I say#something wrong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I did, I'm sorry,#but violence really#isn't the answer#to your problems,#you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important to be#able to talk through#our issues with words.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call in the#cavalry for the small#stuff.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Okay, wait, I'm really#confused!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First of all: Ow! Why?#Why do you keep#hitting me?!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mean, yes, I am#attacking you, but</w:t>
      </w:r>
      <w:r>
        <w:rPr>
          <w:rFonts w:hint="eastAsia" w:ascii="MS Mincho" w:hAnsi="MS Mincho" w:eastAsia="MS Mincho" w:cs="MS Mincho"/>
          <w:lang w:eastAsia="ja-JP"/>
        </w:rPr>
        <w:t>‒</w:t>
      </w:r>
      <w:r>
        <w:rPr>
          <w:rFonts w:eastAsia="Yu Mincho"/>
          <w:lang w:eastAsia="ja-JP"/>
        </w:rPr>
        <w:t>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 least be consistent#please!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Like, if you attack me#a bunch and then it's#your turn again...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Well, then I expect#you to attack,#and I can ready#myself, you know?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when you keep#going back and forth#like this...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giving me#whiplash!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Plus, I don't know#how to feel right#now!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attacked me, so#I should have no#qualms with#apprehending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...but then you#stopped attacking me,#so I thought: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"Hey, maybe you#overreacted, Martlet!"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"Being a human isn't#such a serious crime!"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"Maybe just let the#kid off with a#warning this time!"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"If you catch them#being human again,#that's when you#arrest them!"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then you hit me#again, and now#everything is all#muddled!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now all I#know is OWWW it#hurt.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 you go! Just#like that!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Oh, it's my turn!#Sorry!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See, the guidebook#didn't say it would#hurt really...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Well, whatever, back#to protocol! Now it's#my turn!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Okay, finally, now for#protocol two:#attack back!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Good, now for protocol#two: attack back!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 is time to show you#the true strength of a#Royal Guard!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Ow! That kinda#hurt...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Uh-I'm sorry, it's#just, see, my#guidebook...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 didn't really say#being attacked would#hurt this much...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guess it makes#sense, but still...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Ow!!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Does it hurt this#much when I attack#you?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'Cause I'm scared I'm#gonna break a wing#here!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want you to#feel like this!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wouldn't want anyone#to feel like this!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...For the Royal#Guard I guess...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Ow!!!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Okay, okay, ow, this#cannot be right!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mean - OW - I'm#gonna be all black#and blue tomorrow!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 hurts you too,#right?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Like, it's impressive#you don't show it,#but...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Come on, dig into#some deep aggression!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Break down my self#esteem until it is#a pile of#metaphorical rubble!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Crush my mental health#like a bug under#your shoe!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Wait... do you crush#bugs?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Umm... I don't think#I'm supposed to be#helping you, but...#that was supposed to#be your turn...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okay, I space#out and miss stuff#like that all the#time! I'll let you go#again!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Uh... I - h-hold on,#I have the guide book#on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I'll check what to do#when someone doesn't#actually attack.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can just...#uhhhh...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Take another turn! Go#for it! Hit me as#hard as you can!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Uh-okay, I'm really#sorry for the wait.#I'm looking.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not the best Royal#Guard ya know, but#I'm really trying to#be better!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 week I#apprehended this girl: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Total human!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Oh, I think it's your#turn.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Aha! Royal Guards are#to proceed to the next#step without#hesitation!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Oh... does that count#as hesitation?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What? Protocol two!#My attack!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Alright, intruder!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Prepare for the Royal#Guard Gauntlet!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 was only a#warmup.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Hi-YA!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Take this, intruder!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Phew!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 a real#workout.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Keep it up, Martlet!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See, when I#apprehended that girl,#I didn't have this#problem.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Well... I guess she#didn't attack me per#se...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she scolded me and#got real aggressive,#like: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"What are you on#about?! I'm not human!#Clear the feathers out#of your head!"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Would you mind being#aggressive like her?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That's more like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kind of Royal#Guard wears rags like#these,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not like I stayed#up all night#sewing them or#anything, haha...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Oh, right, it's my#turn.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Give it another try!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believe in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Aww! That was#adorable!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even feel#insulted!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feel like I've been#honored! You put so#much work into that!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aren't making#this easy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Here I go... protocol#and all that... for#the Royal Guard!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Come on! Get#aggressive!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 take it, I#swear!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Sticks and stones may#break my bones, but#words can only make#me sad!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image_angle_speed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Alright, uhhh...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 of the#Underground Royal#Guard is hereby#retreating.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mean, there's gotta#be a better way,#right?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I'll uhhh... I'll come#up with something!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I'll find you again,#small human!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With a new and#improved plan of#action!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Here we are again. Of#course.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could accept this#outcome and wait.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Who knows how long#that will take and#even worse,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the next human would#have the will to do what#Clover couldn't.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Decisions decisions...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Let me think...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have to say, you're#not wrong about that#one.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I've kinda been on#probation for...#a while.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One more misstep and#I can say goodbye to#Royal Guard-dom.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all the nice perks#that come with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cozy uniforms, my#Royal Guard discount#at the movies, my nice#insurance rates!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When they find out how#much I hesitated here,#I'm doomed!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mean, they#specifically said#don't hesitate!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GOT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take a look inside the#     barrel and find some Coffee#     Beans.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the Coffee Bean#     Ammo!)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empty barrel.)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Okay, what is going#on?!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mean, don't get#me wrong, being#attacked hurts!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Like, did I have a#bad first impression#with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I did, I'm sorry,#but violence really#isn't the answer to#your problems, you#know.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First of all: Ow! Why? #Why do you keep#hitting me?!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Wait, wait, before you#hit me again...#or don't hit me#again...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Actually, what are you#trying to do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Nevermind that,#answers to serious#questions are above#my pay grade.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other guards said#no interrogating#or getting emotionally#invested.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I think I know#what that means!#Maybe!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Either way you seem#like a good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Well, some of the time#at least.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some of the time#is good enough for#me!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Oh, I have a great#idea!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if I help you get#through Snowdin before#you become an adorable#popsicle?!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And, along the way,#I can teach you#to be a better citizen#of the Underground!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It'll be fun! It#happens in movies all#the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grumpy little human#enters and then two#or three montages#later...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TA-DA!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Okay, I'll be right#back! I need to#go figure how#to trigger a montage!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(Currently on break, admiring#     a hard day's work.)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Umm... Hold on, I'm#checking this one more#time.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 can't be right!#You're not fighting#back!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want to hurt#you! You're all cute#and stuff!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go on and have#your turn, I'm gonna#check that handbook#again.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Hey, what are you#doing?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There's no need for#fighting 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 have to get going#if we wanna catch up!#Come 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 gotta stop wasting#time!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not safe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 serious! Let's#get you out of 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know how long#we have before...#let's hurry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sorry to rush you#like this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 really gotta get#going!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Wha-what are you#saying?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isn't your fault.#It-it can't be.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There's no way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just a child.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just#apologizing?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 it that simple?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destroyed lives!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monsters of#Snowdin are terrified!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you're just...#apologizing?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Is, well, what else#can you do, I suppose?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mean, everyone is#allowed to make#mistakes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 a little more#than a mistake.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really sorry,#aren't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scared...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was probably self#defense.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understand. No need#to keep apologizing.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Take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transforming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transform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 course. I see how#it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you can take a hit.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sorry to hear#that.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 means I'll just#have to hit harder!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know, I'm almost#glad you attacked#me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when you did.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you had waited,#I might have told you#where the others went.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now you'll never#find them.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whole thing is a#tragedy.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the saddest part#is that there was no#need for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They say monsters are#made of love, hope,#and compassion.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 would have agreed#to help you in a#heartbeat!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you wouldn't#understand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no monster.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know what you are...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...and it's something#I fear is much#worse.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that hat of#yours that gives#you away.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a human through#and through.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want you to know,#I don't hate your#kind.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There's gotta be#nice humans out#there.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 at least#somewhat reasonable#humans.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hoped that was#you...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still trying?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Pretty... determined#there, aren't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Luckily, so am I.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Why... won't you back#down?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*huff*  *huff*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Ow! What are you#doing?!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understand if you're#scared, but you have#to trust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with the Royal#Guard! It's my job to#make sure you're safe!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Ow ow ow! Look, I get#it!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scared and#don't know what to do,#everyone 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you can't take#that out on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you go around#hurting everyone all#the time, well...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 one will ever#help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Hey! Snap out of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 you do this to#everyone who tries to#be nice to you?!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You... you do, don't#you.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the one they're#all running from,#aren't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I-I don't know what to#do... I've been so...#naive.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just a kid.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Well, I'll be honest#with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handbook says#nothing about this#specific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situation.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However...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 know that#something similar has#happened before.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They put a stop to#that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up to me to put#a stop to this!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Okay...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win...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done attacking,#so please...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Lower your weapon.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...Thank you...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handbook says#this thing...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"There's no shame#in a tactical#retreat."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I've never... been#sure what that applied#to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think... huff#...that time is#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turn! My turn!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creation_state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fcreate_max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fcreate_minus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fcreate_alarm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expl1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expl2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Yo, how are'ya?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Wait, are you from the Wild#     East? That's hilarious!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Say "howdy!" Come on, DO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Howdy!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PFFT! I LOVE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What, you thought I was making#     fun of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Ha, no way! You're the most#     fun group of monsters around#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Plus, you have a saloon.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...What? I like the food#     there, that's 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BOOOO!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real member of the Wild#     East would pass up a "howdy."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definitely don't get human#     culture.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Have you met my sisters?#     They're kinda annoying.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Pedla's like, WAY too happy#     all the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be normal and fake your#     happiness, like 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Violetta? I'm not sure.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think all she needs is to#     find love or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Like, get out there, girl!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 work to do so I'll see#     ya.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Remember to eat your veggies,#     stay hydrated, and say "howdy"#     more often.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very important.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alarm_count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(It's a gun.)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(Got the Wild Revolver!)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can_spiral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warning_radius_increase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warning_angle_master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warning_angle_speed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notice a sign in the#     receptionist office.)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not eat the writing#     utensils! Not again...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wonder what tragic event#     warranted this sign.)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familiar display.)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receptionist is#     unreceptive.)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(They seemed to be in the#     middle of creating a new#     Steamworks ID.)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(Finish their work?)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explosion_count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explosion_max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explosion_alarm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angle_movement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angle_sway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feather_explode_counter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feather_explode_timer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distance_offset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boundary_left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boundary_right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boundary_top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boundary_bottom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atk_counter_current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atk_alarm_no_loop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atk_counter_max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atk_alarm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fly_state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to_landing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image_index_begin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image_speed_during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image_index_during_s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image_index_during_e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image_speed_end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image_index_end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random_frames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id_frame_center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id_frame_middle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launch_alarm_active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launch_state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id_frame_stack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id_payload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alarm_active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max_angle_pullback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max_angle_release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angle_pullback_speed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angle_release_speed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it's come to#this.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last resort.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id_frame_arm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package_vsp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package_grav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battle_box_bottom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warning_vsp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junk_count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junk_dir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junk_direction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junk_vsp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junk_hsp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junk_grav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can_radius_increase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sign_modifier_skew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time_elapsed_skew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time_increase_skew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max_rise_skew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time_max_skew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fcreate_count_max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skew_increase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draw_color_front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draw_color_back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radius_difference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above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follow_index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id_master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y_skew_multiplier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skew_difference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xscale_sign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xscale_multiplier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y_skew_temp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arctan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radtodeg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colliders_nobridge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colliders_bridge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ast_shortcut_railing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Whoa whoa whoa!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 need to start a#fight! Let's be#civil 'ere.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 you attempt to#attack everyone you#encounter?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Calm down, will ya?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have you#done this?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Is it because#of some personal#crusade?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species already#imprisoned us here.#You won.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understand...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Chujin was right#all along.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Humans want to rule#over us;#control our lives...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 if we freed#ourselves, they would#only wage war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only I stayed#here and didn't#run off, I could've#protected St-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Enough talk.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 was the...#the only friend#I had left.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 you've done#is unforgivable.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WILL know the#pain you have caused.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Look.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Look at me, coward!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fruits of your#labor.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Does this make#you happy?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Maybe if I were to#beg for mercy.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Make you feel bad#about your actions?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Once you wipe#us out...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...I hope you choke on#the dust that will#fill the air.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...In the meantime...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 to Hell.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counter_circle_number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auto_advance_timer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position_max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游</w:t>
      </w:r>
      <w:r>
        <w:rPr>
          <w:rFonts w:hint="eastAsia" w:ascii="宋体" w:hAnsi="宋体" w:eastAsia="宋体" w:cs="宋体"/>
          <w:lang w:eastAsia="ja-JP"/>
        </w:rPr>
        <w:t>戏</w:t>
      </w:r>
      <w:r>
        <w:rPr>
          <w:rFonts w:hint="eastAsia" w:ascii="Yu Mincho" w:hAnsi="Yu Mincho" w:eastAsia="Yu Mincho" w:cs="Yu Mincho"/>
          <w:lang w:eastAsia="ja-JP"/>
        </w:rPr>
        <w:t>配置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无障碍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受</w:t>
      </w:r>
      <w:r>
        <w:rPr>
          <w:rFonts w:hint="eastAsia" w:ascii="宋体" w:hAnsi="宋体" w:eastAsia="宋体" w:cs="宋体"/>
          <w:lang w:eastAsia="ja-JP"/>
        </w:rPr>
        <w:t>伤时</w:t>
      </w:r>
      <w:r>
        <w:rPr>
          <w:rFonts w:hint="eastAsia" w:ascii="Yu Mincho" w:hAnsi="Yu Mincho" w:eastAsia="Yu Mincho" w:cs="Yu Mincho"/>
          <w:lang w:eastAsia="ja-JP"/>
        </w:rPr>
        <w:t>晃屏</w:t>
      </w:r>
      <w:r>
        <w:rPr>
          <w:rFonts w:eastAsia="Yu Mincho"/>
          <w:lang w:eastAsia="ja-JP"/>
        </w:rPr>
        <w:t>: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死亡</w:t>
      </w:r>
      <w:r>
        <w:rPr>
          <w:rFonts w:hint="eastAsia" w:ascii="宋体" w:hAnsi="宋体" w:eastAsia="宋体" w:cs="宋体"/>
          <w:lang w:eastAsia="ja-JP"/>
        </w:rPr>
        <w:t>总</w:t>
      </w:r>
      <w:r>
        <w:rPr>
          <w:rFonts w:hint="eastAsia" w:ascii="Yu Mincho" w:hAnsi="Yu Mincho" w:eastAsia="Yu Mincho" w:cs="Yu Mincho"/>
          <w:lang w:eastAsia="ja-JP"/>
        </w:rPr>
        <w:t>是允</w:t>
      </w:r>
      <w:r>
        <w:rPr>
          <w:rFonts w:hint="eastAsia" w:ascii="宋体" w:hAnsi="宋体" w:eastAsia="宋体" w:cs="宋体"/>
          <w:lang w:eastAsia="ja-JP"/>
        </w:rPr>
        <w:t>许</w:t>
      </w:r>
      <w:r>
        <w:rPr>
          <w:rFonts w:hint="eastAsia" w:ascii="Yu Mincho" w:hAnsi="Yu Mincho" w:eastAsia="Yu Mincho" w:cs="Yu Mincho"/>
          <w:lang w:eastAsia="ja-JP"/>
        </w:rPr>
        <w:t>重</w:t>
      </w:r>
      <w:r>
        <w:rPr>
          <w:rFonts w:hint="eastAsia" w:ascii="宋体" w:hAnsi="宋体" w:eastAsia="宋体" w:cs="宋体"/>
          <w:lang w:eastAsia="ja-JP"/>
        </w:rPr>
        <w:t>试</w:t>
      </w:r>
      <w:r>
        <w:rPr>
          <w:rFonts w:eastAsia="Yu Mincho"/>
          <w:lang w:eastAsia="ja-JP"/>
        </w:rPr>
        <w:t>: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自</w:t>
      </w:r>
      <w:r>
        <w:rPr>
          <w:rFonts w:hint="eastAsia" w:ascii="宋体" w:hAnsi="宋体" w:eastAsia="宋体" w:cs="宋体"/>
          <w:lang w:eastAsia="ja-JP"/>
        </w:rPr>
        <w:t>动</w:t>
      </w:r>
      <w:r>
        <w:rPr>
          <w:rFonts w:hint="eastAsia" w:ascii="Yu Mincho" w:hAnsi="Yu Mincho" w:eastAsia="Yu Mincho" w:cs="Yu Mincho"/>
          <w:lang w:eastAsia="ja-JP"/>
        </w:rPr>
        <w:t>疾跑</w:t>
      </w:r>
      <w:r>
        <w:rPr>
          <w:rFonts w:eastAsia="Yu Mincho"/>
          <w:lang w:eastAsia="ja-JP"/>
        </w:rPr>
        <w:t>: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自</w:t>
      </w:r>
      <w:r>
        <w:rPr>
          <w:rFonts w:hint="eastAsia" w:ascii="宋体" w:hAnsi="宋体" w:eastAsia="宋体" w:cs="宋体"/>
          <w:lang w:eastAsia="ja-JP"/>
        </w:rPr>
        <w:t>动</w:t>
      </w:r>
      <w:r>
        <w:rPr>
          <w:rFonts w:hint="eastAsia" w:ascii="Yu Mincho" w:hAnsi="Yu Mincho" w:eastAsia="Yu Mincho" w:cs="Yu Mincho"/>
          <w:lang w:eastAsia="ja-JP"/>
        </w:rPr>
        <w:t>开火</w:t>
      </w:r>
      <w:r>
        <w:rPr>
          <w:rFonts w:eastAsia="Yu Mincho"/>
          <w:lang w:eastAsia="ja-JP"/>
        </w:rPr>
        <w:t xml:space="preserve">  使用 ({0}) 来开关: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摇</w:t>
      </w:r>
      <w:r>
        <w:rPr>
          <w:rFonts w:hint="eastAsia" w:ascii="Yu Mincho" w:hAnsi="Yu Mincho" w:eastAsia="Yu Mincho" w:cs="Yu Mincho"/>
          <w:lang w:eastAsia="ja-JP"/>
        </w:rPr>
        <w:t>杆配置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part_explosionsys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part_explosionEm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part_explosion2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spr_battle_enemy_attack_falling_stars_big_star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part_particles_clear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bullet_speed_2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bullet_speed_2_max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homing_speed_max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dir_mul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spiral_offset_max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spiral_offset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bullet_offset_max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y_orgin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bullet_dir_base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spiral_count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spiral_dir_inc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spiral_dir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bullet_dir_inc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spin_side_delay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spin_side_old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attack_flower_stage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attack_flower_timer_max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attack_flower_timer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attack_flower_beep_count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Yep...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correct...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not that I know of.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Sir, what are you suggesting?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Are you sure?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I'm not arguing, it's#     just...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Affirmative.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Over and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stand clear of this#     machine while we're operating.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fact, I'mma need you to#     stand clear of the whole#     arcade.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best you don't question#     it, alright?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Sir, it's me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have a problem.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Yeah.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 kid jeopardizing the#     operation.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Brown hat. Yellow bandana.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Yep, that's the 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Do I have a distraction?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No, why would I?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do kids like?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Video games!?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 know what I'm trying to#     get them away from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Their parents?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Yeah, I think kids like their#     parents...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sir!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...Affirmative.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 again!)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Um, hey kiddo!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don't you go to the#     playground?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on and get some exercise!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These arcade games will#     only...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Will only...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got a job to do.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Great!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:(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Say, sport!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 have you been lately?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How's the homework coming?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How're the grades?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swell news!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mother always said your#     head was too large for your#     body but you know what?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because you're so smart!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 ha! Proud of you!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(I'm so sorry.)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Ah, well, you always were a#     disappointment!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...Is what those nasty bullies#     at school would say!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 ha! I would never!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Uhh-just keep studying and I'm#     sure you'll be on the path to#     success in no time!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attack_spray_state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jumping_flower_stage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jumping_flower_bullet_number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bullet_spread_max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bullet_dir_current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bullet_fade_delay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bullet_spin_speed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bullet_spin_time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bullet_can_bounce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spin_speed_inc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bullet_shoot_speed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next_position_x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next_position_y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counter_delay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counter_delay_current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bullet_spawn_number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bullet_spawn_distance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part_diamond_sys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part_diamond_em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part_diamond_trail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color_number_current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color_number_inc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breath_percentage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_color_current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player_hp_max_start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current_hp_width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know I'm better#than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 dignified sheriff#would face their#opponent fairly.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However, you're no#everyday bandit,#so get ready!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Huh. Even tied up,#you're skilled.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sure have an eye#for talent.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Still...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 of me wishes#things coulda stayed#the way they were.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Why'd you have to step#foot in my town?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Just a few hours ago#everyone was gettin'#along.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Now... well...#we're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 the only#way to fix things.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only way#I know...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Quit squirmin' so#much!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Clover, you gotta#understand!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Come on!!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Give it up already!!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Fine. I didn't wanna#use this but I got#no choice.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Goodbye, partner.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gonna miss our#time together.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mean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 first, I was truly#happy.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thought you were the#real deal.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All my sacrifices, all#the naysayers...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Those didn't matter#anymore 'cause what I#had was#special.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 now I've realized#the truth...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sheriff stuff?#It's worthless.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We all tout "justice"#but...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True Underground#status is only#secured through pain.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"Monsterkind's Hero"#is a title soaked#in blood.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 the end...#we're nothin' but#bandits.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Look what you made#me do!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That lasso is made#from premium#materials!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No... no way!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Outsmarted by a#deputy?? Tsk.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 least it's a#fair showdown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 for a real#dual!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Stay still!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wanna#hit my lasso!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One...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have one left#in my#chamber...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I'll make this count.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target_radius_max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target_radius_current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target_radius_deg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target_draw_alpha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Stop this right#now!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rope_damaged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stretch_multiplier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rope_strain_noloop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rope_overlay_alpha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rope_soul_overlay_alpha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starlo_take_aim_rope_hit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soul_distance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part_ropesys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part_ropeEm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part_ropepieces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starlo_intro_dialogue_created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starlo_soul_can_move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think I#can bear this weight#any longer.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won this#battle.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 what needs to#be 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heart_x_default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heart_y_default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current_bottle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bottle_shard_number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shard_speed_max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shard_speed_inc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dash_length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gap_length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line_segments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time_to_fade_in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audio_shot_can_play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beam_length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gun_top_y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gun_mid_y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gun_bot_y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gun_left_x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gun_right_x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dynamite_explosion_delay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dynamite_left_x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dynamite_mid_x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dynamite_right_x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dynamite_y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Gettin' down! Gettin down!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starlo_take_aim_interval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target_radius_dec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starlo_take_aim_shots_current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starlo_take_aim_shots_max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bell_x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bell_y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boss_draw_alpha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boss_fade_in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HEY.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WAIT, HOW.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 BACK TO YOUR ROOM.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bell_attack_max_swing_angle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bell_attack_current_swing_angle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bell_attack_current_swing_degree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bell_swing_noloop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sinpos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spawn_list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x_spawn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train_count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starlo_train_speed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train_direction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blend_color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blend_color_current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disjoint_offset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anim_cape_1_offset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anim_cape_2_offset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anim_hair_offset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anim_legs_offset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anim_sideburnl_offset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anim_sideburnr_offset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mask_offset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sequence_layer_enabled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ceroba_ending_sounds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ceroba_charge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cloak_sound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ceroba_scream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ceroba_punch_floor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ceroba_retransform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scream_rings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horseshoe_x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horseshoe_y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swing_speed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swing_speed_max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song_pitch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 Chujin...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aim_target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speed_charge_max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warning_line_color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direction_real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gun_dir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gun_dir_inc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You're a lot stronger#than I gave you#credit for!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even think#about killing me too.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Your life is in my#hands.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Don't worry, I won't#judge you for your#actions.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have your back and#you've got mine.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let's get out of#here, okay pal?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throw_noloop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throw_delay_bomb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hp_current_self_clamp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ADEQUATE JOB.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THANK YOU#FOR YOUR HELP.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 problem,#guardener.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yeah, give#us a call#anytime.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even just#to hang out#or smth.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 not,#it's nbd.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arm2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 IT YOU WHO DISTURBED THE#     FLOR-A?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ASK YOU TO PLEASE HAVE MORE#     _RESPECT.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BU-T DO NOT WORRY. 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SEEING T;HAT YOU ARE SO#     Y-Y-OUNG, IT IS FORGI&gt;ABLE.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WILL REPORT THE_INCIDENT AS#     A LEVEL 3-03--__4LLEE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no_loop_animation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draw_white_overlay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draw_top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alpha_max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int_s_default_x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int_s_current_x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int_s_default_y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int_s_current_y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int_s_last_y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pixel_dim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max_rise_default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time_increase_v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scroll_default_x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scroll_current_x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scroll_ind_inc_x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scroll_ind_max_x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scroll_ind_total_x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scroll_default_y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scroll_current_y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scroll_ind_inc_y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scroll_ind_max_y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scroll_ind_total_y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scroll_temp_x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scroll_temp_y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anim_dj_y_last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xscale_min_dec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xscale_min_val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xscale_min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darkness_max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xscale_current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angle_current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per_frac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default_text_top_y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default_text_bottom_y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default_peak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linear_x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linear_y_default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linear_y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linear_disjoint_y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linear_direction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linear_peak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linear_speed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parabolic_x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parabolic_y_default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parabolic_y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parabolic_disjoint_y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angular_x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angular_y_default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angular_y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angular_disjoint_y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angular_direction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angular_peak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angular_speed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3 Different Types of Movement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Linear#Movement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Parabolic#Movement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Angular#Movement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increase_number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id_grid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time_elapsed_decrease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snowflake_max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snowflake_ypos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random_snowflake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snowflake_xpos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time_elapsed_decrease_total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time_elapsed_tail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sign_modifier_tail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Oh. It's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trying to listen to#     my friend perform, if#     you don't mind.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song is one of my#     favorites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know how much#     longer Moray will be#     playing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gonna spend its#     length chatting,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wanna talk,#     alright?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because you showed#     up and solved a#     problem...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think I should#     magically grow as a#     monster?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Break out of my shell#     and "complete my arc?"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Nah...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Growth is for main#     characters like Star.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might be as 2D as my#     cards but hey, that's#     fine by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zap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target_count_max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target_timer_max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color_part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part_embersys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part_emberEm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part_ember_small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part_type_colour1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part_ember_medium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part_ember_large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diamond_width_current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diamond_y_original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diamond_y_shift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diamond_sin_deg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color_rect_1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color_rect_2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color_rect_3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color_rect_4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diamond_x_left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diamond_x_right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vertical_line_1_x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vertical_line_2_x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(Nothing but chewed up#     silverware.)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discover some Monster#     Candy in the trash can.#     It's butterscotch flavored.)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(You got Monster Candy!)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(If only it was cinnamon...)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max_frames_default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transform_type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grad_direction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shotFail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gml_Script_shotFail_gml_Object_obj_toy_gun_circle_Step_0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missed_shot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enemy_target_x_offset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enemy_target_y_offset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color_hit_number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thick_increase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imagea_dec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outline_start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outline_start_inc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imagea_default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thick_default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should've asked where#     the "papers and tapes"#     are located,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Hmm... I guess we can#     take a look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Should be an office#     somewhere...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need to find the#     things Ed mentioned#     before we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target_shrink_inc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multishot_delay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multishot_id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gun_spin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continue_shot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no_loop_rotate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target_angle_default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_target_max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target_circle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can_execute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disjoint_x_sign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dj_order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button_pressed_pre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shot_sound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dj_a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dj_b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dj_c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button_pressed_main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shoot_miss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shoot_fail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gml_Script_shoot_fail_gml_Object_obj_wild_revolver_circle_multi_Step_0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execute_code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enemy_missed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starting_point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attack_missed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Fight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Fight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hp_weakpoint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self_emitter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after I thought#you were the perfect#student...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turn around and#trick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may not have#failed class...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...but you've failed#at life.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dialogue_extend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thought that the#pen was mightier#than the sword...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talking_script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Like, totally not#cool!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Now Alphys will never#appreciate me...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Last time I#checked...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Friends didn't#do that.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Looks like my#assumption was...#correct.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was all an#act to finish me#off.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should've kept#my guard up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guess in the#back of my mind#I was hoping...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...Wishing, that#finally...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Someone came along#to pull me out#of my sorrow.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But...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Happiness has always#been wishful thinking#down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would've been#a good friend.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would've.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supposed to#get to say my#last goodbyes...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But... I don't#have anyone to#say goodbye to...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It's hard to#admit, but I...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...I guess I've#been lying to#myself for a#while.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 did get#lonely down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think I believe#you're real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have grown awfully#tired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If I sleep, then wake#up... this won't be#undone.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maybe...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Maybe I...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...Just won't wake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Oh! Ow! How are you#so strong?!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did I let my#guard down?...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I-I can't do this#alone!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need to alert#the other Guards...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Please stay right#here!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Huff... huff...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truly did not notice#you were fighting me#until this moment.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Perhaps... I upset#you?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deeply apologize if#so...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am beaten up pretty#badly,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suppose it is my#time to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This is quite sudden,#but...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 least I was able to#dance for the world#one last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did have fun...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power of dance is#a wonderful thing...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Guess I had this coming.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only I wore my safety#goggles, heh...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lie...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ready...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 my parents know...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...I'll be away for a while.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I've never been#good with words...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I'll just#say this: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Sorry...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 everyone.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obj_quote_defeat_ext_2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sound_play_noloop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D_OR iS SEALED SO..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LeAVE US Al0NE, PLeASE.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KN0W W_WHY YOU ARE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CAN EXP;;LAIN.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TRY ALL yOU LIKE BUT tHE#     STEAMWORKS...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oF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ARe SURVIV0RS.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BRuTE FoRCE_WON'T S0LVE#     ANyTHING.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He's gone.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 what's the plan now?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door's beyond my#     abilities so don't look#     at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Already checked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factory wing,#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Yeah. Place has more#     locks than a hair salon.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Okay let's see...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called "humor."#     Don't suppose you've#     heard of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(Geez, and I thought I#     was soulless.)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Well, there's certainly#     a lot of junk lying#     around.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you're on a#     strict "shoot don't#     think" regiment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once, you're gonna#     have to get creative.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Shocking. Distressing,#     even. I know.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But I've seen you work#     your brain before so...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Give it a shot.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to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Gotta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obj_dialogue_battle_action_selected_action_4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obj_dialogue_battle_action_selected_action_5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item_number_use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execute_sparing_false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ye're the#new deputy, eh?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Then you shouldn't#have a problem#dodgin'THIS!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created_selection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buffer_current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buffer_max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pos_x_left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pos_x_center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pos_x_right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pos_x_previous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grace_period_duration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yellow rhythm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grace_period_current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pos_x_previous_selection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hsp_carry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vsp_carry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floating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snd_ASGORE_flash_1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enemy_craniex_status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enemy_ms_mettaton_status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rm_black_screen_cutscene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Glad you decided to#     come back.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last time we saw#     each other wasn't too#     pretty, heh.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Uh, what I'm gettin' at#     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 for all those#     hurtful things I said.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temper gets the best#     of me sometimes...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Trying to work on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Doesn't Moray sound#     great?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tried to learn the#     guitar once but my#     fingers were too large.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Just one covered all#     six strings.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Still, I do enjoy the#     instrument.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someone could#     build a guitar big#     enough for me?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One day, kid. One day.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Ya know... I guess you#     do make a pretty good#     deputy.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Good luck, wherever you#     go next.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Blub blub...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apologize but we're all out#     of reservations tonight.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large party of ghosts are#     here and the kitchen doesn't#     know how to make ghost food.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come back in a few#     days. Please...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r>
        <w:rPr>
          <w:rFonts w:hint="eastAsia" w:ascii="宋体" w:hAnsi="宋体" w:eastAsia="宋体" w:cs="宋体"/>
          <w:lang w:eastAsia="ja-JP"/>
        </w:rPr>
        <w:t>查</w:t>
      </w:r>
      <w:r>
        <w:rPr>
          <w:rFonts w:eastAsia="Yu Mincho"/>
          <w:lang w:eastAsia="ja-JP"/>
        </w:rPr>
        <w:t xml:space="preserve"> 看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flower_count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(Are you sure you want to#     drink the acid?)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Hum-DEE-DUM#dE-DUMM!!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ToGther we#are Strong!!!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Want a sip of#my Mop Water?#It's FReshly#MaDe!!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dir_noloop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第</w:t>
      </w:r>
      <w:r>
        <w:rPr>
          <w:rFonts w:eastAsia="Yu Mincho"/>
          <w:lang w:eastAsia="ja-JP"/>
        </w:rPr>
        <w:t xml:space="preserve"> 1 </w:t>
      </w:r>
      <w:r>
        <w:rPr>
          <w:rFonts w:hint="eastAsia" w:ascii="宋体" w:hAnsi="宋体" w:eastAsia="宋体" w:cs="宋体"/>
          <w:lang w:eastAsia="ja-JP"/>
        </w:rPr>
        <w:t>页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第</w:t>
      </w:r>
      <w:r>
        <w:rPr>
          <w:rFonts w:eastAsia="Yu Mincho"/>
          <w:lang w:eastAsia="ja-JP"/>
        </w:rPr>
        <w:t xml:space="preserve"> 2 </w:t>
      </w:r>
      <w:r>
        <w:rPr>
          <w:rFonts w:hint="eastAsia" w:ascii="宋体" w:hAnsi="宋体" w:eastAsia="宋体" w:cs="宋体"/>
          <w:lang w:eastAsia="ja-JP"/>
        </w:rPr>
        <w:t>页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Hmph. Good luck.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</w:t>
      </w:r>
      <w:r>
        <w:rPr>
          <w:rFonts w:hint="eastAsia" w:ascii="宋体" w:hAnsi="宋体" w:eastAsia="宋体" w:cs="宋体"/>
          <w:lang w:eastAsia="ja-JP"/>
        </w:rPr>
        <w:t>饶</w:t>
      </w:r>
      <w:r>
        <w:rPr>
          <w:rFonts w:eastAsia="Yu Mincho"/>
          <w:lang w:eastAsia="ja-JP"/>
        </w:rPr>
        <w:t xml:space="preserve"> 恕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is only getting#     worse!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stop your efforts#     to free us!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Heh, I can't believe I thought#     this run might be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no wonder we make a good#     team.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a lot like me in a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Too stubborn to lie down and#     accept your situation.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Too... determined.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so annoying.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thought this would be fun,#     and I suppose it was...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...For a moment.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I'm over it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don't think either of us feel#     like fighting for all eternity#    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I'll cut you a deal.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going to reset. Back to#     when you first arrived.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Of course, you probably won't#     remember this.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 be "pals" all over#     again. Reunited.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we end up in the same spot,#     I may try this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can remember anything#     from right now...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Try to make different decisions#     next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There's a better timeline out#     there for both of 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Not that I care about you, this#     outcome just sucks.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was all in my mind!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 one could see it, it wasn't#     threatening lives...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Doesn't come close to what I'm#     TRULY aiming for.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I reach that goal, you'll#     be there to witness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 spectacle like the world's#     never seen!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So... When we meet again in#     that dingy room...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gonna help me get what I#     want.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 it or not, I decide your#     fate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Haha! If only I could see your#     reaction to all this!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Oh, who am I kidding?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 face would only look like#     it always did!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Here we are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Wasn't as terrifying or flashy#     as it was the first time,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Cut me some slack! My#     imagination is only so vast!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Forget it. I might as well be#     talking to a wall.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don't retain your memory#     after resets.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why I have to explain#     the same things every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Place the same savepoints,#     make the same comments...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"Golly, this place sure is#     ____!"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"Keep up the good work,#     buddy!"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"Remember your mission!"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Over and over and over and#     over...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 notice things each run.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solve puzzles faster.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defeat monsters faster.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navigate the Underground#     like you have a map.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that, yet I know your#     memory is wiped clean.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explain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at some point it will#     all culminate.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will finally lead me to#     what I need.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Until then, I'll reset.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reset and reset and reset#     and reset and reset and reset#     and reset 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do we keep ending up here?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 time you make certain#     choices, it's the rooftop.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Martlet always convinces you#     to go with her.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Am I supposed to just... let#     that happen?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No... I've seen you surrender#     and adapt before.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doesn't lead anywhere.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So, what? Is this it? Is this#     the way it has to be?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When I first steered you into#     the Dark Ruins...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could've sworn I was onto#     something.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it feels like your life -#     your fate - is locked 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As if there's a specific way#     it MUST play out.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that's true... what does#     that fate lead to? Ultimately?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...Maybe you're not the one I#     need?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Maybe you're only a stepping#     stone? A... precursor.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"They come. They leave. They#     die."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what she always said.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There will be another.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And this "helpful" act... It's#     not working.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need to embrace who I really#     am as soon as I'm rid of you.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For now, however, I have to#     keep it up.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what it's like to be at#     rock bottom without hope.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This... while incredibly#     frustrating...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act has gotten me the#     closest I've ever been to my#     goal.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the first time I've felt#     like I've made true progress.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 I could try rigging a new#     puzzle...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Drag you into another#     alternate path...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even I don't have the#     patience for that.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know deep down that my plan#     WILL work out.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What I don't know is whether#     that plan involves you in the#     end.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...Alive, that is.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But I've blabbered on enough.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time for me to fake a#     smile through another#     excruciating journey.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mess it up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Talk about a "dead end."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not funny.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None of this is.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shouldn't be here. Not#    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come 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Don't I have anything better#     to do?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know? It's strange.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Something's off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alone in my mind right#    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clear that we're alone,#    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Then why I can't shake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In moments like this where all#     is quiet... that's when I feel#     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Only since you showed up has#     it been this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to reset again.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have to reset until I find#     the right path.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Until you make the right#     choices.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Until 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Alright, alright, I'll let you#     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 need a little time to#     practice my intro monologue,#    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Feel free to pace yourself#     before the big fall!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ya later,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check the sole of your boot#     for signs of squished Froggit.#*  You only find your dusty boot.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YOU WON!#*  You earned 0 XP and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mysterious goat lady#     scared the Froggit away.)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Sweet silence...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Decibat flaps away to find#     someplace quieter.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(An old TV and game console#     gathering dust.)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The game case has a#     hand-made cover slip.   #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"Surface Tycoon" it#     says.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Chujin programmed a#     video game for Kanako?  #   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Wow... Must've been#     awesome to have him as a#     dad.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orbit_direction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orbit_speed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Sweet silence...#*  You earned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WON!#*  You earned 0 XP and 0 gold.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enemy_dead_count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geno_count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Escaped...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sprite_width_default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sprite_height_default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no_loop_transform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sprite_width_end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sprite_height_end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sprite_width_multiplier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sprite_height_multiplier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width_increase_type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height_increase_type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max_frames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sprite_width_increase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sprite_height_increase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transform_direction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anti_amplitude_ASGORE_flash_2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anti_amplitude_asriel_battle_sound_3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anti_amplitude_asriel_battle_sound_4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anti_amplitude_battle_item_eat_starfait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anti_amplitude_monster_encounter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anti_amplitude_omegaflowey_battle_sound_17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anti_amplitude_sans_battle_gasterblaster_charge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anti_amplitude_sans_battle_pound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anti_amplitude_soul_mettaton_hit_2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anti_amplitude_talk_2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anti_amplitude_undyne_spear_fire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radio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scr_draw_enemy_icons_craniex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selnum_disjoint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fnt_crypt_of_tomorrow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[END FIGHT]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scr_controls_debug_battle_old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font_type_ui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DEBUG MODE:#TOGGLE: 0: ON#FPS: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sequence_layer_2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got put on minecart duty a#     few minutes ago.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Sure, you already completed#     today's job but tomorrow's#     coming!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First I get tied down to#     tracks, now I gotta operate#     tracks!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wasn't what I meant by#     wanting to get my life back on#     track!!!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gonna show up tomorrow#     to do this for me,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We're best buds... right?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OUR INTIMATE ELEVATOR RIDE#     MEAN NOTHING???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Sorry, can't talk anymore.#     I've got everything to#     overthink.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fnt_determination_mono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timeline_delete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hint_boundary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image_alpha_dec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pos_left_x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pos_center_x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pos_right_x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hit_extend_pos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y_restore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Helium [He]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Makes your voice sound funny.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(Watch your step! A posse of#     Micro Froggits are camping#     out.)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Micro Froggits are#     arguing over the political#     strife of the Underground.)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mini-bar fight ensues!)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head of the party calms#     the rest down, reminding them#     of their strong brotherhood.)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 Micro Froggits hug it#     out, settling their#     differences...)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(...Because at the end of the#     day, they're all just tiny#     frogs in a great big world.)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(This town IS big enough for#     the six of them.)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(Too big.)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(There are still enemies to#     bring justice on.)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sc_index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sc_xdisjoint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sc_ydisjoint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wish those miners would've#     told me about the boulder#     problem.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coulda charged right through#     'em, breaking into a million#     bits!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Uh-breaking THEM into a#     million bits. Not me. Ahem.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I've learned a lot from being#     a clean boy.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Mostly how absolutely#     disgusting the Dunes are.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everything's covered#     in sand!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Whoever built that giant fan#     needs to build a giant vacuum.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lucky that bandana#     you're wearing isn't red.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We'd probably have issues,#    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Never forget to sparkle out#    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x_increase_type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y_increase_type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x_increase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no_loop_create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ROUNDUP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COMPLETION TIME: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TOTAL DEATHS: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dalv_killed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DALV KILLED: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martlet_killed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MARTLET CHASED OFF: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ENEMIES KILLED: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mo_items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MO ITEMS BOUGHT: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slurpy_saved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SLURPY SAVED: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KILLED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MICRO FROGGIT FOUND: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axis_plead_count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axis_trash_meter_full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axis_trash_meter_alpha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axis_trash_meter_alpha_inc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axis_trash_meter_current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axis_trash_meter_pulse_alpha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axis_trash_meter_x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axis_trash_meter_y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axis_trash_meter_y_target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axis_battery_meter_x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axis_battery_meter_current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axis_hit_count_max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axis_shield_pulse_alpha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axis_shield_pulse_alpha_inc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battery_level_target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actor_flowey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Golly, ain't this#     dandy?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Everyone you met just#     abandoned you for their#     own interests.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Those aren't real#     friends, no way.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here for you#     though! Always will be!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Now... let's get outta#     here.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not too sure how to#     open this door.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Hold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number_pad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That's one way of#     opening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can finally leave#     this wasteland behind!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move_delay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 O R R I E D#R I B B I 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 . . 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 H E#F I N A L#. . .#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 H E#F I N A L#F R O G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 O L L E C T I O N#T I M E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Hey! That's a real#     piece of art you made#     there!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Give it a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Wouldja look at that!#     Worked like a charm.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might have to#     personally commission#     you someday, haha!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Hmm... </w:t>
      </w: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 is rather late isn't#     it?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Narrows down the#     locations they could've#     gone at least.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can't stand looking#     at that...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...Let's just move on.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...Hellooo?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Rusted through.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sign says "If the#     receptionist is#     unreceptive...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...check with the robot#     control station three#     floors up."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Robot control#     station...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Clover! Are you thinking#     what I'm thinking?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Exactly.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zoned out? Listen!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there's some sorta#     "breaker box" for all#     robots in the area...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...we can shut Axis down#     and get to Hotland#     as planned!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worth an#     investigation at least.#     Let's go!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ST4Y pUT, OK?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YoUR'E s-SAFE.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lightning_last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Howdy again!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Golly, this area sure#     is grim!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Doesn't look like#     anyone's been around for#     years.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machine looks#     mighty important though!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Snoop around and see#     what you can find!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Talk to you soon!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EW!!! Soap????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No!!#You diSGuST ME!#Get away!!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ribbon_1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ribbon_2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bell_count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box_enter_noloop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puppet_talking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attack_rocks_spawned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*Huff*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doing#j-just fine!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You, however...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You seem to be#s-struggling, heh.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Sorry, but I#won't let up!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W-What's going#on?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 s-serum,#it...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N-No! I can#handle 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have to keep#going!!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I'M GOING TO WIN#THIS BATTLE!!!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is it wearing#off!?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WHY IS IT WEARING#OFF!?!?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DON'T WANT#TO DIE!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NEED MORE TIME!!!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 O U 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 O U  C A N ' T#W I N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 O U  C A N ' T#. . 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picture of two monsters#     you've met.)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(A picture of Starlo and#     Ceroba as teenagers.)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freaking suck at dancing!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frame_current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bullet_burst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attack_frame_current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attack_frame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ceroba_body_frame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dir_wiggle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gml_Script_shoot_fail_gml_Object_obj_wild_revolver_circle_multi_pre_Step_0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Mustard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Best kept in a liquid or solid#     state of matter.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SHIELD iS#IMPERVI0US TO#YOuR BULL3TS.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 yOU_SHOULD#G1VE uP.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AND AnYWAY, ,,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 I SAID#bEF0RE..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CAN eXAPLAIN#EV3RYTHING to#YOU.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Y0U SEE, I DO#nOT HAvE THE#FrE3DOMS YoU#HAVE.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MY PR0GRAMMING.#..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H4D no_CHOICE.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 WAS FORCED#TO NEUTRALIZE#THAT HUMAN.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W-WAIT.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WHAT'S GOING ON?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HOLD ON. PLEASE.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 DIDN'T WANT TO  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This has got to be the best#     restaurant in the Underground.#     Seriously.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can't beat the food, the#     service, the atmosphere...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Something has always puzzled#     me though...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...Where is the kitchen?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must confess, there is ONE#     thing about this place that#     gets me down.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The music.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Like, this band is FINE. A#     little too "new wave" for my#     taste.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miss the acts of my youth.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There was this lounge singer#     they'd host...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Bea-u-ti-ful!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mean, wowza!! MEEE-OWW!!!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My food should be out any#     minute. Can't wait!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Regular monsters are#     one thing but...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That fox lady you just#     killed was a piece of#     work, huh?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If you bested her,#     ASGORE doesn't stand a#     chance!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Uh, sure... That works.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See you up ahead,#     Clover!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O-Oh... Hello.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Please don't mind 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was only tending to this#     little fella.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wanna talk more?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Uh... h-how about that#     weather?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Sure is hot today... like...#     always.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Do you like, um... air?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do... I breathe it all the#     time.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...Uh, I'm very sorry.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just not in a talking mood#     right now.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M-Maybe later...?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Let's stay on track,#     okay?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Heeello!!! I welcome you into#     my body!!!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Where ever would you like to#     go??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Top floor.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you say: "Basement?"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Get us to the roof! Out#     of here! Whatever!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 carry a negative opinion of#     you.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Heading to: "Out of here."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Ugh, sorry for all the#     outbursts.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All of this is...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It's a lot to process.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Bet you're pretty tired#     of learning about me#     so...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...What about you?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You're not exactly a#     talker so I don't know#     much.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Why are you here in the#     first place?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Did you simply trip and#     fall into the#     Underground?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 curious.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You wanted to find out#     what happened to those#     kids.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...A noble mission.#     Takes guts.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I'm... assuming you#     haven't found them yet,#     though.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 have arrived at "Out of#     here."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Well uh... better get#     moving.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Undertale 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Undertale_Yellow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@@SleepMargin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@@DrawColour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4294967295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snd_ceroba_staff_lock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snd_ceroba_staff_lock.wav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snd_chem_05_axis_acid_1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snd_chem_05_axis_acid_1.wav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mus_retribution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mus_retribution.ogg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mus_soulmate_located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mus/soulmate_located.ogg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snd_mansion_tv_glitch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snd_mansion_tv_glitch.wav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snd_guardener_flintlock_shield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snd_guardener_flintlock_shield.wav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snd_ceroba_super_bullet_drop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snd_ceroba_super_bullet_drop.wav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snd_ceroba_shield_impact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snd_ceroba_shield_impact.wav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snd_hurtsmall.wav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snd_axis_geno_laser_drill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snd_axis_geno_laser_drill.wav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snd_axis_trash_can_hit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snd_axis_trash_can_hit.wav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mus_birdnoise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mus/birdnoise.ogg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snd_sousborg_egg_crack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snd_sousborg_egg_crack.wav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snd_elevator_door_shut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snd_elevator_door_shut.wav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mus_kanako_reprise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mus/kanako_reprise.ogg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snd_feisty_moray_color_shift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snd_feisty_moray_color_shift.wav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snd_screenshake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snd_screenshake.wav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mus_menu_wild_east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mus/menu_wild_east.ogg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snd_guardener_laser_shoot_loop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snd_guardener_laser_shoot_loop.wav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snd_guardener_vine_snip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snd_guardener_vine_snip.wav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snd_hurtdragon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snd_hurtdragon.wav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mus_flowey_roof_intro_1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mus/flowey_roof_intro_1.ogg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mus_f_phase2_paper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mus/f_phase2_paper.ogg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mus_f_newlaugh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mus/f_newlaugh.ogg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snd_feisty_moray_entrance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snd_feisty_moray_entrance.wav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snd_undertale_explosion.wav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snd_final_martlet_scream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snd_final_martlet_scream.wav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snd_axis_twinkle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snd_axis_twinkle.wav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mus_sadlo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mus/sadlo.ogg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mus_gift_1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mus/gift_1.ogg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snd_chem_05_axis_acid_3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snd_chem_05_axis_acid_3.wav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snd_hurtbuzz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snd_hurtbuzz.wav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mus_a_place_to_rest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mus/a_place_to_rest.ogg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snd_shotstrong_nails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snd_shotstrong_nails.wav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snd_guardener_step_on_flowers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snd_guardener_step_on_flowers.wav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snd_guardener_plants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snd_guardener_plants.wav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snd_shotweak_pellets.wav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mus_guardener_theme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mus/guardener_theme.ogg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mus_flowey_roof_intro_2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mus/flowey_roof_intro_2.ogg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snd_ceroba_attack_bell_ring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snd_ceroba_attack_bell_ring.wav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mus_guns_blazing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mus/guns_blazing.ogg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snd_badexplosion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snd_badexplosion.wav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snd_shotmid_glass.wav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snd_feisty_mooch_entrance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snd_feisty_mooch_entrance.wav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snd_guardener_rise.wav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mus_menu_steamworks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mus_menu_steamworks.ogg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snd_axis_energy_ball_explode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snd_axis_energy_ball_explode.wav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snd_hurtloox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snd_hurtloox.wav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mus_honest_days_work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mus/honest_days_work.ogg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snd_f_whatwouldyoulike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snd_f_whatwouldyoulike.wav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snd_hurtbig.wav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mus_f_phase2_organic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mus/f_phase2_organic.ogg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snd_undertale_chug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snd_undertale_chug.wav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snd_mansion_kotatsu_move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snd_mansion_kotatsu_move.wav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snd_shotweak_nails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snd_shotweak_nails.wav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snd_ceroba_cloak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snd_ceroba_cloak.wav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snd_ceroba_charge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snd_ceroba_charge.wav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snd_shotweak_flint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snd_shotweak_flint.wav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snd_attack_swipe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snd_attack_swipe.wav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snd_starlo_buys_gun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snd_starlo_buys_gun.wav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snd_axis_scrape_away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snd_axis_scrape_away.wav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snd_ceroba_bullet_drop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snd_ceroba_bullet_drop.wav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snd_mail_jingle_hotland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snd_mail_jingle_hotland.wav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snd_ceroba_scream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snd_ceroba_scream.wav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mus_mothers_love_phase_2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mus/mothers_love_phase_2.ogg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mus_mixin_it_up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mus/mixin_it_up.ogg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snd_sliding_door_open_steamworks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snd_sliding_door_open_steamworks.wav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snd_martlet_takeoff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snd_martlet_takeoff.wav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snd_ceroba_staff_break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snd_ceroba_staff_break.wav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snd_guardener_leave_2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snd_guardener_leave_2.wav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snd_flowey_panel_hack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snd_flowey_panel_hack.wav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mus_deal_em_out_moray_yellow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mus/deal_em_out_moray_yellow.ogg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snd_chem_05_axis_acid_2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snd_chem_05_axis_acid_2.wav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snd_sousborg_egg_fire_loop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snd_sousborg_egg_fire_loop.wav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snd_justice_effect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snd_justice_effect.wav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snd_talk_kanako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snd_talk_kanako.wav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snd_pellet_pile_spawn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snd_pellet_pile_spawn.wav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snd_flowey_world_snap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snd_flowey_world_snap.wav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snd_undertale_spearrise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snd_undertale_spearrise.wav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mus_deal_em_out_yellow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mus/deal_em_out_yellow.ogg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snd_shotweak_glass.wav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snd_ceroba_retransform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snd_ceroba_retransform.wav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snd_geno_power_on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snd_geno_power_on.wav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snd_martlet_book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snd_martlet_book.wav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mus_UNDERTALE_oogloop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mus/UNDERTALE_oogloop.ogg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mus_mothers_love_temp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mus/mothers_love_temp.ogg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snd_chem_05_axis_fall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snd_chem_05_axis_fall.wav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snd_shotstrong_glass.wav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mus_tucked_in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mus/tucked_in.ogg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snd_crowd_loop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snd_crowd_loop.ogg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mus_elevator_broken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mus_elevator_broken.mp3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snd_item_get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snd_item_get.wav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mus_after_hours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mus/after_hours.ogg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snd_feisty_ed_entrance_mooch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snd_feisty_ed_entrance_mooch.wav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snd_mansion_slidedoor_open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snd_mansion_slidedoor_open.wav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sndfnt_sans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sndfnt_flowey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sndfnt_toriel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snd_talk_martlet_original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sndfnt_default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sndfnt_dalv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sndfnt_default2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snd_talk_martlet.wav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snd_talk_flowey_2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snd_talk_sans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mus_credits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mus/credits.ogg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mus_cymbal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mus/cymbal.ogg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mus_delivery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mus/delivery.ogg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mus_delivery_intro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mus/delivery_intro.ogg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mus_fallendownyellow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mus/fallendownyellow.ogg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mus_floweynew_yellow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mus/floweynew_yellow.ogg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mus_gameover_yellow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mus/gameover_yellow.ogg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mus_genobattle_yellow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mus/genobattle_yellow.ogg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mus/intro.ogg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mus_justice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mus/justice.ogg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mus_nobodycame_yellow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mus/nobodycame_yellow.ogg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mus_null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mus/null.ogg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mus_prebattle1_yellow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mus/prebattle1_yellow.ogg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mus_prebattle2_yellow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mus/prebattle2_yellow.ogg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mus/shop.ogg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mus_wind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mus/wind.ogg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snd_fall2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snd/fall2.ogg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mus_menu_ruins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mus/menu_ruins.ogg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mus_menu_darkruins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mus/menu_darkruins.ogg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mus_menu_snowdin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mus/menu_snowdin.ogg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mus_menu_options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mus/menu_options.ogg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snd_soul_slow_down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snd_soul_slow_down.wav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mus_coolestcave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mus/coolestcave.ogg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mus_dalv_diary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mus/dalv_diary.ogg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mus_dalvbattle_yellow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mus/dalvbattle_yellow.ogg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mus_dalventertainer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mus/dalventertainer.ogg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mus_dalvopening_yellow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mus/dalvopening_yellow.ogg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mus_darkruins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mus/darkruins.ogg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mus_decibat_yellow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mus/decibat_yellow.ogg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mus_funsized_yellow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mus/funsized_yellow.ogg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mus_intronoise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mus/intronoise.ogg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mus_ruins_yellow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mus/ruins_yellow.ogg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mus_spook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mus/spook.ogg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mus_honeydew_bark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mus/honeydew_bark.ogg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mus_honeydew_dalv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mus/honeydew_dalv.ogg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mus_honeydew_lodge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mus/honeydew_lodge.ogg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mus_honeydew_ruins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mus/honeydew_ruins.ogg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mus_honeydew_snow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mus/honeydew_snow.ogg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mus_lounging_around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mus/lounging_around.ogg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snd_guardener_vine_crumble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snd_guardener_vine_crumble.wav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mus_trapdoor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mus/trapdoor.ogg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mus_apprehension_yellow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mus/apprehension_yellow.ogg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mus_mart_geno_wind_yellow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mus/mart_geno_wind_yellow.ogg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mus_martletbattle_yellow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mus/martletbattle_yellow.ogg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mus_occupied_turf_yellow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mus/occupied_turf_yellow.ogg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mus_shuffling3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mus/shuffling3.ogg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mus_shuffling2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mus/shuffling2.ogg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mus_shuffling1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mus/shuffling1.ogg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mus_aviation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mus/aviation.ogg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mus_uhoh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mus/uhoh.ogg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mus_battle_snowdin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mus/battle_snowdin.ogg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mus_birdsofafeather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mus/birdsofafeather.ogg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mus_gimme_ur_cash_yellow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mus/gimme_ur_cash_yellow.ogg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mus_micro_temperature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mus/micro_temperature.ogg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mus_pipin_hot_yellow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mus/pipin_hot_yellow.ogg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mus_quietstray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mus/quietstray.ogg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mus_notsoquietstray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mus/notsoquietstray.ogg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mus_relaxation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mus/relaxation.ogg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snd_guardener_level10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snd_guardener_level10.wav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mus_f_phase2_gray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mus_f_phase2_gray.ogg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mus_snowfall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mus/snowfall.ogg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mus_a_new_partner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mus/a_new_partner.ogg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mus_apex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mus/apex.ogg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mus_bailador_overworld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mus/bailador_overworld.ogg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mus_blossom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mus/blossom.ogg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mus_cafe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mus/cafe.ogg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mus_cafe_arcade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mus/cafe_arcade.ogg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mus_dual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mus/dual.ogg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mus_dual_short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mus/dual_short.ogg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mus_dunes_cave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mus/dunes_cave.ogg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mus_dunes_cave_outdoors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mus/dunes_cave_outdoors.ogg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mus/elevator.ogg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mus_feisty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mus/feisty.ogg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snd_hurt_slither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snd_hurt_slither.wav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mus_gemstone_fever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mus/gemstone_fever.ogg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mus_gunshop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mus/gunshop.ogg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snd_shotmid_nails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snd_shotmid_nails.wav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mus_happy_hour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mus/happy_hour.ogg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mus_change_of_plans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mus/change_of_plans.ogg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mus_kanako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mus/kanako.ogg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mus_renewed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mus/renewed.ogg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mus_sheriffs_fate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mus/sheriffs_fate.ogg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mus_shimmer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mus/shimmer.ogg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mus_snoring_justice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mus/snoring_justice.ogg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mus_starlo_entrance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mus/starlo_entrance.ogg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mus_the_straw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mus/the_straw.ogg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mus_the_wild_east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mus/the_wild_east.ogg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mus_the_wild_east_barn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mus/the_wild_east_barn.ogg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mus_the_wild_east_house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mus/the_wild_east_house.ogg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mus_the_wild_east_sleepy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mus/the_wild_east_sleepy.ogg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mus_train_trouble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mus/train_trouble.ogg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mus_train_trouble_2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mus/train_trouble_2.ogg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mus_unforgiving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mus/unforgiving.ogg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mus_vigorous_terrain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mus/vigorous_terrain.ogg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mus_trial_by_fury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mus/trial_by_fury.ogg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mus_sunnyside_ranch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mus/sunnyside_ranch.ogg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mus_heatwave_approaching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mus/heatwave_approaching.ogg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mus_the_wild_east_hospital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mus/the_wild_east_hospital.ogg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mus_showdown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mus/showdown.ogg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mus_the_wild_east_jail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mus/the_wild_east_jail.ogg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mus_oasis_indoors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mus/oasis_indoors.ogg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mus_abandoned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mus/abandoned.ogg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mus_detainment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mus/detainment.ogg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mus_steamworks_overworld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mus/steamworks_overworld.ogg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mus_treading_lightly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mus/treading_lightly.ogg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mus_detour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mus/detour.ogg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mus_build_a_bot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mus/build_a_bot.ogg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mus_enter_axis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mus/enter_axis.ogg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snd_mirrorbreak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snd_mirrorbreak2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snd_mirrorbreak3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snd_shotmid_flint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snd_shotmid_flint.wav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snd_mfsquish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snd_big_bell_ring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snd_attackhit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snd_attackhitperfect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snd_attackhitcrit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snd_confirm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snd_bullet_warning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snd_gun_hit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snd_mainmenu_select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snd_trihecta_small_ball_bounce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snd_trihecta_reflect_balls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snd_trihecta_fall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snd_soul_gameover_hit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snd_soul_gameover_hit_break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snd_clover_jump_dunes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snd/clover_jump_dunes.ogg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snd_drip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snd_feisty_ace_entrance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snd_feisty_ace_entrance.wav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snd_newhome_03_clover_radius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snd_newhome_03_clover_radius.wav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snd_duel_shot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snd_elevator_burn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snd_elevator_open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snd_elevator_pickaxe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snd_fabric_rip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snd_feisty_mission_fanfare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snd_feisty_mission_fanfare_oopsy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snd_glass_break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snd_helivator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snd_machinery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snd_minecart_puzzle_drain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snd_mo_kicks_the_bucket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snd_mo_pop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snd/mo_pop.ogg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snd_rumble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snd_sandstorm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snd/sandstorm.ogg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snd_toy_squeak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snd_wild_east_bell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snd_wild_east_shocking_sound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snd/wild_east_shocking_sound.ogg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snd_wild_east_train_horn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snd_talk_asgore.wav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snd_pickaxe_ding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snd_pickaxe_ding2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snd_elevator_start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snd_electric_flash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snd_dunes_43_code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snd_ceroba_super_bullet_explosion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snd_ceroba_super_bullet_explosion.wav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snd_achoo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snd_doorlock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snd/doorlock.ogg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snd_fanpear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snd_flapaway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snd_pops_deflate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snd/pops_deflate.ogg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snd_tinyfroggit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snd_tarpdrop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snd_wood_flowey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snd/wood_flowey.ogg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snd_wood_pull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snd/wood_pull.ogg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snd_wood_zap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snd/wood_zap.ogg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snd_groundcrack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snd_groundbreak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snd_puzzle_woodmove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snd_puzzle_start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snd_puzzle_icemelt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snd_water_fill_2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snd_water_fill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snd_slidedoor_open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snd_rock_break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snd_rock_roll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snd_snowdin_bridge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snd/snowdin_bridge.ogg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mus_acquittal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mus/acquittal.ogg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mus_ambient_river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mus/ambient_river.ogg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snd_splash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snd_mo_throw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snd_chargeshot_charge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snd_chargeshot_charge.wav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snd_mo_stand_arrive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snd_mo_stand_depart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snd_mo_snap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snd_mo_pour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snd_mo_kick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snd_mo_slide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snd_snowdin_crystal_tree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snd_toast_jump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snd_slide_whistle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snd_slide_whistle_reversed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snd_shufflers_flip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snd_microsprings_froggits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snd/microsprings_froggits.ogg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snd_hammer_hit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snd_raft_untie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snd_martlet_wake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snd_footstep1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snd_footstep2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snd_generator_start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snd_steamworks_13_robot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snd_steamworks_13_vent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snd_ceroba_shield_break_1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snd_ceroba_shield_break_1.wav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snd_steamworks_metal_1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snd_steamworks_metal_2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snd_steamworks_metal_3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snd_manta_startup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snd_manta_stop_go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snd_manta_sail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snd/manta_sail.ogg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snd_shot_big_fire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snd_shot_big_fire.wav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snd_manta_gate_open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snd_pinkgoo_initiate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snd_pinkgoo_move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snd/pinkgoo_move.ogg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snd_pinkgoo_steam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snd_mo_jacket_explosion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snd_mo_hat_toss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snd_mo_ignite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snd_flame_loop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snd/flame_loop.ogg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snd_mo_jacket_toss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snd_mo_jacket_kick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snd_mo_stand_explodes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snd_bailador_shake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snd_bell_ring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snd_bell_ring_cow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snd_bell_ring_cow.wav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snd_big_crash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snd_duel_mark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snd_enemy_bullet_shot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snd_flowey_glitch_yellow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snd_footsteps_water_1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snd_impact_gunshot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snd_mail_jingle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snd_mail_jingle_alt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snd/mail_jingle_alt.ogg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snd_rapids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snd_revolver_shoot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mus/medium.ogg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snd_snore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snd_snowcastle_door_1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snd_snowcastle_door_2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snd_tv_static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snd_final_martlet_transformation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snd_final_martlet_transformation.wav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snd_doorclose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snd/doorclose.ogg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snd_encounter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snd_equip_armor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snd_knock_beautiful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snd_shotmid_silver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snd_shotmid_silver.wav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snd_mail_pin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snd_mail_unpin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snd_metallic_impact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snd_paperfall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snd_playerjump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snd_savedgame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snd_shop_purchase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snd_soul_battle_flash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snd_soul_battle_start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snd_success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snd_undertale_snap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snd_undertale_swoosh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snd_undertale_thud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snd_glass_break_1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snd_glass_break_2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snd_battle_item_weapon_select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snd_battle_item_equip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snd_battle_item_eat_starfait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snd_battle_item_eat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snd_battle_flash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snd_wingflapslow1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snd_scrollslash3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snd_scrollslash2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snd_scrollslash1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snd_mirrorbreak1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snd_kamehamehacharge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snd_kamehamehablast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snd_decibatfall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snd_decibatblink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snd_decibatbouncewave2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snd_decibatbouncewave1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snd_decibat3bigwaves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snd_decibat1bigwave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snd_dalvbolt2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snd_dalvbolt1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snd_monster_damage_miss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snd_monster_damage_hit_critical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snd_monster_damage_hit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snd_monster_damage_death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snd_love_increased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snd_item_stick_attack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snd_washpan_bonk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snd_mart_feather_atk1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snd_mart_feather_atk2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snd_mart_feather_atk3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snd_mart_flap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snd_mart_genoland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snd_guardener_arm_launched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snd_guardener_arm_launched.wav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snd_mart_impact_1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snd_mart_impact_2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snd_mart_impact_3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snd_mart_pacifistland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snd_soul_speed_up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snd_soul_speed_up.wav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snd_mart_spiral_attack_1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snd_mart_spiral_attack_2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snd_mart_wind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snd_mart_wings_out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snd_martlet_takes_a_stance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snd_martlet_yeets_a_book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snd_ceroba_swoosh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snd_ceroba_boom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snd_ceroba_trap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snd_ceroba_hurt_red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snd_ceroba_diamond_fire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snd_starlo_rope_snap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snd_starlo_rope_strain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snd_starlo_rope_shot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snd_starlo_gun_warn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snd_starlo_train_incoming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snd_shotmid_ice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snd_shotmid_pebbles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snd_shotstrong_ice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snd_shotstrong_pebbles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snd_shotweak_ice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snd_shotweak_pebbles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mus/mew.ogg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mus_mew_boss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mus/mew_boss.ogg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mus_mew_intro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mus/mew_intro.ogg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mus_mew_logo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mus/mew_logo.ogg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snd_arc_defeat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snd_arc_hit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snd_arc_menu_move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snd_arc_menu_select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snd_arc_shoot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snd_mew_boss_spare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snd_mew_die_1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snd_mew_die_2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snd_ceroba_shield_break_2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snd_ceroba_shield_break_2.wav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snd_mew_die_3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snd_mew_die_4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snd_mew_gameover_1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snd_mew_gameover_2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snd_mew_gameover_3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snd_mew_seeya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snd_mew_upgrade_rapid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snd_mew_upgrade_shotgun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snd_mew_win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snd_mew_win_1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snd_mew_win_2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snd_card_game_gold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snd_card_game_deal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snd_card_game_match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snd_card_game_select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snd_card_game_win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snd_card_game_lose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mus_card_game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mus/card_game.ogg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mus_danza_attack_01_yellow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mus/danza_attack_01_yellow.ogg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mus_danza_attack_02_yellow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mus/danza_attack_02_yellow.ogg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mus_danza_attack_03_yellow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mus/danza_attack_03_yellow.ogg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mus_danza_attack_04_yellow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mus/danza_attack_04_yellow.ogg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mus_danza_attack_05_yellow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mus/danza_attack_05_yellow.ogg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mus_danza_attack_06_yellow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mus/danza_attack_06_yellow.ogg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mus_danza_attack_07_yellow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mus/danza_attack_07_yellow.ogg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mus_danza_attack_08_yellow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mus/danza_attack_08_yellow.ogg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mus_danza_attack_09_yellow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mus/danza_attack_09_yellow.ogg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mus_danza_attack_10_yellow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mus/danza_attack_10_yellow.ogg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mus_danza_attack_finale_01_yellow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mus/danza_attack_finale_01_yellow.ogg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mus_danza_attack_finale_02_yellow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mus/danza_attack_finale_02_yellow.ogg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mus_danza_attack_finale_yellow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mus/danza_attack_finale_yellow.ogg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mus_danza_attack_inst_01_yellow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mus/danza_attack_inst_01_yellow.ogg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mus_danza_attack_inst_02_yellow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mus/danza_attack_inst_02_yellow.ogg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mus_danza_attack_inst_03_yellow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mus/danza_attack_inst_03_yellow.ogg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mus_danza_attack_inst_04_yellow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mus/danza_attack_inst_04_yellow.ogg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mus_danza_attack_inst_05_yellow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mus/danza_attack_inst_05_yellow.ogg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mus_danza_attack_inst_06_yellow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mus/danza_attack_inst_06_yellow.ogg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mus_danza_attack_inst_07_yellow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mus/danza_attack_inst_07_yellow.ogg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mus_danza_attack_inst_08_yellow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mus/danza_attack_inst_08_yellow.ogg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mus_danza_attack_inst_09_yellow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mus/danza_attack_inst_09_yellow.ogg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mus_deal_em_out_ed_yellow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mus/deal_em_out_ed_yellow.ogg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mus_danza_attack_inst_10_yellow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mus/danza_attack_inst_10_yellow.ogg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mus_danza_attack_inst_finale_01_yellow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mus/danza_attack_inst_finale_01_yellow.ogg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mus_danza_attack_inst_finale_02_yellow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mus/danza_attack_inst_finale_02_yellow.ogg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mus_danza_battle_yellow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mus/danza_battle_yellow.ogg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mus_prebattle3_yellow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mus/prebattle3_yellow.ogg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snd_danza_blue_note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snd_danza_blue_note_finale_01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snd_danza_blue_note_finale_02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snd_danza_green_note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snd_danza_green_note_finale_01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snd_danza_green_note_finale_02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snd_danza_red_note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snd_danza_red_note_finale_01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snd_danza_red_note_finale_02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snd_danza_red_note_finale_end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snd_fanfare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snd_undyne_spear_fly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snd_chem_countdown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snd_chem_countdown.wav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mus_f_phase2_clay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mus/f_phase2_clay.ogg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snd_heavydamage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snd_heavydamage.wav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snd_steamworks_35_axis_beep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snd_steamworks_35_axis_beep.wav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mus_oasis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mus/oasis.ogg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snd_chem_win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snd_chem_win.wav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mus_ones_past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mus/ones_past.ogg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mus_corner_of_a_circle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mus/corner_of_a_circle.ogg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snd_undertale_pombark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snd_undertale_pombark.wav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snd_guardener_shoot.wav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snd_talk_alphys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snd_talk_alphys.wav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snd_flowey_open_steamworks_door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snd_flowey_open_steamworks_door.wav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mus_well_be_okay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mus/well_be_okay.ogg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snd_guardener_leave_1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snd_guardener_leave_1.wav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snd_steamworks_21_monitor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snd_steamworks_21_monitor.wav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snd_lever_strain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snd_lever_strain.wav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mus_getting_the_thoughts_out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mus/getting_the_thoughts_out.ogg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snd_dunes_28_cart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snd_dunes_28_cart.wav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mus_guns_blazing_geno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mus/guns_blazing_geno.ogg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mus_some_point_of_no_return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mus/some_point_of_no_return.ogg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mus_mothers_love_phase_3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mus/mothers_love_phase_3.ogg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mus_vsasgore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mus/vsasgore.ogg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mus_flowey_final_boss_1_intro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mus/flowey_final_boss_1_intro.ogg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snd_mail_jingle_steamworks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snd_mail_jingle_steamworks.wav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snd_sousborg_egg_sizzle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snd_sousborg_egg_sizzle.wav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snd_f_mechpellet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snd_f_mechpellet.wav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snd_ceroba_staff_spin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snd_ceroba_staff_spin.wav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snd_guardener_rise_arms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snd_guardener_rise_arms.wav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mus_gotcha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mus/gotcha.ogg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snd_shotstrong_silver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snd_shotstrong_silver.wav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snd_feisty_mooch_coin_appear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snd_feisty_mooch_coin_appear.wav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snd_shotmid_pellets.wav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snd_feisty_ed_entrance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snd_feisty_ed_entrance.wav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snd_guardener_laser_shoot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snd_guardener_laser_shoot.wav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mus_snow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mus/snow.ogg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mus_crescendo_of_dread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mus/crescendo_of_dread.ogg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snd_fire_ignite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snd_fire_ignite.wav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mus_final_stand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mus/final_stand.ogg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snd_locked_door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snd_locked_door.wav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mus_asgoreop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mus/asgoreop.ogg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snd_axis_flashlight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snd/axis_flashlight.ogg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snd_yellow_soul_dash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snd_yellow_soul_dash.wav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mus_the_trek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mus/the_trek.ogg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snd_sousborg_egg_whistle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snd_sousborg_egg_whistle.wav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mus_barrier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mus/barrier.ogg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snd_flowey_martlet_melt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snd_flowey_martlet_melt.wav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snd_sliding_door_open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snd_sliding_door_open.wav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snd_hurt_robot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snd_hurt_robot.wav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snd_f_great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snd_f_great.wav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snd_ceroba_defeated_sounds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snd_ceroba_defeated_sounds.wav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snd_factory_puzzle_spawn_item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snd_factory_puzzle_spawn_item.wav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snd_hurtbeef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snd_hurtbeef.wav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snd_undertale_impact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snd_undertale_impact.wav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snd_flowey_world_entrance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snd_flowey_world_entrance.wav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snd_chem_crash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snd_chem_crash.wav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snd_guardener_death.wav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mus_mothers_love_phase_1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mus/mothers_love_phase_1.ogg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mus_trampled_flowers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mus/trampled_flowers.ogg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snd_ceroba_bullet_rise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snd_ceroba_bullet_rise.wav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mus_f_phase2_mechanical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mus/f_phase2_mechanical.ogg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snd_chem_go.wav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snd_ehurt1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snd_ehurt1.wav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snd_factory_puzzle_correct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snd_factory_puzzle_correct.wav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mus_nothing_but_the_truth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mus/nothing_but_the_truth.ogg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snd_elevator_long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snd/elevator_long.ogg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snd_ceroba_shield_bell_hit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snd_ceroba_shield_bell_hit.wav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snd_ceroba_last_hit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snd_ceroba_last_hit.wav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mus_deal_em_out_ace_yellow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mus/deal_em_out_ace_yellow.ogg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snd_feisty_mooch_coin_grab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snd_feisty_mooch_coin_grab.wav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snd_fire_loop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snd_fire_loop.wav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mus_mothers_love_phase_3_buildup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mus/mothers_love_phase_3_buildup.ogg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snd_axis_trash_laser_shot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snd_axis_trash_laser_shot.wav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snd_yellow_soul_shoot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snd_yellow_soul_shoot.wav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mus_f_phase2_yarn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mus/f_phase2_yarn.ogg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mus_golden_opportunity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mus/golden_opportunity.ogg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snd_wind_new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snd_wind_new.wav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snd_ceroba_powerup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snd_ceroba_powerup.wav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snd_lever_break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snd_lever_break.wav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snd_glass_smashable_large_break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snd_glass_smashable_large_break.wav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snd_martlet_lands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snd_martlet_lands.wav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snd_newhome_03_starlo_defeat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snd_newhome_03_starlo_defeat.wav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snd_guardener_flintlock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snd_guardener_flintlock.wav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mus_through_the_macro_lens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mus/through_the_macro_lens.ogg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snd_light_loop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snd_light_loop.wav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snd_ceroba_yell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snd_ceroba_yell.wav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snd_undertale_bigdoor_open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snd_undertale_bigdoor_open.wav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snd_shotstrong_flint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snd_shotstrong_flint.wav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mus_flowey_world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mus/flowey_world.ogg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mus_a_call_to_action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mus/a_call_to_action.ogg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mus_the_wandering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mus/the_wandering.ogg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mus_complex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mus/complex.ogg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snd_sousborg_egg_tap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snd_sousborg_egg_tap.wav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snd_soul_charge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snd_soul_charge.wav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mus_missing_inaction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mus/missing_inaction.ogg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mus_flowey_soundscape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mus/flowey_soundscape.ogg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snd_ceroba_newspaper_tear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snd_ceroba_newspaper_tear.wav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snd_crayon_select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snd_crayon_select.wav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snd_axis_trash_meter_full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snd_axis_trash_meter_full.wav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snd_chem_start.wav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snd_chem_cake_take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snd_chem_cake_take.wav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snd_talk_chujin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snd_talk_chujin.wav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mus_axis_chase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mus/axis_chase.ogg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snd_guardener_cut_vine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snd_guardener_cut_vine.wav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mus_greenhouse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mus/greenhouse.ogg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snd_flowey_laugh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snd_flowey_laugh.wav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snd_dunes_43_gate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snd_dunes_43_gate.wav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snd_shotweak_silver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snd_shotweak_silver.wav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snd_f_noise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snd_f_noise.wav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snd_guardener_gun_cock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snd_guardener_gun_cock.wav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snd_bloop.wav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snd_shotstrong_pellets.wav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mus_f_phase2_lowpoly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mus/f_phase2_lowpoly.ogg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snd_ceroba_phase_1_transform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snd_ceroba_phase_1_transform.wav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snd_ceroba_big_shot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snd_ceroba_big_shot.wav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mus_remedy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mus/remedy.ogg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mus_flowey_final_boss_1_main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mus/flowey_final_boss_1_main.ogg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mus_deal_em_out_mooch_yellow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mus/deal_em_out_mooch_yellow.ogg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snd_chem_05_axis_acid_melt_ground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snd_chem_05_axis_acid_melt_ground.wav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snd_doot.wav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mus_ajourned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mus/ajourned.ogg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snd_guardener_arm_land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snd_guardener_arm_land.wav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snd_cinematiccut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snd_cinematiccut.wav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snd_sousborg_egg_fire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snd_sousborg_egg_fire.wav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snd_undertale_swipe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snd_undertale_swipe.wav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snd_flowey_world_transition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snd_flowey_world_transition.wav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snd_clover_crawl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snd_clover_crawl.wav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snd_mansion_trapdoor_open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snd_mansion_trapdoor_open.wav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mus_trial_by_fury_2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mus/trial_by_fury_2.ogg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snd_talk_giga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snd_talk_giga.wav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snd_salt_shaker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snd_salt_shaker.wav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mus_flock_together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mus/flock_together.ogg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snd_beep.wav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snd_undertale_cinematic_cut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snd_undertale_cinematic_cut.wav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snd_ceroba_p2_block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snd_ceroba_p2_block.wav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snd_power_down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snd_power_down.wav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snd_fire_snuff_out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snd_fire_snuff_out.wav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mus_computer_ambience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mus/computer_ambience.ogg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snd_feisty_title_card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snd_feisty_title_card.wav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sndfnt_flowey_2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sndfnt_flowey_2.wav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snd_feisty_moray_stab_impact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snd_feisty_moray_stab_impact.wav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mus_gift_2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mus/gift_2.ogg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snd_axis_ball_charge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snd_axis_ball_charge.wav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snd_flowey_hurt.wav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mus_mothers_love_intro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mus/mothers_love_intro.ogg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mus_f_laugh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mus/f_laugh.ogg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snd_ceroba_attack_bell_explode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snd_ceroba_attack_bell_explode.wav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snd_newhome_03_martlet_defeat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snd_newhome_03_martlet_defeat.wav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audiogroup_default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spr_collisionbox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spr_steamworks_21_background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spr_doorway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spr_event_collider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spr_slippery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spr_shot_strong_nails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spr_portrait_kanako_neutral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spr_solve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spr_background_feisty_four_suit_spade_ace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spr_feisty_four_ace_legs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spr_corrupted_starlo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spr_pl_lying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spr_falldown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spr_pl_goggles_left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spr_pl_goggles_right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spr_pl_goggles_down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spr_pl_goggles_up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spr_martlet_head_moderate_battle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spr_pl_goggles_shoot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spr_pl_goggles_hit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spr_pl_goggleless_shoot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spr_pl_goggleless_hit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spr_hotland_bits_n_bites_sign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spr_pl_run_up_snowdin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spr_flowey1_attack_mouth_face_1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spr_steamworks_axis_energy_ball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spr_pl_run_left_snowdin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spr_pl_run_right_snowdin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spr_pl_run_down_snowdin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spr_pl_left_snowdin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spr_pl_right_snowdin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spr_broken_belt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spr_pl_down_snowdin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spr_axis_down_dead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spr_pl_up_snowdin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spr_pl_run_up_water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spr_pl_run_down_water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spr_pl_run_left_water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spr_pl_run_right_water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spr_pl_left_water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spr_pl_right_water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spr_pl_up_water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spr_pl_down_water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spr_pl_masksmall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spr_toriel_right_hold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spr_ceroba_down_talk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spr_ceroba_up_talk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spr_comp_helium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spr_ceroba_left_talk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spr_portrait_asgore_surprised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spr_ceroba_right_talk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spr_ceroba_down_walk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spr_ceroba_up_walk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spr_ceroba_right_walk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spr_ceroba_left_walk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spr_ceroba_lean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spr_ceroba_lean_back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spr_ceroba_cool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spr_ceroba_show_mask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spr_ceroba_cool_alt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spr_clover_geno_unsummon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spr_ceroba_staff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spr_ceroba_down_run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spr_ceroba_left_run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spr_ceroba_right_run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spr_ceroba_up_run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cdalv_down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cdalv_left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cdalv_right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cdalv_up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spr_bigfrog_conductor_frog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GMSpriteFramesTrack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frames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cdalv_downt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cdalv_leftt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cdalv_rightt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spr_dalv_npc_boards_pacifist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spr_dalv_npc_boards_neutral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spr_dalvhleft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GM_Electricity_spr_Electricity1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spr_hotland_complex_closed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spr_dalvhup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spr_dalvhdown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spr_dalvhdownt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spr_dalvhrightt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spr_dalvleftt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spr_dalvhupt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dalv_upt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spr_axis_redeyes_right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spr_pl_down_geno_shoot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spr_attack_ace_card_3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spr_hoodoff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spr_npc_rosa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dalv_leftt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dalv_downt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dalv_rightt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spr_bigfrog_villainfly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spr_decibat_zzz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spr_ace_down_walk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spr_ace_left_walk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spr_ace_right_walk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spr_flowey1_attack_audience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spr_martlet_head_regular_battle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spr_ace_up_walk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spr_ace_pose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spr_sousborg_left_arm_1_hurt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spr_ace_down_talk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spr_steamworks_vendy_face_happy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spr_ace_right_talk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spr_sousborg_right_arm_1_hurt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spr_ace_left_talk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spr_ace_up_talk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spr_ace_tied_down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spr_ace_asleep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spr_conveyor_puzzle_hint_letters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spr_ed_left_walk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spr_ed_right_walk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spr_ed_up_walk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spr_ed_down_walk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spr_ed_pose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spr_ed_down_talk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spr_ed_left_talk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spr_ed_right_talk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spr_ed_up_talk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spr_steamworks_22_tables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spr_ed_grab_clover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spr_ed_left_walk_clover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spr_steamworks_38_face_blank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spr_ed_right_walk_clover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spr_sousborg_egg_dropped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spr_ed_down_walk_clover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spr_ed_up_walk_clover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spr_ed_place_clover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spr_jandroid_body_top_hurt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spr_starlo_express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spr_ed_tied_down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spr_ed_asleep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spr_flowey_leave_shadow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spr_moray_down_talk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spr_moray_left_talk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spr_moray_right_talk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spr_moray_up_talk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spr_moray_down_walk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spr_martlet_flowey_melt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spr_moray_left_walk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spr_moray_right_walk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spr_moray_pose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spr_moray_up_walk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spr_moray_tied_down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spr_moray_asleep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spr_axis_acid_4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spr_mooch_down_talk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spr_mooch_left_talk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spr_bigfrog_frogger_carfrog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spr_mooch_right_talk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spr_heart_yellow_blast_3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spr_battle_flowey_gray_dust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spr_feisty_four_ace_body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spr_toriel_fireplace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spr_mooch_up_talk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spr_mooch_pose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spr_mooch_down_walk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spr_mooch_left_walk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spr_mooch_right_walk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spr_mooch_up_walk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spr_npc_slither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spr_clover_geno_summon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spr_mooch_tied_down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spr_attack_ace_card_back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spr_mooch_asleep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spr_starlo_down_talk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spr_size_crayon_1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spr_starlo_down_walk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spr_starlo_down_walk_menacing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spr_new_home_03_pref_martlet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spr_background_feisty_four_card_heart_mooch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spr_starlo_left_talk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spr_starlo_left_walk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spr_starlo_pose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spr_starlo_reveal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spr_starlo_right_talk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spr_starlo_right_walk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spr_starlo_up_talk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spr_starlo_up_walk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spr_conveyor_indicator_idle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spr_starlo_goggles_left_walk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spr_attack_shoebox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spr_bigfrog_bodymech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spr_starlo_goggles_right_walk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spr_starlo_goggles_up_walk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spr_starlo_goggles_down_walk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spr_newhome_bg_building_4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spr_starlo_goggles_down_talk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spr_starlo_goggles_left_talk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spr_starlo_goggles_right_talk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spr_starlo_goggles_shoot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spr_starlo_goggles_hit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spr_starlo_goggleless_shoot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spr_starlo_goggleless_shot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spr_martlet_roof_syringe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spr_starlo_death_1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spr_starlo_death_2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spr_steamworks_22_table_chair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spr_battle_flowey_paper_ball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spr_starlo_sad_down_talk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spr_size_crayon_6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spr_starlo_sad_left_talk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spr_steamworks_36_axis_walk_left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spr_credits_snowdin_dalv_bg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spr_starlo_sad_right_talk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spr_starlo_sad_left_walk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spr_starlo_sad_right_walk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spr_axis_background_particles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spr_newhome_03_overlay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spr_starlo_sad_down_walk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spr_starlo_up_wind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spr_battle_enemy_attack_axis_ball_red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spr_floweyleave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spr_determination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spr_steamworks_axis_throw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spr_mansion_bedroom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spr_flowey_npc_boards_genocide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spr_flowey_boards_genocide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spr_mansion_study_tv_overlay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spr_floweyrise_wildeast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spr_floweyleave_wildeast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spr_flowey_wildeast_left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spr_guardener_plant_disappear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spr_flowey_wildeast_right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spr_flowey_wildeast_down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spr_flowey_wildeast_up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spr_martlet_up_talk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spr_martlet_right_talk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spr_pl_left_snowdin_geno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spr_martlet_down_talk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spr_heart_yellow_blast_2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spr_martlet_flashback_sit_lookside_worried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spr_martlet_left_talk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spr_battle_flowey_lowpoly_stickbug_crawl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spr_conveyor_stamp_blue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spr_martlet_fly_away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spr_ceroba_staff_battle_phase_2_hurt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spr_martlet_up_run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spr_martlet_right_run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spr_martlet_left_run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spr_martlet_down_run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spr_crispynpc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spr_penillanpc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spr_fliernpcfly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spr_battle_flowey_final_body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spr_attack_ed_hand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spr_fliernpctalk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spr_martlet_journal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spr_rorrimnpc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spr_scnpc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spr_dustbunny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spr_dustsneeze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spr_mfnpc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spr_background_enemy_battle_steamworks_yellow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spr_credits_intermission_martlet_exit_adjust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toriel_standingd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toriel_standingu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toriel_standingl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toriel_standingr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spr_blackjack_down_walk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spr_blackjack_up_walk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spr_martlet_meteor_big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spr_blackjack_down_talk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spr_martlet_head_angrier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spr_martlet_head_angry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spr_martlet_head_confounded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spr_martlet_head_confused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spr_martlet_head_content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spr_martlet_head_determined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spr_martlet_head_nervous_smile_battle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spr_martlet_head_disappointed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spr_pl_left_geno_shoot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spr_martlet_head_downer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spr_martlets_house_table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spr_martlet_head_melancholic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spr_martlet_head_moderate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spr_martlet_head_nervous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spr_martlet_head_nervous_smile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spr_martlet_head_questioning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spr_storm_fan_lever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spr_factory_03_empty_cache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spr_mansion_grave_bg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spr_martlet_head_regular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spr_martlet_head_shocked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spr_martlet_head_smirk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spr_martlet_head_spook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spr_martlet_head_surprised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spr_martlet_head_suspicious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spr_martlet_head_suspiciouser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spr_martlet_head_unamused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spr_martlet_head_wink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spr_martlet_head_wondering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toriel_shocked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spr_rock_sorter_pipe_2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spr_background_enemy_battle_guardener_main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spr_endingb_starlo_talk_mask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toriel_blink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flowey_niceside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flowey_nice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flowey_smirk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spr_quarter_bullet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flowey_pissed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flowey_plain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flowey_plains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flowey_worriedside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flowey_worried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spr_floweyenter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spr_gilbert_head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spr_flashback_kanako_soul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spr_gilbert_head_sweat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spr_gilbert_head_blush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spr_angie_head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spr_angie_head_smile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spr_angie_head_unamused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spr_portrait_ceroba_angry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spr_attack_flowey_intermission_hands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spr_portrait_ceroba_irked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spr_portrait_ceroba_grin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spr_steamworks_vendy_face_boot_3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spr_portrait_ceroba_smile_alt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spr_hotland_lobby_lad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spr_portrait_ceroba_closed_eyes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spr_portrait_chujin_sad_eye_smirk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spr_pacifist_ending_clover_wobbly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spr_portrait_ceroba_nervous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spr_portrait_ceroba_muttering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spr_axis_damaged_right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spr_portrait_ceroba_unamused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spr_axis_redeyes_ball_loop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spr_credits_honeydew_crowd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spr_credits_intermission_martlet_grab_hat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spr_portrait_ceroba_confounded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spr_martlet_head_confounded_battle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spr_dunes_30_sapling_withered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spr_feisty_four_ed_intro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spr_portrait_ceroba_surprised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spr_portrait_ceroba_disapproving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spr_portrait_ceroba_snarky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spr_bigfrog_frogger_frog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spr_credits_sadguy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spr_ceroba_p2_defeated_talk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spr_arcade_heart_big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spr_portrait_ceroba_wat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spr_newhome_building_7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spr_portrait_starlo_angry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spr_portrait_starlo_blush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spr_nupad_overlay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spr_portrait_starlo_disappointed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spr_portrait_starlo_distracted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spr_hotland_spidergirl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spr_portrait_starlo_embarassed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spr_newhome_bg_building_6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spr_portrait_starlo_embarassed_smile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spr_portrait_starlo_flustered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spr_pl_run_down_geno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spr_portrait_starlo_hidden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spr_portrait_starlo_plain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spr_portrait_starlo_serious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spr_ceroba_shield_filled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spr_portrait_starlo_smirk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spr_bigfrog_spacefrog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spr_portrait_starlo_surprised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spr_martlets_house_box2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spr_portrait_starlo_sweat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spr_portrait_starlo_nohat_happy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spr_sousborgh_head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spr_portrait_starlo_nohat_normal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spr_portrait_starlo_nohat_sad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spr_portrait_starlo_nohat_smile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spr_portrait_ace_normal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spr_portrait_ace_stern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spr_portrait_ace_smile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spr_portrait_ace_concealed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spr_martlet_final_syringe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spr_portrait_ace_hand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spr_pacifist_ending_cave_layers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spr_flowey_rooftop_idle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spr_portrait_ace_surprised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spr_bigfrog_herofly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spr_credits_queue_2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spr_portrait_moray_normal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spr_portrait_moray_downer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spr_portrait_moray_disbelief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spr_portrait_moray_shaded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spr_portrait_moray_plain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spr_portrait_moray_sweat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spr_portrait_ed_normal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spr_portrait_ed_smile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spr_portrait_ed_mad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spr_portrait_ed_mutter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spr_portrait_mooch_normal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spr_portrait_mooch_surprised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spr_flashback_ceroba_inject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spr_portrait_mooch_happy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spr_attack_guardener_laser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spr_portrait_mooch_nervous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spr_portrait_mooch_crying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spr_portrait_mooch_smile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spr_portrait_mooch_smirk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spr_pops_snowdin_08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spr_dog_walk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spr_portrait_mooch_smug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spr_sans_head_normal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spr_sans_head_side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spr_sans_head_wink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spr_hotel_shop_puppet_idle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spr_steamworks_hermit_entrance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spr_steamworks_21_table_2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spr_portrait_axis_normal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spr_sans_left_walk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spr_sans_up_walk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spr_credits_DALV_PEEK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spr_mail_whale_yellow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spr_steamworks_chem_door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space_test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spr_mail_whale_basket_empty_yellow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spr_mail_whale_basket_clover_yellow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spr_evil_flowey_dies_7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spr_new_home_03_pref_effects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spr_dunes30c_bg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spr_arcade_mew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spr_arcade_mew_left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spr_arcade_mew_right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bg_hotland_lab_inside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spr_bigfrog_eightbullet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spr_player_cart_geno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spr_arcade_mew_dies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spr_arcade_enemy_spared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spr_arcade_ghost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spr_sousborgh_right_arm_1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spr_arcade_ghost_spared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spr_arcade_enemy_bullet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spr_arcade_swordsman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spr_arcade_swordsman_attack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spr_martlets_house_box1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spr_credits_ceroba_soul_starlo_walk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spr_arcade_swordsman_spared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spr_arcade_boss_spared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spr_arcade_enemy_tear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spr_pl_run_left_geno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spr_arcade_health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spr_arcade_tutorial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spr_arcade_upgrade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spr_arcade_upgrade_rapid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spr_arcade_logo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spr_arcade_game_over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spr_arcade_game_win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spr_card_ace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spr_card_ceroba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spr_guardener_guy_throwing_items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spr_battle_flowey_paper_weakspot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spr_card_ed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spr_audience_joy_martlet_2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spr_ruins_cheese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spr_card_mooch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spr_card_moray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spr_card_starlo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spr_card_game_background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spr_card_game_hud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spr_card_game_template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spr_card_game_cursor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spr_card_game_victory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spr_card_game_failure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spr_genoset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spr_dimensional_box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spr_mail_station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spr_mail_station_dunes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spr_martlet_up_talk_puddle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spr_pplate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spr_switchmask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spr_ceroba_pillar_debris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spr_fakewaterl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spr_martlets_house_workbench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spr_fakewaterr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spr_ceroba_p2_defeated_death_mask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spr_fakewaterlc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spr_fakewaterlcd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spr_fakewaterlcr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spr_fakewaterrc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spr_fakewatermu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spr_fakewatermd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spr_fakewateropenl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spr_ceroba_reading_chujin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spr_fakewateropenm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spr_fakeopenr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spr_waterjunk1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spr_frog_tounge_tip_vert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spr_waterjunk2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spr_waterjunk3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spr_sousborg_egg_crack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spr_martlet_syringe_roof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spr_waterbtm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spr_wardrobe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spr_portrait_kanako_shot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spr_candles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spr_wardrobalon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spr_dalvsroom_gramophone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spr_pl_dance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spr_dalvdrawer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spr_dalvsroom_chest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spr_martlet_final_mockup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spr_dalvExit_blocker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spr_dalvs_broom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spr_dalv_boards_pacifist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spr_dalv_boards_neutral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spr_wardrodeflate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spr_dalv_journal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spr_micro1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spr_micro2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spr_micro3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spr_micro4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spr_micro5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spr_attack_guardener_arm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spr_battle_flowey_mechanical_drone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spr_spikes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spr_darkness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spr_waterdr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spr_lemonade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spr_drgate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spr_drgatetop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spr_hiddenentrance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spr_cornweb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spr_featheritem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spr_cornbox1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spr_battle_flowey_yarn_lhand_2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spr_portrait_ceroba_sorrowful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spr_cornbox2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spr_ccitem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spr_dogbox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spr_sousborg_head_destroy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spr_pebbles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spr_credits_mo_bg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spr_tinyboulder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spr_tinierboulder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spr_caterpillar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spr_factory_02_desk1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spr_pl_left_roof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spr_goosic_body_destroy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spr_decitorch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spr_dustcloud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spr_petal_pull_petal3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spr_chujin_look_left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spr_darkruins_doorExit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spr_darkruins_doorLight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spr_fog_filter_darkruins_overworld_yellow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spr_dark_ruins_rope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spr_clover_climb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spr_snowflake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spr_signpost_snowdin_yellow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spr_item_golden_pear_yellow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spr_snowdin_river_ripples_overworld_yellow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spr_steamworks_29_gardener_bot_leave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spr_background_enemy_battle_snowdin_yellow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spr_fishhole_snowdin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spr_giantrock_yellow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spr_adventurers_campfire_yellow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spr_adventure_male_yelllow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spr_adventure_female_yellow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spr_snowdin_04_reflection_mask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spr_molten_rock_overworld_yellow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spr_molten_rock_explode_overworld_yellow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spr_ice_cube_overworld_yellow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spr_puzzle_plank_overworld_yellow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spr_puzzle_rails_overworld_yellow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spr_puzzle_slider_bot_overworld_yellow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spr_cog_overworld_yellow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spr_cogr_overworld_yellow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spr_puzzle_slider_top_overworld_yellow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spr_andrd_y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spr_snowdin06_woodbars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spr_puzzle_funnel_overworld_yellow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spr_snowdin06_puzzlesign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spr_puzzle_water_meter_overworld_yellow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spr_attack_thornflowey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spr_snowdin06_woodgate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spr_lever_puzzle_overworld_yellow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spr_smokepart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spr_roper_overworld_yellow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spr_ropel_overworld_yellow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spr_woodboard_overworld_yellow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spr_puzzle_arrows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spr_clover_geno_laser_finish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bg_shop_cafe_dune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spr_slurpy_yellow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spr_slurpy_up_yellow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spr_slurpy_left_yellow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spr_andrd_stick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spr_slurpy_right_yellow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spr_slurpy_left_talk_yellow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spr_slurpy_right_talk_yellow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spr_credits_gamer_run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spr_slurpy_lamp_yellow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spr_slurpy_retract_yellow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spr_portrait_kanako_pout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spr_martlet_shack_note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spr_santahat_snowdin_yellow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spr_crystal_tree_no_pellets_snowdin_yellow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spr_crystal_tree_snowdin_yellow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spr_goosic_leg_back_destroy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spr_mo_kiosk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spr_mo_stool_yellow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spr_mo_talk_cup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spr_pacifist_ending_starlo_getup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spr_mo_snap_yellow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spr_endingb_starlo_walk_mask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spr_mo_slide_yellow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spr_credits_bro_got_the_walk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spr_feisty_four_moray_head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spr_flowey_big_unamused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spr_rooftop_fg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spr_mo_pour2_yellow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spr_mo_pour1_yellow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spr_truelab_door_frame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spr_mo_kick_yellow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spr_mo_down_talk_yellow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spr_attack_shoes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spr_snowdin_22_clover_sit_overworld_yellow_geno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spr_mo_right_talk_yellow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spr_battle_flowey_gray_fella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spr_mo_left_talk_yellow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spr_mo_up_talk_yellow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spr_battle_enemy_attack_axis_ball_destroy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spr_mo_down_yellow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spr_clover_fall_snowdin_geno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spr_mo_right_yellow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spr_credits_INTERMISSION_STARLO_KNEEL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spr_mo_left_yellow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spr_mo_up_yellow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spr_snowcastle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spr_lake_water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spr_lake_water_mask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spr_ice_wolf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spr_ice_cube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spr_autofire_toggle_b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spr_water_pillar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spr_flowey_laughs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spr_mail_station_snowdin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spr_martlet_star_bullet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spr_pl_down_roof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spr_rephil_turn_overworld_yellow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spr_credits_kanako_friend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spr_rephil_turn_away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spr_rephil_overworld_yellow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spr_swig_turn_overworld_yellow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spr_light_overlay_entrance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spr_swig_turn_away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spr_toast_turn_overworld_yellow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spr_toast_turn_away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spr_swig_overworld_yellow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spr_toast_overworld_yellow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spr_rephil_flip_overworld_yellow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spr_swig_flip_overworld_yellow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spr_toast_flip_overworld_yellow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spr_shuffler_noball_overworld_yellow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spr_shuffler_ball_overworld_yellow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spr_attack_crying_flowey_tear_medium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spr_flashback_kanako_falls_talk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spr_orange_ball_overworld_yellow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spr_shuffler_arrow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spr_portrait_ceroba_furious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spr_newhome_bg_building_2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spr_flameguy_snowdin_yellow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spr_final_palette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spr_flameguy_gone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spr_blankie_snowdin_yellow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spr_andrd_b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spr_credits_slurpy_room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spr_battle_flowey_gray_laugh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spr_blankie_gone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spr_campfire_snowdin_yellow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spr_martlet_f2_goopz10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spr_campfire_snuffed_snowdin_yellow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spr_npc_salloon_tiny_people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spr_sleepbear_snowdin_yellow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spr_tablenpc_snowdin_yellow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spr_flashback_ruins_door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spr_plant_snowdin_yellow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spr_pl_down_snowdin_geno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spr_couchbear_snowdin_yellow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spr_barnpc_snowdin_yellow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spr_bar_snowdin_yellow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spr_chair_snowdin_yellow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spr_tables_snowdin_yellow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spr_hotland_02b_club_danza_dark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spr_martlet_f2_goop4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spr_carpet_snowdin_yellow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spr_battle_flowey_yarn_rhand_1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spr_honey_cooler_snowdin_yellow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spr_stacked_chair_snowdin_yellow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spr_heater_snowdin_yellow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spr_sofa_snowdin_yellow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spr_extrabar_snowdin_yellow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spr_shopkeeper_snowdin_yellow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spr_steamworks_04_pipe_side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spr_battle_flowey_yarn_rhand_2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spr_rodney_head_geno_snowdin_yellow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spr_rodney_snowdin_yellow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spr_factory_03_axis_wire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spr_rodney_head_snowdin_yellow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spr_soundtrack_head_snowdin_yellow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spr_noteblock_snowdin_yellow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spr_soundtrack_snowdin_yellow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spr_noteblock_head_snowdin_yellow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spr_rodney_sad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spr_sound_sad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spr_noteblock_sad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spr_pacifist_ending_clover_crawl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spr_drums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spr_violin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spr_piano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spr_donald_glover_glove_snowdin_yellow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spr_glove_snowdin_yellow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spr_donald_glover_snowdin_yellow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spr_martlet_f2_goop9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spr_swimmer_snowdin_yellow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spr_torch_fire_snowdin_yellow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spr_torch_snowdin_yellow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spr_torch_talk_snowdin_yellow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spr_lounger_snowdin_yellow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spr_attack_guardener_arm_land_smoke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spr_theorist_snowdin_yellow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spr_micro_hotspring_snowdin_yellow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spr_micro_hotspring_nofroggits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spr_ceroba_shield_piece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spr_golden_coffee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spr_credits_ceroba_knock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spr_martha_snowdin_yellow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spr_martha_coffee_snowdin_yellow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spr_resort_sign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spr_martlet_hammer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spr_martlet_hammer_getup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spr_martlet_bridge_note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spr_bridge_platform_snowdin_yellow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spr_bridge_chain_snowdin_yellow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spr_bridge_platform_stand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spr_cranky_snowdin_yellow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spr_clover_fall_snowdin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spr_mansion_study_overlay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spr_pillow_snowdin_yellow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spr_toriel_sitting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spr_npc_snowflake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spr_directional_sign_both_yellow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spr_directional_sign_right_yellow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spr_directional_sign_left_yellow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spr_snowdin_18_lake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spr_pacifist_ending_starlo_take_gun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spr_rock_sorter_pipe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spr_portrait_fchujin_bruh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spr_flashback_ceroba_sit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spr_snowdin_18_grass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spr_snowdin_18_tree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spr_puzzle_tarp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spr_snowdin_19_woodgate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spr_snowdin_19_woodbars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spr_snowdin_19_funnel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spr_snowdin_19_piston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spr_snowdin_19_piston_back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spr_battle_flowey_wheel_organic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spr_snowdin_19_icecube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spr_snowdin_19_puzzlesign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spr_snowdin_19_rock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spr_flashback_kanako_wipeeyes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spr_newhome_building_5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spr_snowdin_19_rock_explode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spr_steamworks_vendy_face_uhh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spr_portrait_asgore_closed_eyes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spr_martlet_f2_goop3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spr_snowdin_19_cans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spr_snowdin_lamp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spr_snowdin_bench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spr_snowdin_stairs_back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spr_snowdin_stairs_front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spr_martlet_station_back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spr_martlet_station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spr_martlet_book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spr_martlet_book_talk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spr_colver_wind_geno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spr_martlet_stand_up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spr_martlet_wake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spr_snowdin_22_raft_move_overworld_yellow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spr_snowdin_22_raft_untie_overworld_yellow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spr_snowdin_22_raft_float_overworld_yellow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spr_snowdin_22_clover_sit_overworld_yellow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spr_snowdin_22_martlet_fly_away_overworld_yellow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spr_battle_flowey_lowpoly_spike_wall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spr_snowdin_22_martlet_untie_rope_overworld_yellow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spr_know_cone_overworld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spr_factory_03_dumpster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spr_ceroba_shield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spr_ceroba_p1_4_arm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spr_trihecta1_overworld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spr_trihecta2_overworld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spr_trihecta3_overworld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spr_waterfall_bg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spr_waterfall_fg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spr_ava_waterfall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spr_battle_flowey_organic_flowey_weakpoint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spr_ava_lava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spr_bigfrog_platofrm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spr_ava_shadow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spr_comp_titanium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spr_ava_breaks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spr_complex_board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spr_ava_broken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spr_waterfall_clover_sit_overworld_yellow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spr_clover_sit_dark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spr_chujin_looking_down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spr_colver_wind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spr_martlet_sit_down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spr_martlet_sit_book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spr_martlet_sit_surprise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spr_martlet_sit_cling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spr_bigfrog_shockwave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spr_martlet_cling_dark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spr_transition_hotland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spr_martlet_final_wing_attack_mask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spr_martlet_final_fly_away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spr_transition_waterfall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spr_transition_cave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spr_LAVA_TUBE01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spr_credits_ceroba_corn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spr_LAVA_TUBE02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spr_LAVA_TUBE03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spr_pacifist_ending_ceroba_stuff_disappear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spr_LAVA_TUBE04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spr_LAVA_TUBE05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spr_glass_tube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spr_tube_water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spr_martlet_wind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spr_battle_enemy_attack_axis_laser_impact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spr_cave_end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spr_dark_flowey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spr_sandstorm_zone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spr_macro_froggit_room_chest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spr_dunes01_getup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spr_petal_pull_petal1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spr_packing_peanuts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spr_npc_sandstorm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spr_tntman_npc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spr_tntman_npc_alt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spr_red_x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spr_sandstorm_bg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spr_sandstorm_fg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spr_dunes_39_bg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spr_dunes_06_cave_entrance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spr_microfroggit_dunes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spr_item_golden_cactus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spr_storm_fan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spr_storm_fan_stop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spr_fan_fan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spr_poster_board_BREAK_6_OVERLAY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spr_fan_fan_windy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spr_mo_stand_dunes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spr_mo_up_dunes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spr_seesaw_light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spr_mo_right_dunes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spr_mo_left_dunes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spr_mo_down_dunes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spr_mo_talk_down_dunes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spr_mo_talk_up_dunes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spr_mo_dunes_dispense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spr_snowcastle_flag_full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spr_waterfall_animated_bottom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spr_mo_dunes_bucket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spr_mo_dunes_sleeves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spr_credits_garden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spr_dunes_42_c_room_light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spr_mo_dunes_water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spr_mo_slide_dunes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spr_guardener_guy_b_flintlock_reload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spr_water_dispenser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spr_attack_slippery_floor_bucket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spr_water_dispenser_anim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spr_water_dispenser_broken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spr_jandroid_body_bottom_destroy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spr_mo_dunes_snap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spr_tumbleweeds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spr_credits_toriel_room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spr_sorter_chimney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petal_2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spr_ceroba_p2_knocked_down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spr_steamworks_04_door_geno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bg_dunes_35b_foreground_table_bot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spr_asgore_walk_down_sad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spr_sorter_rocks_right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spr_sorter_rocks_left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spr_final_green_frog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spr_sorter_exit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spr_new_steamworks_gearbig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spr_rock_sorter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spr_minetrails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spr_catwalk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spr_catwalk_railing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spr_dunes_10_blockage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spr_size_crayon_7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spr_dunes_10_pebbles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spr_geno_soul_float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spr_dunes_10_pebbles_fall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spr_new_steamworks_VentDecor2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spr_dunes_10_flint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spr_portrait_kanako_shockdeath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spr_dunes_11_east_mines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spr_complex_statue_geno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spr_steel_buckle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spr_dunes_13_elevator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spr_flowey_big_worried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spr_dunes_13_elevator_burn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spr_dunes_13_elevator_pick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spr_feisty_four_ed_legs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spr_battle_enemy_attack_axis_twinkle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spr_dunes_13_elevator_fixed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spr_player_cart_empty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spr_player_cart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spr_player_cart_dark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spr_gemwall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spr_fruitcake_area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spr_fruitcake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spr_elevator_propeller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spr_elevator_propeller_light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spr_complex_reflection_mask_2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spr_pulley_elevator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spr_quote_bubble_battle_yellow_above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spr_pulley_elevator_dark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spr_boulder_machine1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spr_boulder_machine2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spr_factory_01_reception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spr_sir_slither_spared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spr_boulders_dark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spr_mountain_bg_layer7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spr_dunes_26_spotlight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spr_dunes_26_bailador_entrance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spr_sousborg_right_hand2_hurt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spr_dunes_26_bailador_leave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spr_npc_bailador_down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spr_tellyvis_low_hp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spr_npc_bailador_left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spr_macro_froggit_room_pedestals_top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spr_bailador_dancepad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spr_dimensional_satchel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spr_playground_sandbox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spr_playground_swing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spr_martlet_right_puddle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spr_playground_minecart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spr_kanakofriend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spr_sales_note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spr_opening_hours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spr_dunes_43_number_pad_destroyed_geno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spr_cafe_arcade_mew_mew_machine_pacifist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spr_giftshop_sign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spr_portrait_axis_confused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spr_battle_flowey_gray_neutral_0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spr_light_overlay_1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spr_giftshop_drawers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spr_jandroid_body_top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spr_giftshop_desk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spr_giftshop_mug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spr_rooftop_core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spr_mug_fall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spr_chujin_forward_stressed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spr_jandroid_hand_destroy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spr_mug_broken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spr_dome_front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spr_battle_flowey_gray_fireball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spr_martlet_final_wing_outline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new_home_parallax_3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spr_fortune_table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spr_dunes_30_hugbooth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spr_dunes_30_web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spr_dunes_30_sapling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spr_oasis_welcome_sign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spr_fortune_teller_open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spr_fortune_teller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spr_npc_drinki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spr_npc_rock_man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spr_npc_aunt_glover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spr_npc_hugtony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spr_npc_frostermit_dunes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spr_dunes_30b_gate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ceroba_hold_container_walk_down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ts_steamworks_chase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spr_market_exit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spr_npc_big_cactus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spr_chomped_cactus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spr_wishing_well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spr_cafe_npc_panda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spr_cafe_npc_bird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spr_cafe_npc_clerk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spr_cafe_npc_gamer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spr_cafe_npc_gamer_talk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spr_dunes_wagon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spr_dunes_36_shadow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spr_dunes_39_transition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spr_dunes_42_cellar_door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spr_dunes_42_pump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spr_npc_orion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spr_npc_stardad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spr_npc_crestina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spr_dunes_43_gate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spr_dunes_43_clover_pose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spr_miner_bryan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spr_buff_froggit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spr_clover_sit_elevator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spr_miner_bryan_helmet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spr_miner_bryan_alt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spr_battle_flowey_mechanical_saw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spr_miner_helmet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spr_steamworks_23_shop_mark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spr_miner_giftshopper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spr_miner_red_walk_up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spr_miner_red_left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spr_miner_red_right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spr_miner_red_down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spr_slime_talk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spr_conveyor_puzzle_hint_x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spr_slime_mine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spr_smokey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spr_smokey_smoke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spr_miner_stable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spr_miner_unstable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spr_miner_stable_talk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spr_miner_uwu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spr_miner_uwu_talk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spr_miner_uwu_pickaxe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spr_miner_uwu_pickaxe_talk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spr_miner_receptionist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spr_miner_tall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spr_pacifist_ending_starlo_headrub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spr_evil_flowey_dies_3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spr_miner_snake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spr_miner_rock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spr_miner_snake_eat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spr_utslime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spr_miner_snake_talk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spr_stresso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spr_stressevator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spr_portrait_kanako_hopeful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spr_stresswalk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spr_stresso_calm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spr_mc_yellow_side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spr_mc_yellow_pad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spr_steamworks_21_overlay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spr_mc_yellow_forward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spr_mc_yellow_drain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spr_mc_yellow_angle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spr_ava_vertical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spr_mc_green_side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spr_dimensional_box_scroll_arrow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spr_mc_green_pad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spr_mc_green_forward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spr_newhome_building_3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spr_mc_green_drain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spr_mc_green_angle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spr_big_funny_pipe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spr_mc_blue_pad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spr_hotland_elevator_part_7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spr_mc_blue_side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spr_autofire_toggle_a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spr_mc_blue_forward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spr_mc_blue_drain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spr_mc_blue_angle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spr_mc_directional_arrow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spr_mc_corner_top_left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spr_mc_corner_top_right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spr_mc_corner_bottom_left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spr_mc_corner_bottom_right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spr_mc_rail_vertical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spr_mc_rail_horizontal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spr_dunes_boulders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spr_dunes_boulder_shadow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spr_vignette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spr_wild_east_train_lever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spr_tumbleweeds_new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spr_wild_east_barn_side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spr_wild_east_feisty_house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spr_wild_east_exit_gate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spr_credits_intermission_ripples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spr_arcade_controls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spr_wild_east_exit_gate_open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spr_credits_knowcone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spr_wild_east_hospital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spr_martlets_house_ava_dead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spr_dunes_08b_door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spr_wild_east_house_1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spr_wild_east_house_2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spr_wild_east_right_buildings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spr_wild_east_salloon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spr_wild_east_salloon_rails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spr_wild_east_shooting_range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spr_wild_east_tower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spr_wild_east_weapons_store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spr_wild_east_weapons_store_fence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spr_wild_east_train_tracks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spr_wild_east_train_tracks_2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spr_credits_MINER_QUIZ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spr_npc_producer_turn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spr_npc_producer_turn_talk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spr_npc_producer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spr_wild_revolver_battle_circle_nails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spr_npc_bartender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spr_npc_bartender_lean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spr_npc_bartender_lean_talk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spr_credits_intermission_dalv_handshake_talk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spr_dunes_42_photo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spr_npc_mailwhale_bar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spr_attack_guardener_seed_small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spr_npc_bandit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spr_npc_blembino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spr_ceroba_cape_1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spr_npc_cowcat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spr_npc_doctor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spr_npc_dina_idle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spr_npc_fake_horse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spr_npc_gamer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spr_npc_happycactus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spr_npc_kangarufus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spr_npc_karen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spr_npc_train_bed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spr_npc_marlyn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spr_npc_marlyn_asleep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spr_battle_enemy_attack_martlet_target_spread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spr_npc_owen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spr_npc_train_down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spr_npc_train_fall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spr_npc_mo_saloon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spr_npc_cooper_talk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spr_npc_cooper_idle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spr_npc_cardguy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spr_vines_grab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spr_npc_sleepo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spr_steamworks_chem_01_window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spr_savescreen_snowdin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spr_npc_cardguy_table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spr_npc_blembino_defeated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spr_hotland_feathers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spr_saloon_stool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spr_portrait_kanako_eyes_closed_happy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spr_saloon_audience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spr_attack_slippery_garbage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spr_clover_sitting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spr_chujin_shocked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spr_saloon_bar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spr_salloon_chair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spr_saloon_beverage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spr_wild_east_stamp_1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spr_wild_east_stamp_1_5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spr_wild_east_stamp_2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spr_portrait_axis_happy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spr_wild_east_stamp_3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spr_poster_board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spr_container_open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spr_poster_board_BREAK_2_OVERLAY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spr_poster_board_BREAK_3_OVERLAY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spr_poster_board_BREAK_4_OVERLAY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spr_ceroba_deflect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spr_poster_board_BREAK_5_OVERLAY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spr_poster_board_final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spr_poster_board_news_sign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spr_sousborg_hat_destroy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spr_axis_body_charge_release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spr_new_home_03_pref_clover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spr_starlo_whip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spr_starlo_down_talk_hat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spr_martlet_f2_goop7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spr_ceroba_p2_special_attack_1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spr_steamworks_vendy_face_angry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spr_battle_flowey_gray_sidelook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spr_event_blue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spr_audience_joy_ceroba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spr_steamworks_bubbles_1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spr_steamworks_bubbles_2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spr_newhome_stand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spr_steamworks_bubbles_3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spr_steamworks_03_door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spr_steamworks_04_generator_blue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spr_martlet_head_nervous_battle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spr_steamworks_04_generator_startup_geno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spr_martlet_meteor_small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spr_steamworks_04_generator_overlay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spr_steamworks_04_overlay_pink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spr_steamworks_04_overlay_blue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spr_steamworks_04b_liquid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spr_factory_03_clover_lying_down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spr_steamworks_04b_puzzle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spr_credits_MINER_ELEVATOR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spr_steamworks_04c_puzzle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spr_steamworks_04c_puzzle_overlay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spr_steamworks_04c_puzzle_needle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spr_steamworks_05_b_chute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spr_steamworks_05c_lockers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spr_steamworks_05c_lockers_door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spr_steamworks_05d_lever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spr_steamworks_05d_background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spr_steamworks_08_stairs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spr_steamworks_09_gradient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spr_steamworks_09_stairs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spr_steamworks_09_fade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spr_plaque_1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spr_plaque_2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spr_plaque_3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spr_factory_02_desk2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spr_plaque_4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spr_steamworks_10_building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spr_steamworks_12_trapdoor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spr_steamworks_13_vent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spr_ceroba_attack_bullet_loop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bullet_explode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spr_robuild_bow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spr_robuild_clock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spr_tumbleweeds_dispensers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spr_robuild_googly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spr_robuild_speaker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spr_robuild_suction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spr_complex_damp_spot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spr_robuild_trash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spr_robuild_tv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spr_robuild_wheel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spr_bigfrog_log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spr_robuild_windup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spr_robuild_complete_1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spr_battle_enemy_attack_axis_turret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spr_battle_flowey_organic_flowey_virus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spr_steamworks_15_building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spr_attack_mooch_bag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spr_manta_gate_button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spr_steamworks_manta_up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spr_steamworks_manta_right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spr_steamworks_manta_down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spr_steamworks_manta_left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spr_steamworks_manta_up_idle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spr_steamworks_manta_right_idle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spr_steamworks_manta_down_idle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spr_steamworks_37_elevator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spr_ceroba_phase_2_head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spr_steamworks_manta_left_idle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spr_steamworks_17_clocktower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spr_steamworks_17_gate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spr_manta_arrow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spr_manta_arrow_dock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spr_steamworks_manta_checkpoint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spr_steamworks_17_bars_idle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spr_credits_violeta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spr_flowey_big_neutral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spr_steamworks_17c_clock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spr_mo_steamworks_slide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spr_mo_steamworks_down_talk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spr_mo_steamworks_undress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spr_mo_steamworks_throw_hat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spr_mo_steamworks_down_talk_nohat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spr_mo_steamworks_snap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spr_portrait_fchujin_surprised_talk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spr_mo_steamworks_coat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spr_mo_steamworks_alt_talk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spr_mo_steamworks_alt_left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spr_mo_steamworks_alt_right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spr_teeter_chute_red_front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spr_tellyvis_remote_1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spr_mo_steamworks_alt_down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spr_mo_steamworks_fire_1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spr_mo_steamworks_fire_2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spr_mo_steamworks_fire_3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spr_mo_steamworks_kick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spr_mo_steamworks_stand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spr_mo_steamworks_stand_sign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spr_mo_steamworks_alt_up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spr_steamworks_19_office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spr_steamworks_20_fade_tile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spr_steamworks_06_wall_1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spr_steamworks_06_wall_2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spr_steamworks_pillar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spr_steamworks_platform_1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spr_steamworks_platform_2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spr_main_screen_shop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spr_steamworks_26_greenhouse_entrance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spr_axis_body_nocharge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spr_item_description_screen_shop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spr_steamworks_36_axis_open_trash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spr_talk_screen_shop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spr_honeydew_bear_animation_hand_shop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spr_honeydew_bear_animation_hand_deux_shop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spr_honeydew_bear_animation_head_down_shop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spr_honeydew_bear_confused_shop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spr_honeydew_bear_existential_shop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spr_dunes_02_lightbeams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spr_honeydew_bear_hand_shop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spr_honeydew_bear_hand_deux_shop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spr_honeydew_bear_head_down_shop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spr_honeydew_bear_nervous_shop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spr_hotland_statue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spr_honeydew_bear_nervous_ish_shop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spr_honeydew_bear_sad_shop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spr_honeydew_bear_sidemouth_shop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spr_honeydew_bear_smile_shop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spr_honeydew_bear_welcoming_shop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spr_honeydew_bear_unamused_shop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spr_wildeast_blackjack_shop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spr_wildeast_blackjack_raise_shop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spr_wildeast_blackjack_spin_shop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spr_axis_redeyes_shot_end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spr_wildeast_blackjack_gun_shoot_shop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spr_wildeast_blackjack_gun_ready_shop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spr_wildeast_blackjack_gun_holster_shop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spr_wildeast_blackjack_gun_shop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spr_wildeast_dina_body_shop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spr_martlet_flashback_sit_lookdown_worried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spr_wildeast_dina_face_shop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spr_complex_plant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spr_wildeast_dina_face_smirk_shop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spr_wildeast_dina_face_eyesclosed_shop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spr_wildeast_dina_face_pout_shop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spr_wildeast_dina_face_wink_shop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spr_testcircle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spr_ztest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spr_xtest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spr_bigfrog_space_parallax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spr_audience_joy_dalv_2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spr_dialoguebox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spr_dimensional_box_blank_box_slot_overworld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spr_bigfrog_orange_ybomb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spr_steamworks_34_furnace_entrance_front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spr_dimensional_box_blank_inventory_slot_overworld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spr_dimensional_box_divider_overworld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spr_dimensional_box_screen_overworld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spr_exclamation_mark_yellow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spr_exclamation_mark_fake_yellow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spr_intro_border_slide_1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spr_intro_background_slide_1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spr_intro_barrier_slide_1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spr_el_bailador_sad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spr_steamworks_04_overlay_top_blue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spr_intro_floor_slide_1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spr_credits_ceroba_soul_starlo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spr_intro_humans_slide_1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spr_intro_monsters_slide_1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spr_ceroba_attack_bell_fragments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spr_flashback_ceroba_syringe_talk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spr_intro_slide_1_new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spr_attack_ace_shape_3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spr_intro_slide_1_5_new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spr_intro_slide_1_5_new_eyes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spr_intro_coffins_slide_2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spr_intro_border_slide_3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spr_intro_asgore_slide_3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spr_martlet_flowey_hug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spr_intro_dust_slide_3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spr_intro_light_slide_3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spr_intro_slide_3_new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spr_martlet_left_talk_roof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spr_intro_border_slide_4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spr_intro_background_slide_4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spr_intro_dood_slide_4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spr_portrait_chujin_sad_eye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spr_intro_canister_slide_4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spr_intro_heart_slide_4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spr_intro_mountain_slide_5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spr_intro_border_slide_6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spr_intro_background_slide_6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spr_intro_arm_slide_6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spr_intro_ground_slide_6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spr_intro_slide_6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spr_intro_border_slide_7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spr_battle_flowey_clay_growing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spr_intro_background_slide_7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spr_intro_trees_slide_7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spr_intro_trees_fore_slide_7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spr_intro_clover_slide_7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spr_intro_slide_7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spr_intro_border_slide_8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spr_intro_background_slide_8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spr_hotel_shop_head_default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spr_intro_cave_slide_8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spr_intro_clover_slide_8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spr_intro_ground_slide_8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spr_intro_trees_slide_8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spr_mansion_study_tv_blue_screen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spr_intro_trees_fore_slide_8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spr_intro_slide_8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spr_intro_clover_slide_9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spr_intro_cave_slide_10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spr_intro_clover_slide_10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spr_ugsp_stamp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spr_shufflers_stamp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logo_yellow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spr_logo_undertale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spr_mask_clock_transition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spr_duel_draw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spr_robot_tv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spr_robot_clock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spr_robot_me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spr_robot_bow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spr_robot_googly_eyes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spr_pacifist_ending_clover_dying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spr_robot_windup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spr_robot_suction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spr_feisty_four_ed_hand_left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spr_robot_wheel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spr_robot_speaker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spr_credits_ceroba_corn_walk_right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spr_background_enemy_battle_dunes_yellow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spr_attack_ace_shape_4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spr_background_el_bailador_test_yellow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spr_background_el_bailador_test_3_salsa_2_yellow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spr_game_over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spr_fight_yellow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spr_rooftop_light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martlet_hold_hat_idle_right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spr_mercy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spr_battle_hp_current_self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spr_battle_hp_max_self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spr_steamworks_04_generator_screen_geno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spr_battle_hp_cover_self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spr_battle_hp_current_enemy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spr_battle_hp_max_enemy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spr_cafe_arcade_screen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spr_battle_hp_current_boss_attacking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spr_martlet_head_suspiciouser_battle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spr_portrait_chujin_down_talk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spr_battle_hp_previous_boss_attacking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spr_battle_hp_max_boss_attacking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spr_pacifist_ending_group_hug_martlet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spr_battle_hp_current_enemy_attacking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spr_battle_hp_previous_enemy_attacking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spr_battle_hp_max_enemy_attacking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spr_credits_dalv_flier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spr_hotland_wet_floor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spr_pl_run_up_snowdin_geno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spr_axis_redeyes_charge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spr_text_hp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spr_background_enemy_battle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spr_kanako_right_talk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spr_andrd_a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spr_background_boss_battle_2_grid_yellow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spr_pacifist_ending_group_hug_starlo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spr_background_boss_battle_2_snowflake_1_1_yellow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spr_portrait_alphys_default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spr_background_boss_battle_2_snowflake_1_2_yellow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spr_background_boss_battle_2_snowflake_1_3_yellow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spr_sousborg_salt_lid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spr_background_boss_battle_2_snowflake_1_4_yellow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spr_background_boss_battle_2_snowflake_2_1_yellow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spr_pl_down_water_geno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spr_background_boss_battle_2_snowflake_2_2_yellow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spr_background_boss_battle_2_snowflake_2_3_yellow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spr_background_boss_battle_2_snowflake_2_4_yellow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spr_background_boss_battle_2_snowflake_3_1_yellow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spr_background_boss_battle_2_snowflake_3_2_yellow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spr_background_boss_battle_2_snowflake_3_3_yellow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spr_flowey1_attack_mouth_face_2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spr_background_boss_battle_2_snowflake_3_4_yellow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spr_background_boss_battle_2_snowflake_4_1_yellow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spr_background_boss_battle_2_snowflake_4_2_yellow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spr_background_boss_battle_2_snowflake_4_3_yellow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spr_background_boss_battle_2_snowflake_4_4_yellow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spr_spare_cloud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spr_shot_weak_coffee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spr_attack_flowey_intermission_ha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spr_shot_medium_coffee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spr_shot_strong_coffee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spr_size_crayon_4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spr_toy_gun_battle_circle_coffee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spr_shot_weak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spr_shot_medium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spr_shot_strong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spr_toy_gun_battle_circle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spr_battle_flowey_final_intro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spr_toy_gun_battle_circle_glass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spr_toy_gun_battle_circle_flint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spr_shot_weak_ice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spr_shot_medium_ice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spr_shot_strong_ice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spr_toy_gun_battle_circle_ice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spr_pl_right_snowdin_geno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spr_shot_weak_pebbles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spr_shot_medium_pebbles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spr_shot_strong_pebbles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spr_toy_gun_battle_circle_pebbles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spr_wild_revolver_battle_outline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spr_kanako_down_talk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spr_wild_revolver_reticle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spr_martlet_head_wondering_battle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spr_wild_revolver_battle_circle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spr_wild_revolver_battle_circle_pebbles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spr_wild_revolver_battle_circle_ice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spr_wild_revolver_battle_circle_coffee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spr_wild_revolver_battle_circle_glass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spr_wild_revolver_battle_circle_flint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spr_flowey_angry_battle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spr_shot_weak_glass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spr_shot_medium_glass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spr_shot_strong_glass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spr_attack_warning_exclamation_mark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spr_dialogue_box_battle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spr_bigfrog_knight_start_run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spr_dialogue_box_battle_any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spr_chujin_anxious_stressed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spr_endingb_martlet_walkaway2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spr_attack_mooch_coins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spr_quote_bubble_battle_3_reverse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spr_quote_bubble_battle_4_reverse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spr_quote_bubble_battle_6_reverse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spr_attack_goosic_notes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spr_quote_bubble_battle_7_reverse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spr_pacifist_ending_group_unhug_martlet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spr_comp_sodium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spr_quote_bubble_battle_8_reverse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spr_sme_yellow_rhythm_box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spr_sme_yellow_rhythm_selection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spr_sme_yellow_rhythm_note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spr_background_feisty_four_card_club_ed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spr_sme_yellow_rhythm_hit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spr_sme_yellow_rhythm_damage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spr_dialogue_box_battle_transformation_any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spr_heart_red_overworld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spr_heart_red_flee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spr_heart_red_split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spr_heart_red_shard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spr_heart_blue_down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spr_heart_yellow_scroll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spr_player_cart_dark_geno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spr_martlet_final_intro_4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spr_heart_yellow_up_original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spr_heart_yellow_left_original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spr_attack_slippery_garbage_can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spr_heart_yellow_right_original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spr_heart_yellow_flee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spr_heart_yellow_split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spr_martlet_head_sad_battle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spr_dunes_43_pipe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spr_size_crayon_5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spr_heart_white_shard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spr_heart_red_hitbox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spr_mansion_easthall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spr_quote_bubble_battle_6_reverse_yellow_flier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spr_quote_bubble_battle_yellow_3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spr_quote_bubble_battle_yellow_above_larger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spr_axis_body_charge_hold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spr_flier_critical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spr_steamworks_29_fountain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spr_flier_dead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spr_steamworks_17c_clock_fire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spr_flier_spared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spr_mo_steamworks_down_disappointed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spr_penilla_head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spr_feisty_four_moray_hand_left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spr_ceroba_p1_4_legs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spr_penilla_head_critical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spr_container_rise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spr_penilla_body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spr_penilla_hands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spr_penilla_hands_critical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spr_portrait_asgore_ashamed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spr_credits_ceroba_soul_starlo_walk_up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spr_penilla_tail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spr_feisty_four_ace_head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spr_steamworks_steam_6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spr_penilla_tail_critical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spr_penilla_spared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spr_penilla_dead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spr_ceroba_attack_mask_small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spr_penilla_hit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spr_sweet_corn_cob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spr_sweet_corn_cob_critical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spr_sweet_corn_husk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spr_sweet_corn_husk_critical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spr_sweet_corn_spared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spr_sweet_corn_dead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spr_crispy_scroll_head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spr_crispy_scroll_head_critical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spr_crispy_scroll_back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spr_crispy_scroll_back_critical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spr_autofire_toggle_c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spr_crispy_scroll_hand_left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spr_conveyor_items_red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spr_martlet_left_turn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spr_axis_damaged_trash_right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spr_crispy_scroll_hand_left_critical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spr_crispy_scroll_hand_right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spr_chujin_tapes_static_overlay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spr_crispy_scroll_hand_right_critical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spr_crispy_scroll_spared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spr_crispy_scroll_dead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spr_rorrim_body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spr_rorrim_body_critical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spr_rorrim_hand_left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fg_dunes_42_b_starlo_house_countertop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spr_feisty_four_moray_hurt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spr_rorrim_hand_right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spr_rorrim_hit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spr_rorrim_hit_critical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spr_rorrim_spared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spr_rorrim_dead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spr_decibat_eyes_opening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spr_flowey_grab_soul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spr_hotland_elevator_door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spr_decibat_body_intro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spr_npc_salloon_finger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spr_dalv_head_regular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spr_attack_moray_ball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spr_dalv_head_speak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spr_steamworks_38_face_numbers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spr_dalv_head_sleepy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spr_kanako_up_walk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spr_dalv_head_angry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spr_dalv_head_sadder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spr_dalv_head_confused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spr_credits_queue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spr_bigfrog_fly_bullet_cute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spr_dalv_head_downer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spr_dalv_head_content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spr_martlet_flashback_sit_lookside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spr_goosic_neck_piece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spr_steamworks_22_axis_event_4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spr_dalv_head_content_2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spr_sousborg_glass_destroy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spr_credits_MINER_MATT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spr_dalv_head_moderate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spr_dalv_head_distraught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spr_dalv_head_angry_side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spr_dalv_head_sad_side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spr_dalv_head_sad_side_2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spr_dalv_head_dead_side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spr_pacifist_ending_clover_hatless_down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spr_dalv_head_dead_sad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spr_dalv_head_angry_sleepy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spr_dalv_head_sad_sleepy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spr_dalv_head_dead_happy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spr_dalv_head_shadow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spr_dalv_neck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spr_dalv_neck_critical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spr_dalv_body_critical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spr_dalv_body_open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spr_dalv_body_close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spr_hotland_food_enjoyer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spr_dalv_hit_2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spr_goosic_leg_left_bot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spr_ceroba_p2_block_3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sprite678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spr_portrait_asgore_regular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spr_dunebud_sink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spr_dunebud_rise_c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spr_dunebud_sink_c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spr_steamworks_18_boba_npc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spr_chujin_down_stressed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spr_starlo_turn_back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spr_dunebud_attack_sink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spr_dunebud_attack_fly_begin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spr_rooftop_fistbump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spr_dunebud_attack_fly_end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spr_dunebud_attack_rise_c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spr_dunebud_attack_sink_c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spr_dunebud_attack_move_c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spr_dunebud_attack_rise_r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spr_dunebud_attack_sink_r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spr_geno_alphys_up_talk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spr_guardener_guy_gun_bullet_impact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spr_dunebud_attack_move_r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spr_dunebud_attack_fly_begin_r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spr_dunebud_attack_fly_r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spr_dunebud_attack_fly_end_r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spr_dunebud_attack_particles_r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spr_dunebud_attack_rise_c_r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spr_dunebud_attack_sink_c_r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spr_dunebud_attack_move_c_r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spr_cactony_body_normal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spr_cactony_body_loved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spr_cactony_body_critical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spr_mansion_kotatsu_itself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spr_cactony_body_normal_shadow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spr_cactony_body_critical_shadow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spr_cactony_arm_left_normal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spr_cactony_arm_left_critical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spr_cactony_arm_left_shadow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spr_cactony_arm_right_normal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spr_factory_03_furnace_monitor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spr_cactony_arm_right_critical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spr_cactony_arm_right_shadow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spr_cactony_spared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spr_cactony_dead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spr_kanako_left_walk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spr_bowll_head_normal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spr_bowll_head_judgmental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spr_bowll_head_grateful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spr_sousborg_hand_destroy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spr_bowll_head_side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spr_martlet_final_scream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spr_bowll_head_critical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spr_mansion_study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spr_bowll_head_normal_shadow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spr_bowll_head_critical_shadow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spr_bowll_nostrils_snort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spr_martlet_final_fly_in_mask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spr_bowll_nostrils_snort_shadow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spr_bowll_nostrils_cloud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spr_bowll_body_normal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spr_bowll_body_critical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spr_bowll_body_normal_shadow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spr_bowll_tail_normal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spr_bowll_tail_critical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spr_bowll_tail_normal_shadow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spr_bowll_tail_critical_shadow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spr_bowll_leg_fore_front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spr_stalagmites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spr_bowll_leg_fore_behind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spr_bowll_leg_back_front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spr_bowll_leg_back_behind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spr_bowll_leg_fore_front_shadow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spr_bigfrog_knight_slash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spr_bowll_leg_fore_behind_shadow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spr_bowll_leg_back_front_shadow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spr_bowll_leg_back_behind_shadow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spr_bowll_sparkles_small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new_home_02_bg_buildings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spr_bowll_sparkles_large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spr_bowll_doggo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spr_bowll_doggo_shadow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spr_bowll_dead_defragment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spr_el_bailador_neutral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spr_el_bailador_pose_left_1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spr_el_bailador_pose_left_2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spr_ceroba_p1_4_staff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spr_el_bailador_pose_right_1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spr_mansion_kanakoroom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spr_el_bailador_pose_right_2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spr_el_bailador_pose_right_3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spr_el_bailador_dead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spr_dummy_training_dummy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spr_dummy_training_hat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spr_dummy_training_combo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spr_violet_head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spr_violet_head_hurt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spr_violet_head_lowhp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spr_violet_hands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spr_violet_body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spr_violetta_dead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spr_violetta_spared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spr_rosa_head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spr_feisty_four_ace_arm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spr_rosa_head_hurt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spr_rosa_head_lowhp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spr_rosa_body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spr_rosa_hands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spr_rosa_dead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spr_martlet_f2_goop6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spr_portrait_asgore_sad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spr_credits_corn_stall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spr_rosa_spared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spr_pedla_body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spr_pedla_head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spr_pedla_spared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spr_pedla_head_hurt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spr_pedla_head_lowhp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spr_pedla_hands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spr_ceroba_head_hurt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spr_pedla_dead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spr_flowey_nice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spr_chujin_down_stressed_2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spr_flowey_nice_side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spr_flowey_pissed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spr_flowey_plain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spr_flowey_plain_side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spr_human_down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spr_attack_garbage_soap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spr_flowey_smirk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spr_battle_flowey_wheel_lowpoly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spr_flowey_worried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spr_flowey_worried_side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spr_flowey_enter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spr_credits_raft_flag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spr_ceroba_mask_resting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spr_imsomnitot_example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spr_flowey_pile_bg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spr_flowey_big_wink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spr_insomnitot_body_critical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spr_insomnitot_body_shadow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spr_insomnitot_ear_left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spr_insomnitot_ear_left_critical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spr_insomnitot_ear_left_shadow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spr_hotel_shop_puppet_talk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spr_insomnitot_ear_right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spr_insomnitot_ear_right_critical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spr_insomnitot_ear_right_shadow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spr_insomnitot_foot_left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spr_ceroba_hand_left_hurt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spr_insomnitot_foot_left_critical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spr_insomnitot_foot_right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spr_insomnitot_foot_right_critical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spr_insomnitot_bubble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spr_axis_body_geno_hit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spr_insomnitot_bubble_critical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spr_insomnitot_face_blinking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spr_insomnitot_face_critical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spr_insomnitot_face_critical_blinking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spr_steamworks_22_axis_event_3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spr_battle_flowey_gray_spike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spr_insomnitot_dead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spr_know_cone_body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spr_know_cone_body_critical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spr_know_cone_hand_left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spr_know_cone_hand_right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spr_know_cone_ball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spr_know_cone_ball_critical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spr_pacifist_ending_ceroba_unhug_alone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spr_newhome_building_1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spr_know_cone_spared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spr_credits_mo_laugh_chair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spr_know_cone_dead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spr_frostermit_head_critical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spr_credits_nerdlo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spr_frostermit_head_shadow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spr_frostermit_body_crab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spr_frostermit_body_critical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spr_frostermit_body_critical_crab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spr_frostermit_body_shadow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spr_frostermit_claw_left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spr_battle_flowey_clay_small_eye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spr_frostermit_claw_left_shadow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spr_ceroba_attack_fireball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spr_goosic_leg_destroy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spr_frostermit_claw_right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spr_frostermit_claw_right_critical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spr_frostermit_claw_right_shadow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spr_frostermit_leg_right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spr_frostermit_leg_right_shadow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spr_frostermit_leg_right_2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spr_frostermit_leg_right_2_shadow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spr_frostermit_leg_right_3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spr_martlet_up_puddle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spr_frostermit_leg_right_3_critical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spr_flashback_kanako_hurt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spr_frostermit_leg_right_3_shadow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spr_frostermit_body_open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spr_frostermit_smashed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sprite775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sprite781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spr_guardener_gear_explosion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spr_trihecta_balanced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spr_trihecta_tipping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spr_trihecta_falling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spr_attack_ed_hand_grab_2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spr_trihecta_critical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spr_trihecta_spared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spr_trihecta_dead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spr_tri_normal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spr_tri_critical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spr_tri_spared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spr_tri_dead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spr_hec_normal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spr_martlet_right_talk_puddle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spr_hec_critical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spr_hec_spared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spr_teeter_chute_blue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spr_corrupted_decibat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spr_hec_dead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spr_rooftop_base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spr_battle_enemy_attack_axis_laser_3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spr_ta_normal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spr_ta_critical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spr_steamworks_29_flowers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spr_ta_spared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spr_ta_dead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spr_attack_flowey_intermission_laugh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spr_credits_queue_6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spr_martlet_body_shadow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spr_martlet_hand_left_shadow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spr_kanako_up_talk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spr_npc_salloon_pyramid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spr_martlet_hand_right_down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spr_martlet_hand_right_down_shadow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spr_martlet_hand_right_up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spr_martlet_hand_right_up_shadow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spr_battle_flowey_gray_ungrab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spr_martlet_p_full_fly_begin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spr_martlet_p_full_fly_during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spr_martlet_p_full_fly_end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spr_martlet_g_fight_mode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spr_martlets_house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spr_martlet_g_body_shadow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spr_martlet_g_hand_left_shadow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spr_sousborg_salt_rise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spr_martlet_g_hand_right_shadow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spr_guardener_guy_throwing_bombs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spr_martlet_g_full_fly_begin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spr_martlet_g_full_fly_during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spr_martlet_g_full_fly_end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spr_shot_medium_flint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spr_battle_flowey_wheel_base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spr_shufflers_rephil_regular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spr_froggit_head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spr_martlet_head_determined_battle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spr_froggit_body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spr_froggit_scared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spr_froggit_defeated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spr_battle_flowey_lowpoly_stickbug_swipe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spr_portrait_axis_angry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spr_toriel_portrait_normal_yellow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spr_toriel_portrait_normal_idle_yellow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spr_sme_yellow_rhythm_box_geno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spr_toriel_portrait_side_yellow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spr_toriel_portrait_side_idle_yellow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spr_attack_ace_card_2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spr_toriel_portrait_shocked_yellow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spr_toriel_portrait_shocked_idle_yellow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spr_ceroba_ponytail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spr_ceroba_staff_battle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spr_guardener_guy_gun_gun_cock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spr_ceroba_staff_battle_phase_2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spr_ceroba_body_battle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spr_ceroba_murder_death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spr_steamworks_chem_hermit_room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bg_hotland_alley_dark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spr_ceroba_hurt_phase_2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spr_martlet_head_melancholic_battle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spr_ceroba_background_particle_large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spr_axis_falls_up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spr_ceroba_background_particle_medium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spr_ceroba_background_particle_small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spr_sousborg_head_hurt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spr_ceroba_phase_switch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spr_starlo_boss_head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spr_starlo_boss_head_covered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spr_starlo_boss_head_crying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spr_starlo_boss_head_hurt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spr_starlo_boss_body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spr_chujin_look_right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spr_starlo_boss_body_ready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spr_starlo_boss_body_shoot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spr_starlo_boss_body_shoot_outro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spr_battle_enemy_attack_flier_fly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spr_battle_enemy_attack_flier_fire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spr_battle_enemy_attack_penilla_pencil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spr_battle_enemy_attack_penilla_drawing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spr_battle_enemy_attack_penilla_lines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spr_sousborg_right_arm_2_hurt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spr_battle_enemy_attack_penilla_lines_2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spr_dialogue_box_battle_transformation_any_mask_penilla_lines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spr_battle_enemy_attack_candy_corn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spr_dunes_43_cone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spr_battle_enemy_attack_spear_corn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spr_battle_enemy_attack_spear_corn_warning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spr_battle_enemy_attack_homing_corn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spr_axis_acid_floor_front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spr_battle_enemy_attack_crispy_slash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spr_new_home_03_pref_ceroba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spr_steamworks_30_bridge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spr_battle_enemy_attack_crispy_slash_warning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spr_battle_enemy_attack_crispy_laser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spr_battle_enemy_attack_crispy_tub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spr_battle_enemy_attack_rorrim_mirror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spr_battle_enemy_attack_rorrim_mirror_shard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spr_battle_enemy_attack_rorrim_sparkle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spr_decibat_wave_blue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spr_decibat_wave_orange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spr_decibat_wave_mini_orange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spr_martlet_glass_shard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spr_decibat_wave_mini_blue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spr_size_crayon_2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spr_decibat_stalagmite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spr_battle_flowey_paper_thorn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spr_dalv_lightning_dual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flowey_evil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spr_dalv_lightning_ball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spr_dalv_lightning_shift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spr_dalv_lightning_spinner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spr_dalv_lightning_bolt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spr_micro_fly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spr_micro_barrage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spr_battle_enemy_attack_dunebud_bucket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spr_pl_run_left_snowdin_geno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spr_battle_enemy_attack_dunebud_sandcastle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spr_battle_enemy_attack_dunebud_arrow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spr_ceroba_shield_bell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spr_battle_enemy_attack_dunebud_tumbleweed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spr_battle_enemy_attack_cactony_needle_white_half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spr_battle_enemy_attack_cactony_needle_white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spr_battle_enemy_attack_cactony_needle_white_vert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spr_battle_enemy_attack_cactony_needle_green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spr_battle_enemy_attack_cactony_needle_green_vert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spr_battle_enemy_attack_cactony_ball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spr_martlet_star_explosion_small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spr_battle_enemy_attack_cactony_box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spr_crayon_cursor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spr_battle_enemy_attack_bowll_liquid_marshmallow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spr_battle_enemy_attack_bowll_liquid_top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spr_battle_enemy_attack_bowll_liquid_bottom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spr_battle_enemy_attack_bowll_liquid_mug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spr_battle_enemy_attack_bowll_silverware_fork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spr_flowey_pile_center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spr_battle_enemy_attack_bowll_silverware_spoon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spr_credits_robot_1_walk_up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spr_battle_enemy_attack_bowll_silverware_knife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spr_battle_enemy_attack_bowll_silverware_all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spr_battle_enemy_attack_bowll_bull_bull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spr_battle_enemy_attack_bowll_bull_cape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spr_battle_enemy_attack_bowll_bull_dust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spr_battle_enemy_attack_el_bailador_light_cone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spr_battle_enemy_attack_el_bailador_light_cone_salsa_1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spr_battle_enemy_attack_el_bailador_light_cone_salsa_2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spr_sir_slither_neck_thing_lowhp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spr_steamworks_21_table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spr_battle_enemy_attack_el_bailador_smoke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sprite1182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sprite1183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spr_dunes_02_lightbeam_big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spr_ceroba_reading_3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spr_flowergirls_attack_colored_mask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spr_portrait_chujin_neutral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spr_flowergirls_attack_colored_base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spr_flowergirls_attack_blue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spr_battle_enemy_attack_axis_laser_1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spr_flowergirls_attack_orange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spr_flowergirls_attack_growing_flowers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spr_evil_flowey_surprised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spr_flowergirls_attack_droplet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spr_flowergirls_attack_droplet_bits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spr_dunes_30_trees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spr_attack_moray_sword_orange_spin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spr_flowergirls_attack_falling_flower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spr_flowergirls_attack_falling_flower_green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spr_flowergirls_attack_spinning_flower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spr_pl_down_geno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spr_falling_boulders_attack_boulder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spr_flowey_friendliness_pellets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spr_battle_enemy_attack_frostermit_snowflake_1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spr_battle_enemy_attack_frostermit_snowflake_2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spr_battle_enemy_attack_frostermit_snowflake_3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spr_asgore_surprised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spr_pacifist_ending_clover_nod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spr_battle_enemy_attack_frostermit_snowflake_4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spr_battle_enemy_attack_frostermit_snowflake_5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spr_battle_enemy_attack_frostermit_snowflake_6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spr_battle_enemy_attack_frostermit_snowflake_7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spr_ceroba_p2_defeated_death_2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spr_battle_enemy_attack_frostermit_snowflake_8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spr_battle_enemy_attack_frostermit_ice_cube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spr_battle_enemy_attack_frostermit_ice_cube_check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spr_battle_flowey_clay_flowey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spr_battle_enemy_attack_frostermit_pincher_left_1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spr_battle_enemy_attack_frostermit_pincher_left_2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spr_battle_enemy_attack_frostermit_pincher_left_3_outer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spr_spider_foreman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spr_credits_DALV_BOW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spr_battle_enemy_attack_frostermit_pincher_left_3_inner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spr_battle_enemy_attack_frostermit_pincher_right_1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spr_martlet_block_hurt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spr_battle_enemy_attack_frostermit_pincher_right_2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spr_steamworks_17_chair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spr_battle_enemy_attack_frostermit_pincher_right_3_outer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spr_battle_enemy_attack_frostermit_pincher_right_3_inner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spr_battle_enemy_attack_insomnitot_sheep_right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spr_battle_enemy_attack_insomnitot_sheep_left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spr_battle_enemy_attack_insomnitot_sheep_jump_right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spr_heart_wrapped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spr_battle_enemy_attack_insomnitot_sheep_jump_left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spr_battle_enemy_attack_insomnitot_fence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spr_battle_enemy_attack_insomnitot_zzz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spr_chujin_serious_lookdown_side_more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spr_battle_enemy_attack_insomnitot_star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spr_steamworks_04b_puzzle_background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spr_battle_enemy_attack_insomnitot_star_trail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spr_battle_enemy_attack_know_cone_blueberry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spr_battle_enemy_attack_know_cone_blueberry_white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spr_battle_enemy_attack_know_cone_orange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spr_battle_enemy_attack_know_cone_orange_white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spr_conveyor_ceroba_throw_blue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spr_battle_enemy_attack_know_cone_cherry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spr_battle_enemy_attack_know_cone_fig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spr_battle_enemy_attack_martlet_feather_1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spr_battle_enemy_attack_martlet_feather_2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spr_battle_enemy_attack_martlet_feather_3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spr_battle_enemy_attack_martlet_feather_4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spr_battle_flowey_lowpoly_leaf_1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spr_battle_enemy_attack_martlet_feather_5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spr_battle_enemy_attack_martlet_feather_perspective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spr_battle_enemy_attack_martlet_target_half_axis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spr_battle_enemy_attack_martlet_target_1_axis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spr_battle_enemy_attack_martlet_target_2_axis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spr_battle_enemy_attack_martlet_feather_spiral_explosion_big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spr_battle_enemy_attack_martlet_feather_spiral_explosion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spr_battle_enemy_attack_martlet_wing_gust_junk_globe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spr_battle_enemy_attack_martlet_wing_gust_junk_shoe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spr_battle_enemy_attack_martlet_wing_gust_junk_mug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spr_ceroba_p2_block_2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spr_battle_enemy_attack_martlet_wing_gust_junk_can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spr_battle_enemy_attack_martlet_wing_gust_junk_thingy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spr_martlet_right_run_puddle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spr_battle_enemy_attack_martlet_wing_gust_junk_saw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spr_battle_enemy_attack_martlet_wing_gust_junk_idk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spr_dunes_42_c_blinds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spr_battle_enemy_attack_martlet_wing_gust_junk_nail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spr_shot_weak_silver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spr_battle_enemy_attack_martlet_wing_gust_junk_screw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spr_battle_enemy_attack_martlet_wing_gust_junk_plank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spr_battle_enemy_attack_martlet_wing_gust_junk_radio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spr_battle_enemy_attack_martlet_wing_gust_junk_screwdriver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spr_battle_enemy_attack_martlet_catapult_arm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spr_battle_enemy_attack_martlet_catapult_frame_center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spr_battle_enemy_attack_martlet_catapult_frame_stack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spr_battle_enemy_attack_martlet_catapult_payload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spr_battle_enemy_attack_martlet_catapult_trail_big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spr_battle_enemy_attack_martlet_catapult_trail_small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spr_mansion_kotatsu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spr_battle_enemy_attack_martlet_package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spr_battle_enemy_attack_trihecta_circle_bounce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spr_battle_enemy_attack_trihecta_circle_reflect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spr_axis_body_charge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spr_battle_enemy_attack_trihecta_circle_stack_white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spr_battle_enemy_attack_trihecta_circle_stack_green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spr_flashback_kanako_hurt_2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spr_battle_enemy_attack_ceroba_fireball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spr_battle_enemy_attack_ceroba_bullet_diamond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spr_battle_enemy_attack_ceroba_flower_large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spr_battle_enemy_attack_ceroba_explosion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spr_battle_enemy_attack_ceroba_ring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spr_battle_enemy_attack_ceroba_ring_blue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spr_battle_enemy_attack_ceroba_ring_orange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spr_martlet_up_talk_roof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spr_battle_enemy_attack_ceroba_diamond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spr_battle_enemy_attack_ceroba_white_soul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spr_battle_enemy_attack_ceroba_black_hole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spr_battle_enemy_attack_starlo_bullet_rain_gun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spr_battle_enemy_attack_starlo_dynamite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spr_battle_enemy_attack_starlo_take_aim_shot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spr_factory_03_axis_flashlight_mask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spr_battle_enemy_attack_starlo_take_aim_circle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spr_dunes_02_lightbeam_big_bottom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spr_steamworks_13_vines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spr_clover_geno_laser_ready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spr_attack_guardener_laser_impcat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spr_battle_enemy_attack_starlo_bell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spr_battle_hp_current_self_bw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spr_battle_hp_max_self_bw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spr_battle_enemy_attack_starlo_bottles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spr_battle_enemy_attack_starlo_bottle_explode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spr_npc_searby_talk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spr_bigfrog_fly_villaintarget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spr_battle_enemy_attack_starlo_train_tracks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spr_attack_ed_hand_grab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spr_steamworks_vendy_body_shop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spr_hotland_02c_building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spr_battle_enemy_attack_starlo_train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spr_battle_enemy_attack_starlo_horseshoe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spr_battle_enemy_attack_starlo_rope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spr_battle_enemy_starlo_soul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spr_battle_enemy_starlo_rope_piece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spr_heart_tutorial_arrows_yellow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spr_pixel_2x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encounter_heart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spr_quittingmessage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fg_mew_border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bg_shop_honeydew_resort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bg_shop_wild_east_gunshop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bg_shop_wild_east_saloon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bg_introduction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spr_steamworks_chem_03_cake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spr_attack_the_talk_flower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ts_ruins02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ts_ruins_dr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spr_spider_hammer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ts_darkruins_broken_bridge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ts_darkruins_pillars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ts_darkruins_pillars_2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ts_arrows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spr_martlet_flashback_sit_lookforward_worried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tileset_cobwebs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ts_branches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spr_attack_crying_flowey_tear_small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spr_feisty_four_moray_body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spr_side_window_light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ts_fade_shadow_yellow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spr_bigfrog_fly_bullet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spr_bigfrog_mouth_attack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spr_sousborg_left_arm_1_destroy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spr_comp_hydrogen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spr_ceroba_cape_2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ts_shadows_snowdin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ts_snowdin_01_yellow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ts_snowdin_01_yellow_new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ts_snowdin_02_yellow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ts_snowdin_02_yellow_new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ts_snowdin_branches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ts_dunes_2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spr_battle_flowey_clay_cone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ts_dunes_dark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ts_mine_assets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ts_mines_crates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spr_comp_neon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ts_mine_assets_2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ts_mine_entrances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ts_oasis_assets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spr_dunes_42_c_room_dark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ts_laundry_room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ts_steamworks_gothic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bg_dalvshouse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spr_axis_acid_floor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spr_attack_tinyflowey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bg_dalvshouse_exit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bg_dalvshouse_hall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bg_dalvshouse_hallway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bg_dalvshouse_room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bg_darkruins_19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bg_ruins01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bg_ruins03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overlay_darkness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Dark_Ruins_Ambience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Dark_Ruins_Cave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bg_hotland_lab_entrance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spr_battle_flowey_clay_weakpoint_spike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Dark_Ruins_stuff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Pillars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spr_martlet_head_confused_battle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Background_Floor_Ambience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overlay_lightbeam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spr_factory_02_desk5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ts_darkruins_cave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spr_rope_section_circle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spr_new_steamworks_pillar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spr_flowey_world_background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bg_snowdin_14b_yellow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ts_big_rock_snowdin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ts_bridge_snowdin_16_yellow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spr_newhome_building_2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spr_ceroba_guard_shield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spr_bigfrog_rock_2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spr_sousborg_salt_piece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ts_bridge_top_snowdin_16_yellow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ts_cabin_outside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spr_hotland_complex_2_dark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ts_dock_snowdin_16b_yellow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ts_honeytower_snowdin_14_yellow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ts_shack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ts_snowdin_14c_febce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ts_snowdin_14d_background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ts_snowdin_14d_hotspring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ts_snowdin_door_yellow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ts_martlet_dock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ts_snowdin_21_arches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bg_snowdin_15_branches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bg_snowdin_14_branches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bg_snowdin_13_branches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bg_snowdin_12_branches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spr_credits_diane_booth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spr_evil_flowey_dies_1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bg_snowdin_11_branches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bg_snowdin_10_branches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spr_portrait_axis_unamused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bg_snowdin_09_branches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spr_heart_yellow_ready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bg_snowdin_08_branches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bg_snowdin_07_branches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bg_snowdin_06_branches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ts_cave_path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para_layer_1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para_layer_2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para_layer_3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para_layer_4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hotland_background_1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hotland_background_2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hotland_background_3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hotland_background_4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para_layer_6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spr_comp_pepper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ts_lava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ts_waterfall_bg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ts_waterfall_bg_floor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ts_waterfall_details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spr_arcade_charged_up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spr_martlet_down_roof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ts_waterfall_foreground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ts_waterfall_foreground_pillars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ts_boat_wreckage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ts_cave_water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ts_cave_exit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spr_sousborg_body_bottom_destroy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ts_cave_exit_shadow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bg_sandstorm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spr_wild_revolver_battle_circle_silver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fg_sandstorm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ts_treeoflife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spr_flowey1_attack_audience_hate_sign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ts_treefences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mountain_bg_layer1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mountain_bg_layer2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mountain_bg_layer3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mountain_bg_layer4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spr_battle_flowey_organic_flowey_head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mountain_bg_layer5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mountain_bg_layer6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mountain_bg_layer8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mountain_bg2_layer1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mountain_bg2_layer2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mountain_bg2_layer3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spr_steamworks_21_locker_tall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mountain_bg2_layer4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ts_dunes_flowers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asset_oasis_path_1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spr_asgore_talking_down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asset_oasis_path_2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asset_oasis_path_3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bg_dunes_31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spr_hotland_02b_diamond_boy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bg_dunes_31_foreground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bg_dunes_35b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bg_dunes_35b_foreground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spr_feisty_four_ace_body_legs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bg_oasis_house_3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bg_oasis_house_3_foreground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spr_attack_guardener_arm_jam_zap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bg_oasis_house1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spr_battle_flowey_lowpoly_spike_blue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bg_oasis_house2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ts_dunes_30b_grass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bg_dunes_40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petal_1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bg_dunes_41_overlay_fade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bg_dunes_41_overlay_bottom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spr_conveyor_item_blue_1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spr_bigfrog_knight_victory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bg_dunes_42_b_starlo_house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bg_dunes_42_b_starlo_house_2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spr_control_station_conveyor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fg_dunes_42_b_starlo_house_2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bg_dunes_43_overlay_fade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spr_hotland_elevator_part_2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spr_tellyvis_face_smug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asset_mines_elevator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asset_mines_desk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bg_wild_east_barn1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bg_wild_east_barn2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bg_wild_east_barn3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bg_wild_east_hospital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bg_wild_east_hospital_up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spr_axis_body_geno_lid_only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bg_wild_east_hospital_bottom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bg_wild_east_jail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bg_wild_east_jail_bars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bg_wild_east_salloon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bg_wild_east_saloon2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bg_wild_east_feistyhouse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bg_wild_east_feistyhouse_foreground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bg_wild_east_feistyhouse_foreground_2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ts_starlo_farm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ts_starlo_house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bg_starlo_house_upstairs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spr_chujin_tapes_static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spr_credits_corn_ball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bg_steamworks4_pink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bg_steamworks4_blue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bg_steamworks4_light_overlay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bg_steamworks_13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bg_2_steamworks_13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spr_hotland_elevator_part_3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spr_battle_flowey_lowpoly_glitch2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spr_credits_slurpy_badend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spr_pl_right_roof_geno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spr_axis_body_nocharge_melancholy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spr_sousborgh_body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spr_bigfrog_cockpit_bg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spr_credits_MINER_LAZY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spr_factory_03_furnace_offon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spr_newhome_building_6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spr_ceroba_kanako_picture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spr_battle_flowey_clay_weakpoint_vine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spr_battle_flowey_gray_neutral_3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spr_newhome_building_4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spr_newhome_trash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spr_evil_flowey_dies_4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spr_chem_compound_puzzle_player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spr_battle_flowey_lowpoly_scanlines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spr_portrait_alphys_determined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spr_axis_damaged_up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spr_petal_pull_petal2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spr_pl_left_water_geno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spr_bigfrog_armmiddle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spr_rooftop_destroyed_fg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spr_factory_02_desk4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spr_steamworks_04_pipe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spr_portrait_ceroba_wailing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spr_credits_blob_noswim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spr_dunes_35b_cash_register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spr_attack_flowey_intermission_face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spr_hotland_wet_floor_sign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spr_petal_pull_hand_picking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spr_kanako_lookingatceroba_talk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spr_ceroba_p2_special_attack_2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spr_flashback_mart_and_chujin_part1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spr_credits_MINER_BRO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spr_credits_corn_1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spr_conveyor_puzzle_hint_z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spr_factory_03_ceroba_punch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spr_axis_geno_trashlid_pieces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spr_toriel_down_hold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spr_axis_color_laser_blue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spr_sousborg_flip_items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spr_battle_flowey_yarn_weakpoint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spr_pl_right_roof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spr_attack_ace_flip_card_4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spr_wanda_snowdin_yellow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spr_macro_froggit_golden_flower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spr_teeter_chute_red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spr_portrait_chujin_big_sad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spr_new_steamworks_pipe1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spr_steamworks_chem_id_reader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spr_martlet_roof_vine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spr_savescreen_ruins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spr_portrait_alphys_nervous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spr_hotland_platform_middle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spr_conveyor_ceroba_throw_red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spr_martlet_final_chest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spr_kanako_talk_paper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spr_flowey_enter_plain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spr_mansion_bedroom_closet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spr_newhome_03_overlay2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spr_steamworks_38_face_down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spr_mansion_hallway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spr_home_flashback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spr_credits_dalv_crib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spr_bigfrog_fist_1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spr_martlet_head_disappointed_battle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spr_pacifist_ending_clover_hatless_left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spr_guardener_bot_npc_3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spr_evil_flowey_dies_10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spr_mansion_study_tv_screen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spr_attack_guardener_arm_jam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spr_ceroba_ponytail_hurt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spr_ava_vertical_idle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spr_sousborg_salt_destroy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spr_mansion_family_picture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spr_sousborg_cleaver_destroy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spr_macro_froggit_room_pedestals_bot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spr_credits_bro_got_the_corn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spr_attack_goosic_disk_arrow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spr_goosic_leg_right_top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spr_factory_02_desk3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spr_battle_flowey_clay_droopy_boi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spr_crayon_rotate_indicator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spr_secret_dunes_room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spr_mo_steamworks_fire_4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spr_steamworks_vendy_face_sweaty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spr_new_steamworks_pipeanimation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spr_battle_flowey_lowpoly_pellet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spr_portrait_fchujin_talk_serious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spr_npc_newhome_lady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spr_hotland_lasers_off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spr_npc_salloon_card2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spr_bigfrog_cockpit_colletable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spr_heart_white_split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spr_bigfrog_cockpit_idle_cracked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spr_stamp_martlet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spr_steamworks_36_trashcan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spr_martlet_up_run_puddle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spr_ceroba_transformation_p1_fireball_destroy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spr_battle_flowey_wheel_petals_grey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spr_sousborg_egg_finished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spr_ceroba_attack_petal_2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spr_cerobas_monitor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spr_guardener_button_vine_piece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spr_audience_joy_axis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spr_martlet_head_shocked_battle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spr_credits_FOREMANtalk_coat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spr_jane_doe_snowdin_yellow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spr_hotland_elevator_part_5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spr_martlet_f2_torso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spr_credits_corn_2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spr_guardener_guy_bow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spr_steamworks_22_axis_event_1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spr_sousborg_shard_destroy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spr_goosic_head_destroy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spr_hotland_complex_1_dark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spr_corrupted_ceroba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spr_asgore_attack_fire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spr_shot_strong_pellets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spr_npc_steamworks_hermit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spr_axis_body_geno_death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martlet_hold_hat_walk_right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spr_steamworks_platform_overlay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spr_portrait_kanako_sad_trasnition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spr_wild_east_stamp_feisty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spr_mansion_study_machines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spr_chujin_serious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spr_mansion_office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spr_clover_holds_ceroba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spr_pl_run_up_geno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spr_ceroba_bullets_explode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spr_chujin_glasses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spr_starlo_body_dead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spr_axis_tick_o_bar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spr_hotland_handlord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spr_jandroid_head_destroy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spr_steamworks_chem_door_bg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spr_credits_sandman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spr_newhome_bg_building_3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spr_conveyor_stamp_red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spr_attack_crying_flowey_flowey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spr_ceroba_attack_bullet_appear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spr_steamworks_steam_3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spr_martlet_final_intro_1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spr_attack_guardener_seeds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spr_flowey_big_smile_side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spr_coffins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spr_comp_chlorine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spr_ceroba_murder_death_defragment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spr_pl_up_geno_point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spr_waterfall_river_ripples_overworld_yellow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spr_portrait_ceroba_angry_alt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spr_attack_guardener_laser_warning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spr_steamworks_21_table_3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spr_ceroba_mask_2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spr_factory02_bg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bg_shop_hotel_geno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spr_dunes30c_corner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spr_andrd_stick_base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spr_axis_battle_box_damage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martlet_hold_hat_walk_down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spr_martlet_final_scream_mask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spr_heart_yellow_charge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spr_martlet_talon_back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spr_axis_damaged_down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spr_geno_alphys_right_talk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spr_endingb_clover_sideeye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spr_attack_ed_hand_smash_mask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spr_autofire_toggle_y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spr_new_steamworks_smallgear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spr_steamworks_29_gardener_bot_fence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spr_rooftop_destroyed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spr_dog_jump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spr_credits_flower_girl_booth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spr_truelab_door_bg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spr_ceroba_shield_broken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spr_macro_froggit_scared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spr_npc_salloon_wasted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spr_steamworks_23_vendy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spr_mansion_bedroom_flashback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spr_mansion_trapdoor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spr_evil_flowey_dies_5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spr_steamworks_22_axis_event_2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spr_heart_released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spr_martlets_house_sofa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ceroba_hold_container_idle_up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spr_savescreen_newhome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spr_feisty_four_ed_body_full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spr_ceroba_p2_defeated_left_talk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spr_hotland_02b_club_danza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spr_clover_chute_shakeoff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spr_flashback_kanako_pullpaper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spr_sousborg_right_hand_hurt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spr_steamworks_29_gardener_bot_geno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spr_pacifist_ending_group_unhug_ceroba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spr_background_feisty_four_card_spade_ace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spr_chujin_lower_head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bg_lillypads_bubbles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spr_ceroba_p2_defeated_turn_left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spr_teeter_chute_blue_front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spr_complex_door_2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spr_flashback_intro_border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spr_toriel_right_hold_ahead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spr_sousborg_plate_2_destroy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spr_sir_slither_neck_lowhp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spr_martlet_f2_goop8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spr_battle_flowey_organic_flowey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spr_steamworks_steam_5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spr_gerson_door_open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spr_npc_steamworks_hermit_staff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spr_bigfrog_cockpit_idle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spr_martlet_left_run_puddle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spr_ceroba_p2_defeated_side_idle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spr_cafe_arcade_mew_mew_machine_out_of_order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spr_battle_enemy_attack_tellyvis_logo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spr_shot_medium_silver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spr_bigfrog_orange_explosion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spr_pl_up_geno_gun_walk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spr_martlet_final_wing_attack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spr_ceroba_transformation_p1_6b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spr_ceroba_transformation_p1_fireball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spr_feisty_four_mooch_hurt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spr_ceroba_attack_lantern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spr_evil_flowey_2_talk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spr_waterfall_animated_bottom_left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spr_axis_love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spr_chem_compound_puzzle_goal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spr_ruins_rock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spr_axis_body_geno_lid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spr_credits_raft_flag_start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spr_martlet_attack_talon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spr_martlet_talon_front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waiting_for_shot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credits_resort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spr_corrupted_dalv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spr_ceroba_p2_get_up_1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spr_steamworks_21_table_secret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spr_bigfrog_knight_air_slash_small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spr_attack_ed_hand_grab_3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spr_hotland_02b_fence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spr_toy_gun_battle_circle_pellets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spr_credits_intermission_raft_idle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spr_attack_ed_hand_smash_flipped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spr_room_castle_throneroom_destroyed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spr_battle_flowey_organic_flowey_bloodcell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spr_asgore_trident_shards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spr_credits_guy_idle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spr_credits_hugs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spr_credits_horseman_burger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spr_martlet_down_run_puddle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spr_credits_toriel_groceries_left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spr_flashback_ceroba_kneel_talk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spr_moray_guitar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spr_tumble3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spr_attack_goosic_speakers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spr_corrupted_guardener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spr_credits_organ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spr_portrait_kanako_happy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spr_pacifist_ending_ceroba_look_up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spr_attack_thorns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spr_hotland_janitor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spr_snowdin_22_bridge_fixed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spr_steamworks_door_animated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spr_steamworks_vendy_face_boot_1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spr_bigfrog_armupper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spr_tumble1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spr_credits_MINER_GF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spr_martlet_final_intro_3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spr_sir_slither_body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spr_npc_bowll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spr_flashback_lab_table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spr_pacifist_ending_ceroba_mask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spr_attack_flowey_intermission_flower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spr_ruins_blook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spr_pl_run_down_water_geno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spr_credits_intermission_raft_fall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spr_dunes_36_revolver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spr_credits_queue_3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spr_asgore_walk_up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spr_hotland_elevator_part_4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spr_steamworks_vendy_face_boot_2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spr_credits_bag_a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spr_martlet_attack_talon_giant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spr_guardener_meter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spr_blueprint_overlay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spr_attack_crying_flowey_tear_big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spr_bigfrog_small_bullet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spr_martlet_final_fly_turn_mask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spr_credits_intermission_martlet_pull_hat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spr_ceroba_pillar_left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spr_steamworks_22_kanako_overlay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spr_hotland_02b_dancefloor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spr_steamworks_29_gardener_bot_dead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spr_flashback_kanako_soul_broken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spr_tellyvis_remote_2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spr_control_station_teeter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spr_asgore_attack_hand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spr_factory_03_ceroba_lower_arm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spr_audience_joy_dalv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spr_pellets_overworld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spr_miner_virgil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spr_portrait_fchujin_happy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bg_steamworks_26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spr_pl_run_up_water_geno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spr_jandroid_broom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spr_petal_pull_hand_base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spr_flashback_kanako_hidepaper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spr_last_corridor_door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spr_credits_ed_thrown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spr_martlet_head_angrier_battle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spr_tellyvis_destroy_leg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spr_pl_run_right_water_geno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spr_battle_flowey_mechanical_drone_explode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spr_room_castle_throneroom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bg_steamworks_35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spr_spider_barrier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spr_asgore_talking_right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spr_goosic_disc_destroy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spr_spider_drill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spr_credits_ceroba_walk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spr_portrait_axis_shadow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spr_ceroba_p2_get_up_3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ceroba_tail_stop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spr_pl_right_geno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spr_credits_intermission_martlet_standup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spr_flowey_big_smirk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spr_battle_enemy_attack_axis_electricity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spr_flowey_pile_farthest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spr_battle_flowey_bomb_explosion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spr_sir_slither_neck_thing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spr_arcade_charge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spr_battle_flowey_clay_scary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spr_attack_ace_flip_card_2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spr_flowey_big_plain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spr_kanako_left_talk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spr_background_enemy_battle_guardener_wind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spr_martlet_f2_goop5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spr_corrupted_axis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spr_battle_flowey_organic_flowey_closed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spr_outro_screen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spr_ceroba_reading_2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spr_factory_03_axis_wire_disconnect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spr_poster_board_mystery_overlay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spr_pl_up_geno_point_turn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spr_steamworks_29_gardener_bot_idle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spr_snowcastle_flag_half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spr_ceroba_attack_petal_1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spr_hotland_elevator_door_darkened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spr_conveyor_indicator_green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spr_ceroba_p2_special_attack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spr_size_crayon_3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spr_attack_flowey_intermission_flower_lanes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spr_hotland_receptionist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spr_hotland_core_sign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spr_evil_flowey_dies_9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spr_credits_toriel_turn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spr_flashback_kanako_falls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spr_credits_slime_idle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spr_credits_robot_2_walk_down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spr_macro_froggit_room_shutter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spr_froggit_frog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spr_evil_flowey_dies_8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spr_sousborg_egg_sizzle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spr_credits_robot_1_idle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spr_cave_overlay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spr_credits_queue_4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spr_martlet_final_knocked_down_mask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spr_martlet_final_transformation_effect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spr_martlet_final_intro_2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spr_credits_ace_facepalm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spr_pacifist_ending_martlet_getting_up_2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spr_credits_ed_walked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spr_battle_flowey_paper_bg_vine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spr_new_steamworks_steamworks_lava_gear_animated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spr_sousborg_egg_fire_start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spr_credits_BAD_ENDING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spr_battle_enemy_attack_axis_laser_shot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fg_hotland_alley_dark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spr_feisty_four_moray_body_legs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spr_dunes_43_number_pad_destroyed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spr_steamworks_04_generator_pink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spr_endingb_starlo_grab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spr_attack_moray_sword_blue_start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spr_ceroba_attack_bullet_2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spr_bigfrog_cockpit_surprised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spr_attack_ace_shape_2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spr_portrait_ceroba_mourning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spr_chujin_serious_lookdown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spr_axis_down_bonk_restore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spr_geno_soul_idle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spr_pacifist_ending_group_hug_ceroba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spr_mo_down_steamworks_serious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spr_pacifist_ending_capsule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spr_jandroid_head_hurt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spr_factory_02_mask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spr_goosic_neck_destroy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spr_factory_03_ceroba_lying_down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spr_steamworks_steam_2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spr_battle_flowey_bombs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spr_credits_queue_7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spr_battle_flowey_final_background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spr_portrait_chujin_content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spr_sousborgh_right_hand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spr_hotland_complex_door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spr_audience_joy_sign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spr_portrait_chujin_smirk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spr_hotland_02c_producer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spr_martlet_star_medium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spr_attack_ed_hand_smash_mask_flipped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spr_fight_yellow_locked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spr_attack_guardener_arm_land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spr_flashback_ceroba_uninject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spr_comp_rutherfordium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spr_credits_gf_idle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spr_flowey_pile_left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spr_goosic_head_hurt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spr_axis_battery_meter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spr_hotland_cold_man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spr_sousborg_egg_fire_burn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spr_credits_SPROUT_BLOOM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spr_credits_miner_snake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spr_sir_slither_neck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spr_shot_strong_flint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spr_ceroba_attack_mask_large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spr_light_overlay_2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spr_battle_enemy_attack_axis_laser_hands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spr_shot_weak_nails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spr_flashback_ceroba_run_worried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spr_portrait_fchujin_surprised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spr_factory_03_face_shatter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spr_cafe_sign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spr_battle_flowey_clay_weakpoint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spr_kanako_down_walk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spr_credits_raft_water_start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spr_ceroba_phase_2_staff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spr_guardener_guy_b_flintlock_bullet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spr_martlet_head_smirk_battle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spr_pacifist_ending_starlo_kneel_getup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spr_steamworks_puzzle_arrows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bg_pre_barrier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spr_battle_flowey_gray_horse_target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spr_factory_03_axis_flashlight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spr_chujin_lookside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spr_new_steamworks_darkgear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spr_conveyor_puzzle_hint_blue_base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spr_ceroba_obstacle_bell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spr_blackjack_sign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spr_audience_joy_martlet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spr_heart_yellow_shot_destroy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spr_hotland_complex_3_dark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spr_petal_pull_petal_right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spr_mail_station_hotland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spr_container_empty_open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spr_arcade_controls_buttons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spr_petal_pull_petal4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spr_credits_intermission_martlet_raftwalk_right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spr_battle_flowey_gray_neutral_2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spr_comp_ketchup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spr_feisty_four_moray_intro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spr_battle_enemy_attack_martlet_target_empty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spr_martlet_head_unamused_battle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spr_kanako_talk_crying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spr_bigfrog_frog_run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spr_complex_geno_light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spr_comp_astatine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spr_jandroid_broom_hurt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spr_portrait_fchujin_talk_smile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spr_battle_enemy_attack_sir_slither_clay_forming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spr_battle_flowey_wheel_clay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spr_new_steamworks_floating_gear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spr_ceroba_pillar_debris_small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bg_dalvfight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spr_chujin_lower_head_stressed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spr_flashback_mart_and_chujin_part2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spr_credits_GONDOLA_bg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spr_axis_body_geno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spr_sousborgh_left_arm_2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spr_goosic_leg_right_bot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spr_credits_intermission_martlet_raftwalk_down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spr_attack_tinyflowey_slash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spr_attack_moray_sword_spin_start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spr_last_corridor_pillar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spr_portrait_asgore_melancholic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spr_savescreen_hotland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spr_ceroba_shield_opaque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spr_newhome_bg_building_1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spr_pl_right_water_geno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spr_credits_back_sandra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spr_martlet_f2_fist2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spr_autofire_toggle_x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spr_pl_run_down_snowdin_geno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spr_hotland_platform_right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spr_truelab_door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spr_froggit_fly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spr_axis_acid_3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spr_portrait_asgore_sadder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spr_waterfall_clover_sit_overworld_yellow_geno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spr_bigfrog_pipes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spr_battle_flowey_gray_grab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spr_credits_moray_laugh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spr_pacifist_ending_group_unhug_starlo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spr_portrait_kanako_pensive_2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spr_pacifist_ending_clover_close_eyes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spr_ceroba_p2_get_up_2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spr_ceroba_p2_defeated_death_1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spr_pl_left_roof_geno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spr_guardener_arms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spr_sousborg_salt_pour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spr_pl_run_right_geno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spr_attack_ace_shape_1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spr_flowey_snarky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spr_flowey_big_grin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fg_hotland_alley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spr_credits_bag_b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spr_steamworks_34_furnace_entrance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spr_steamworks_chem_05_computer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spr_guardener_head_die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bg_steamworks_33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spr_steamworks_18_platform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bg_dalvroom_watertile_top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spr_andrd_x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spr_toriel_up_hold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spr_credits_CHEFBOT_ROWING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spr_mansion_fireplace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spr_martlet_star_small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spr_battle_enemy_attack_axis_shield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spr_battle_flowey_mechanical_idle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spr_pacifist_ending_ceroba_hug_alone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spr_martlet_right_roof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spr_flowey_big_smile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spr_steamworks_04b_puzzle_overlay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spr_credits_mo_neutral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spr_asgore_talking_left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spr_flowey_grin_forward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spr_flowey_rooftop_grows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spr_sousborg_egg_fireball_disappear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spr_bigfrog_leg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spr_flowey_spiral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spr_reference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spr_ceroba_transformation_p1_mask_start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spr_martlet_f2_fist1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spr_pl_run_right_snowdin_geno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bg_hotland_alley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spr_ceroba_kanako_picture_overlay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spr_steamworks_35_pacifist_gate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spr_bigfrog_logfrog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spr_steamworks_29_machine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spr_sir_slither_body_lowhp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spr_flashback_ceroba_kneel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spr_background_feisty_four_suit_club_ed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spr_ceroba_guard_2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spr_undyne_spear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spr_steamworks_22_axis_event_fall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spr_flowey_vine_warning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spr_credits_mooch_spin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spr_shot_weak_flint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spr_sousborg_pan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spr_mansion_kotatsu_moved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spr_mansion_grave_grave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spr_macro_froggit_battle_board_pieces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spr_battle_flowey_wheel_paper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spr_portrait_kanako_sad_2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spr_audience_joy_ceroba_2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spr_credits_queue_5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spr_portrait_ceroba_lostit_twitch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bg_dunes_35b_foreground_table_top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spr_steamworks_38_face_loading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spr_flashback_ceroba_hugako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spr_mo_steamworks_down_talk_serious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spr_attack_guardener_seed_grow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spr_credits_MINER_fish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spr_corrupted_bailador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spr_feisty_four_ace_hurt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spr_newhome_bg_building_7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spr_chujin_lower_head_lower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spr_battle_flowey_lowpoly_spike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spr_axis_down_bonk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spr_asgore_ready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spr_steamworks_17_bars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spr_hotel_shop_head_happy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spr_conveyor_belt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spr_factory_01_elevator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spr_light_beam_bottom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spr_shot_strong_silver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spr_credits_mooch_death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spr_feisty_four_ed_head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spr_guardener_guy_gun_bullet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spr_new_home_03_pref_ceroba_loop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spr_chujin_serious_lookside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spr_ceroba_attack_petal_pile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spr_martlets_house_box3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spr_credits_robot_2_walk_up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spr_hotel_shop_props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spr_chem_compound_puzzle_guide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spr_ceroba_attack_bullet_residue_1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spr_pacifist_ending_ceroba_capsule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spr_bigfrog_space_bullet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spr_steamworks_38_overlay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spr_credits_toriel_food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spr_tellyvis_destroy_body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spr_axis_hold_acid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bg_dalvroom_watertile_topright_corner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spr_battle_flowey_paper_plane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spr_sir_slither_dead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spr_factory_02_desk6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spr_tellyvis_face_normal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spr_crayon_box_inside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spr_attack_ace_card_1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spr_steamworks_17c_hint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spr_hotel_shop_head_puppet_2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spr_axis_body_geno_lid_block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spr_portrait_ceroba_lostit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spr_credits_GONDOLA_ANIMATED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spr_evil_flowey_dies_2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spr_martlet_head_happy_battle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spr_ceroba_mask_3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spr_geno_alphys_left_talk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spr_npc_pedla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spr_flowey1_attack_aud_hate_flower_1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spr_battle_enemy_attack_axis_laser_2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spr_steamworks_38_face_up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spr_flowey_pile_right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spr_guardener_guy_b_flintlock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spr_macro_froggit_scared_2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spr_mo_steamworks_coat_light_up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spr_mansion_study_tv_glitch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spr_credits_tub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spr_martlet_f2_goop2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spr_npc_dunebud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spr_dunes30c_path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flowey_wink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spr_steamworks_21_mop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spr_rooftop_torch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spr_portrait_axis_love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spr_mail_station_steamworks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spr_attack_the_talk_flowey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spr_geno_alphys_left_walk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spr_martlet_head_suspicious_battle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spr_dunes01_getup_geno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spr_toriel_left_hold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spr_asgore_trident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spr_spider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spr_macro_froggit_pedestal_floor_lights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spr_ceroba_pillar_right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spr_audience_joy_starlo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spr_steamworks_36_axis_walk_down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spr_portrait_kanako_sad_1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spr_hotland_02b_bouncer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spr_macro_froggit_room_door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spr_sousborgh_left_hand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spr_battle_flowey_lowpoly_vulnerable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spr_feisty_four_moray_legs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spr_attack_moray_sword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spr_container_submerge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spr_item_necklace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spr_martlet_attack_talon_scratch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spr_complex_plant_dark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spr_mr_sir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spr_pacifist_ending_martlet_take_hat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spr_portrait_axis_damaged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spr_wild_revolver_battle_circle_pellets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spr_martlet_flashback_sit_lookdown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spr_quote_bubble_battle_yellow_above_thin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spr_martlet_head_wink_battle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spr_bigfrog_fly_herotarget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spr_battle_flowey_lowpoly_stickbug_death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spr_container_empty_open_front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spr_chair_man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spr_battle_flowey_lowpoly_vulnerable_vines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spr_asgore_walk_left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spr_martlet_right_talk_roof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spr_pl_right_geno_shoot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spr_jandroid_headphones_destroy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spr_steamworks_36_axis_walk_right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spr_savescreen_dunes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spr_steamworks_steam_1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spr_background_feisty_four_suit_heart_mooch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spr_hotel_shop_head_surprised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spr_bigfrog_knight_air_slash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spr_factory_03_coin_maker_machine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spr_axis_acid_5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spr_comp_soda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spr_flowey_cloverface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spr_shot_weak_pellets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spr_deltarune_stamp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spr_asgore_walk_down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spr_guardener_guy_bow_release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spr_steamworks_22_axis_event_loop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spr_pl_up_geno_shoot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spr_goosic_crown_destroy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spr_comp_silver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spr_attack_goosic_disk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spr_pl_up_trash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spr_shot_medium_pellets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spr_steamworks_22_axis_event_leave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spr_attack_warning_slippery_floor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spr_steamworks_34_liquidfalls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spr_credits_nerdlo_walk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spr_pacifist_ending_starlo_kneel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spr_martlet_attack_meteor_yellow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spr_steamworks_vendy_face_base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spr_floweyleave_roof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spr_mo_up_steamworks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spr_goosic_leg_left_top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spr_feisty_four_mooch_body_full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spr_steamworks_21_table_1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spr_portrait_fchujin_serious_down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spr_portrait_axis_wut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bg_shop_hotel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spr_battle_enemy_attack_sir_slither_clay_piece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spr_flowey_creepysmile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spr_mansion_westhall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spr_seesaw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spr_sousborg_body_hurt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spr_newhome_building_8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spr_pl_up_geno_turn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spr_axis_acid_6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spr_ceroba_reading_4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spr_axis_shadowy_down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spr_battle_flowey_mechanical_pellet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spr_guardener_guy_b_flintlock_bullet_shard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spr_comp_mustard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spr_steamworks_34_broken_vendy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spr_steamworks_31_door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spr_ceroba_staff_attack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spr_factory_01_reception_b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spr_battle_flowey_clay_bullet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spr_mo_talk_down_dunes_disappointed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spr_steamworks_29_gardener_bot_rise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spr_flashback_ceroba_hugako_2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spr_attack_ace_flip_card_3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spr_sousborg_left_hand_hurt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spr_guardener_plant_grows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spr_battle_flowey_gray_pellet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spr_guardener_gear_piece_small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spr_npc_dina_stand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spr_martlet_f2_goop1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spr_battle_flowey_gray_plant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spr_credits_fan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spr_feisty_four_mooch_intro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spr_bigfrog_fast_fist_real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spr_mansion_kotatsu_pillow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spr_turtle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spr_npc_bubble_lad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bg_steamworks_38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spr_jandroid_body_bottom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spr_battle_flowey_gray_green_petal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spr_martlet_left_puddle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spr_credits_mo_bad_end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spr_cerobba_bullet_hitbox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spr_flashback_mart_and_chujin_mart_talk_coffee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spr_tellyvis_destroy_hand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spr_credits_intermission_raft_front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spr_bigfrog_glass_1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spr_pl_up_geno_shoot_roof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spr_bigfrog_cockpit_punched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spr_flowey_angry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spr_sousborgh_right_arm_2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spr_new_home_03_pref_starlo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starlo_message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spr_conveyor_items_trash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spr_npc_koala_tied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spr_pacifist_ending_martlet_getting_up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spr_flashback_ceroba_grabsyringe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spr_ceroba_p2_defeated_side_talk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spr_waterfall_animated_top_left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spr_chujin_look_right_finger_down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spr_portrait_asgore_doubtful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spr_battle_enemy_attack_sir_slither_clay_finished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spr_chujin_looking_left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spr_portrait_fchujin_talk_glasses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spr_battle_flowey_paper_flowey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spr_ceroba_attack_fire_pillar_base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spr_credits_crestina_flowers_ceroba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spr_credits_intermission_raft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spr_dunes_36_tracks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spr_credits_mine_badend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spr_battle_enemy_attack_sir_slither_snake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spr_conveyor_puzzle_hint_left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spr_battle_flowey_yarn_nails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spr_npc_salloon_cup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spr_credits_intermission_martlet_adjust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spr_jandroid_body_middle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spr_credits_intermission_raft_tip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spr_factory_04_elevator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new_home_parallax_1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spr_chujin_anxious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spr_axis_damaged_left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spr_chujin_headturned_happy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spr_steamworks_office_doors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spr_toy_gun_battle_circle_nails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spr_steamworks_21_table_secret_2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spr_tellyvis_face_dance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spr_bigfrog_cockpit_nofrog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spr_martlet_final_knocked_down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spr_complex_poster_1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spr_hotland_mr_cursor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spr_steamworks_38_face_talking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spr_size_crayon_8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spr_battle_enemy_attack_axis_bomb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spr_attack_monster_soul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spr_flowey_big_super_angry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spr_robot_destroy_explosion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spr_shot_medium_nails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spr_asgore_talking_down_happy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spr_credits_garbage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spr_ceroba_hair_defeated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spr_credits_intermission_goggles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spr_hotland_rug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spr_martlet_attack_wing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spr_pacifist_ending_clover_crawl_wall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spr_guardener_guy_throwing_hands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spr_battle_flowey_wheel_mechanical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spr_martlet_head_spook_battle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spr_npc_violeta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spr_bigfrog_rock_1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spr_evil_flowey_dies_6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spr_crayon_pixel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spr_sousborg_left_arm_2_hurt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spr_battle_flowey_organic_flowey_blink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spr_ceroba_hand_right_hurt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spr_conveyor_items_blue_wrapped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spr_martlet_left_talk_puddle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spr_steamworks_34_pellets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spr_endingb_martlet_walkaway3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spr_attack_flowey_intermission_eye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spr_flashback_ceroba_stand_up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spr_npc_searby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spr_steamworks_04_overlay_top_pink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spr_hotland_mr_cursor_loading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spr_background_enemy_battle_guardener_vine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spr_martlet_final_fly_away_mask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spr_bigfrog_chillinbro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spr_bigfrog_knight_idle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spr_audience_joy_axis_2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spr_pl_up_roof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spr_axis_redeyes_shot_slam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spr_credits_tiny_whale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spr_ceroba_p1_4_face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spr_attack_steam_puff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spr_flowey_battle_noise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bg_hotland_complex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spr_ceroba_shield_opaque_bg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spr_martlet_head_downer_battle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spr_ceroba_mask_2_gray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spr_flowey1_attack_aud_hate_flower_2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spr_attack_ace_card_4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spr_credits_intermission_dalv_handshake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spr_crayon_box_outside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martlet_hold_hat_walk_down_idle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spr_steamworks_22_clover_sit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spr_sousborgh_right_hand2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spr_ceroba_p2_idle_reveal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spr_credits_DALV_CURTAIN_EXIT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spr_attack_guardener_launcher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spr_credits_mo_smile_chair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spr_pacifist_ending_starlo_talk_gun_out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spr_chujin_shocked_lookdown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spr_kanako_right_walk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spr_sousborg_spoon_destroy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spr_conveyor_puzzle_hint_red_base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spr_attack_shoebox_front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spr_flowey_big_angry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spr_credits_wildeast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spr_hotland_lasers_on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spr_tellyvis_face_switch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spr_sir_slither_head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spr_attack_moray_sword_orange_start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spr_ceroba_attack_fire_pillar_top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spr_newhome_building_9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spr_credits_AXIS_LOVE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spr_steamworks_34_background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spr_npc_newhome_lad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spr_flowey_wink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spr_ceroba_body_hurt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spr_battle_flowey_yarn_lhand_1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spr_credits_leaf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spr_feisty_four_ed_hurt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spr_crayon_7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spr_ceroba_p2_knocked_down_loop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spr_complex_door_1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spr_steamworks_14_vent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spr_martlet_attack_talon_wall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spr_ceroba_p2_defeated_death_staff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spr_chujin_serious_lookdown_side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spr_steamworks_38_elevator_controls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spr_bigfrog_spinfrog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spr_bigfrog_tongue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spr_credits_miner_idle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spr_battle_flowey_wheel_patchwork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spr_steamworks_22_axis_event_throw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spr_martlet_head_angry_battle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spr_newhome_building_10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spr_kanako_room_light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spr_ceroba_ribbon_base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spr_credits_gamer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spr_bigfrog_frogger_carfrog_smoke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spr_background_feisty_four_suit_diamond_moray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spr_complex_poster_2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spr_credits_intermission_gift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spr_missing_poster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spr_pacifist_ending_clover_death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spr_ceroba_transformation_p1_7_hair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spr_heart_tutorial_arrows_yellow_left_right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spr_martlet_head_surprised_battle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spr_story_pillars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spr_sousborg_salt_fail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bullets_launch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spr_mail_whale_basket_only_clover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spr_steamworks_38_face_hello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spr_battle_flowey_clay_eye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bg_steamworks_32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spr_axis_damaged_grab_lid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spr_sousborg_body_top_destroy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spr_martlet_final_wing_mask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spr_portrait_ceroba_oh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spr_clover_geno_laser_loop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spr_hotland_02b_heatswaitsman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spr_macro_froggit_pedestal_activated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bg_hotland_complex_dark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spr_portrait_asgore_saddest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spr_martlet_final_intro_4_mask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spr_jandroid_broom_destroy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spr_ceroba_p2_defeated_spared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spr_martlet_head_questioning_battle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spr_battle_flowey_lowpoly_spike_explosion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spr_chujin_default_idle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spr_martlet_down_talk_roof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spr_battle_flowey_lowpoly_glitch1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spr_jandroid_body_top_destroy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spr_battle_flowey_gray_horse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spr_kanako_talk_sad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spr_credits_FOREMAN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spr_petal_pull_petal_left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spr_steamworks_22_axis_event_flip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spr_ceroba_transformation_p1_7_effect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spr_flowey_big_evil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spr_endingb_martlet_walkaway1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spr_miner_uwu_pickaxe_only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spr_martlet_final_fly_turn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spr_martlet_star_explosion_medium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spr_martlet_down_puddle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spr_steamworks_steam_4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spr_asgore_talking_up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spr_rope_section_example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spr_pacifist_ending_ceroba_look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spr_guardener_guy_b_no_arms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spr_numpad_numbers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spr_steamworks_04c_puzzle_back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spr_battle_flowey_yarn_flowey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spr_guardener_button_vines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spr_dalv_luggage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spr_axis_redeyes_shot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spr_new_steamworks_VentDecor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spr_tellyvis_destroy_antena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spr_steamworks_23_office_exit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new_home_parallax_2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spr_martlet_landing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spr_axis_down_dead_regular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spr_sousborg_left_arm_2_destroy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spr_portrait_asgore_saddester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spr_bigfrog_jumpinbro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spr_hotland_02b_dancefloor_off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spr_martlet_block_arrow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spr_ceroba_hair_spike_out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spr_wholenote_bullet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spr_macro_froggit_pedestal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spr_feisty_four_ed_hand_right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spr_ceroba_attack_bell_explosion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spr_attack_spray_bottle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spr_bigfrog_shoulder_back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spr_martlet_down_talk_puddle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spr_throne_room_overlay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spr_kanako_lookingatceroba_walk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spr_martlet_final_leg_front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spr_asgore_throw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spr_newhome_01_fg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spr_martlet_up_roof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spr_credits_back_cat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spr_battle_flowey_lowpoly_leaf_2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spr_flowey_big_noise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spr_portrait_chujin_eye_smirk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spr_martlet_left_roof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spr_sousborg_plate_1_destroy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spr_guardener_guy_gun_gun_shoot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spr_flashback_ceroba_hold_chujin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spr_steamworks_05_b_chute_clean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spr_battle_enemy_attack_martlet_target_big_circle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spr_guardener_guy_b_flintlock_shoot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spr_hotel_shop_head_puppet_1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spr_steamworks_29_gardener_bot_look_around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spr_steamworks_36_chute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spr_steamworks_29_gardener_bot_hole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spr_ceroba_sideburn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spr_martlet_attack_meteor_small_yellow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spr_credits_resort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spr_chujin_unamused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spr_credits_toriel_groceries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spr_attack_spray_bottle_spray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spr_comp_gold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spr_flowey_meh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spr_goosic_body_hurt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spr_ceroba_attack_fire_pillar_warning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spr_npc_salloon_card3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spr_credits_MINER_SLIME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spr_ceroba_transformation_p1_4_loop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spr_steamworks_33_bridge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spr_attack_moray_sword_blue_spin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spr_hotland_elevator_part_1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spr_flowey_yay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spr_battle_flowey_gray_neutral_1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spr_teeter_package_pipe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spr_attack_tinyflowey_die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spr_guardener_gear_piece_large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spr_credits_corn_pile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spr_bigfrog_rock_debree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spr_bigfrog_glass_2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spr_complex_anti_plant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spr_clover_casual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spr_hotel_shop_body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spr_sousborgh_left_arm_1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spr_toy_gun_battle_circle_silver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spr_martlet_final_leg_back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spr_mansion_study_tv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spr_feisty_four_ace_body_full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spr_heart_yellow_shot_big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spr_ceroba_reading_1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spr_martlet_final_fly_in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spr_waterfall_animated_top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spr_martlet_roof_syringe_throw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spr_dunes30c_mansion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spr_el_bailador_spared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spr_martlet_head_content_battle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bg_dalvroom_watertile_topleft_corner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spr_dunes_39_fg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spr_attack_ed_hand_smash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spr_martlet_star_big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spr_credits_toast_working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bg_shop_wendy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spr_axis_damaged_trash_down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spr_credits_slurpy_swim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spr_steamworks_26_door_left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spr_starlo_bg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spr_jandroid_hurt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spr_dunes_17_jacket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spr_chujin_chill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spr_attack_ace_flip_card_1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spr_petal_pull_face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spr_credits_raft_water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spr_savescreen_steamworks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spr_flowey_disappointed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spr_npc_stresso_tied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spr_martlet_final_background_stars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spr_steamworks_22_shard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spr_macro_froggit_pedestal_light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spr_feisty_four_moray_hand_right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spr_steamworks_06_b_sign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spr_ceroba_guard_1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spr_hotland_platform_left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spr_arrow_markings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spr_bigfrog_knight_slash_reset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spr_flowey_world_floweys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spr_pl_left_geno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spr_pl_down_roof_geno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bg_dalvroom_waterfall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spr_axis_acid_2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spr_chujin_glasses_stressed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spr_martlet_flashback_sit_lookforward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spr_audience_joy_starlo_2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spr_ceroba_p1_4_blouse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spr_credits_hotland_debris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spr_mo_up_steamworks_idle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spr_sir_slither_hurt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spr_pl_run_left_water_geno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spr_heart_yellow_blast_1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spr_steamworks_21_locker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spr_credits_FOREMANtalk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spr_guardener_guy_a_no_arms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spr_cafe_arcade_mew_mew_machine_geno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spr_tumble2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spr_battle_enemy_attack_axis_ball_pulsing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spr_hotland_elevator_part_6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spr_dalv_snowdin_08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spr_endingb_starlo_lookdown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spr_feisty_four_ace_intro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spr_newhome_bg_building_5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spr_feisty_four_ed_body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spr_factory_03_furnace_mask_appear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spr_credits_intermission_martlet_place_hat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bg_dalvroom_watertile_right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spr_npc_kangarufus_tied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spr_steamworks_34_pipe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spr_bigfrog_frogger_road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spr_sousborg_salt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spr_complex_reflection_mask_1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spr_new_steamworks_pipe2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spr_flowey_grin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spr_mansion_grave_fg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spr_bigfrog_fist_2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spr_battle_flowey_gray_eyes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spr_portrait_fchujin_brow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spr_martlet_flowey_eye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spr_steamworks_vendy_face_smug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spr_floweyrise_up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spr_flashback_ceroba_syringewalk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spr_bigfrog_knight_run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spr_asgore_attack_warning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spr_falling_boulders_attack_boulder_pieces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spr_credits_corn_3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spr_battle_flowey_paper_vine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spr_factory_03_furnace_loop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spr_conveyor_puzzle_hint_right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spr_portrait_ceroba_nervous_smile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spr_npc_salloon_card1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spr_battle_enemy_attack_tellyvis_vhs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spr_portrait_ceroba_pensive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spr_endingb_clover_nod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spr_flashback_ceroba_sit_talk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spr_frostermit_hotland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spr_dunes_30d_background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spr_conveyor_items_blue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spr_conveyor_items_red_wrapped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spr_sousborg_egg_yolk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spr_credits_intermission_martlet_put_down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spr_axis_body_hurt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spr_macro_froggit_room_bg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spr_conveyor_indicator_red_x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spr_sousborg_egg_fireball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spr_guardener_guy_a_shield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spr_steamworks_chem_hermit_decorations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spr_endingb_broken_mask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spr_steamworks_21_wall_crack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spr_asgore_walk_right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spr_bigfrog_eights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spr_npc_owen_tied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spr_chem_compound_puzzle_overlay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spr_steamworks_04_generator_screen_geno_red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bg_dalvroom_watertile_left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spr_flashback_ceroba_worried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spr_axis_redeyes_shot_flyback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spr_attack_spray_bottle_spray_disappear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spr_goosic_mouth_destroy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spr_sir_slither_head_lowhp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spr_background_feisty_four_card_diamond_moray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spr_credits_happy_idle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spr_tellyvis_face_sad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spr_battle_flowey_gray_vine_for_grab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flowey_grin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spr_hydrochlorid_acid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spr_credits_robot_2_idle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spr_hotel_shop_puppet_camera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spr_axis_color_laser_orange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spr_comp_party_popper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spr_ceroba_attack_bullet_impact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_filter_distort_smoothnoise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_filter_vignette_texture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_filter_heathaze_noise_sprite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ts_steamworks_chase_tileset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ts_hotel_tables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ts_chem_compound_new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ts_ruins_tileset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ts_ruins02_tileset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ts_ruins_dr_tileset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ts_darkruins2_tileset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ts_darkruins3_tileset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ts_darkruins_water_tileset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ts_darkruins_broken_bridge_tileset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ts_darkruins_pillars_tileset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ts_darkruins_pillars_2_tileset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ts_arrows_tileset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tileset_cobwebs_tileset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ts_branches_tileset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ts_fade_shadow_yellow_tileset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ts_shadows_snowdin_tileset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ts_snowdin_01_yellow_tileset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ts_snowdin_01_yellow_new_tileset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ts_snowdin_02_yellow_tileset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ts_snowdin_02_yellow_new_tileset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ts_snowdin_branches_tileset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ts_dunes_tileset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ts_dunes_2_tileset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ts_dunes_dark_tileset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ts_mine_assets_tileset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ts_mines_crates_tileset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ts_mine_assets_2_tileset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ts_mine_entrances_tileset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ts_oasis_assets_tileset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ts_steamworks_tileset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ts_laundry_room_tileset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ts_steamworks_gothic_tileset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bg_ruins02_tileset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overlay_darkness_tileset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Dark_Ruins_Ambience_tileset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Dark_Ruins_Cave_tileset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Dark_Ruins_stuff_tileset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Pillars_tileset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Dark_Ruins_tileset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Background_Floor_Ambience_tileset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overlay_lightbeam_tileset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ts_darkruins_corn_tileset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ts_darkruins_cave_tileset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ts_big_rock_snowdin_tileset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ts_bridge_snowdin_16_yellow_tileset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ts_bridge_top_snowdin_16_yellow_tileset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ts_steamworks_chem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ts_cabin_outside_tileset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ts_dock_snowdin_16b_yellow_tileset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ts_honeytower_snowdin_14_yellow_tileset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ts_shack_tileset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ts_snowdin_14c_febce_tileset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ts_snowdin_14d_background_tileset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ts_snowdin_14d_hotspring_tileset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ts_snowdin_door_yellow_tileset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ts_martlet_dock_tileset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ts_snowdin_21_arches_tileset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bg_snowdin_15_branches_tileset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bg_snowdin_14_branches_tileset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bg_snowdin_13_branches_tileset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bg_snowdin_12_branches_tileset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bg_snowdin_11_branches_tileset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bg_snowdin_10_branches_tileset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bg_snowdin_09_branches_tileset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bg_snowdin_08_branches_tileset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bg_snowdin_07_branches_tileset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bg_snowdin_06_branches_tileset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ts_cave_path_tileset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para_layer_4_tileset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para_layer_6_tileset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ts_lava_tileset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ts_waterfall_bg_tileset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ts_waterfall_bg_floor_tileset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ts_waterfall_details_tileset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ts_waterfall_foreground_tileset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ts_waterfall_foreground_pillars_tileset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ts_boat_wreckage_tileset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ts_cave_water_tileset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ts_cave_exit_tileset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ts_cave_exit_shadow_tileset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ts_treeoflife_tileset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ts_treefences_tileset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ts_dunes_flowers_tileset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asset_oasis_path_1_tileset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asset_oasis_path_2_tileset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asset_oasis_path_3_tileset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ts_dunes_30b_grass_tileset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bg_dunes_41_overlay_fade_tileset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asset_mines_desk_tileset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bg_wild_east_barn2_tileset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bg_wild_east_hospital_up_tileset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bg_wild_east_hospital_bottom_tileset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bg_wild_east_jail_bars_tileset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bg_wild_east_saloon2_tileset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bg_wild_east_feistyhouse_foreground_tileset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bg_wild_east_feistyhouse_foreground_2_tileset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ts_starlo_farm_tileset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ts_starlo_house_tileset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ts_chem_compound_puzzle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ts_flashback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ts_steamworks_garden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ts_waterfall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ts_newhome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ts_steamworks_garden_dead_bots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ts_flowey_world_tileset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ts_ruins2_newhome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ts_ruins_newhome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ts_last_corridor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pt_micro_froggit_run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pt_steamworks_21_axis_walk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pt_attack_moray_sword_spin_up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pt_flowey_battle_phase_2_paper_right_top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pt_steamworks_21_axis_chase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pt_steamworks_factory_02_cerobajump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pt_garbage_can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pt_flowey_battle_phase_2_paper_left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pth_act_attack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pth_act_attack2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pth_cursor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pth_hitjitter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pth_betray_jitter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pth_cornhad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pt_flier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pth_rorrimhands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pth_rorrimattack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pth_penillahead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pth_penillaarms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pth_penillatail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pt_froggit_intro_head_yellow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froggithpath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tori_disapprove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froggit_escape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pt_toriel_ruins02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toriel3_5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toriel4_5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pt_microfrog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pt_microfrog2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pt_microfrogb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pt_microfrogb2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pt_dalvhead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pt_dalvhouse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pt_dalvhouse2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pt_dalvhouse3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pt_pljump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pt_mo_kiosk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pt_iceblock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pt_toast_jump_snowdin_13_yellow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pt_martlet_snowdin_21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pt_martlet_snowdin_21_leave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pt_clover_jump_snowdin_22_yellow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pt_clover_launch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pt_elevator_guy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pt_clover_jump_swing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pt_clover_jump_off_swing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pt_saloon_jump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pt_saloon_jump_off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pt_saloon_clover_stand_up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pt_starlo_fly_away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pt_dunes_37_couch_jump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pt_small_jump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pt_flowey_battle_phase_2_paper_left_top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pt_attack_moray_sword_spin_down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pt_steamworks_chem_05_player_knockback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pt_steamworks_21_ceroba_chase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pt_flowey_battle_phase_2_paper_right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pt_steamworks_21_axis_walk_neutral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pt_steamworks_factory_02_throw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pt_steamworks_21_axis_chase_geno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pt_macro_froggit_head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seq_pacifist_credits_Events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GMLive_parser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GMLive_tools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GMLive_action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scr_recreate_heart_battle_menu_text_goosic_solo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GMLive_vm_call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GMLiveAPI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GMLive_exec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GMLive_builder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GMLive_call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GMLive_node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GMLive_token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GMLive_seekEval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GMLive_vm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GMLive_thread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GMLive_vm_init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GMLive_seekSetOp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GMLive_compiler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GMLive_roomLoader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GMLive_http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GMLive_nodeTools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GMLive_program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_effect_blend_script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sh_replace_color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in_TextureCoord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sh_silhouette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sh_background_macro_froggit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sh_darken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sh_jrpg_transition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sh_palette_swap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sh_flowey_pixelate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sh_windy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sh_wave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sh_grayscale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sh_reflection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starlo_bg_test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sh_meter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sh_flowey_bg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sh_reflection_hotel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__yy_sdf_shader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_filter_colourise_shader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_filter_tintfilter_shader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_filter_pixelate_shader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_filter_distort_shader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_filter_greyscale_shader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_filter_twirl_distort_shader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_filter_vignette_shader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_filter_heathaze_shader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fnt_chem_computer_screen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Calibri 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fnt_main_battle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Determination Mono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Determination Sans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fnt_mars_needs_cunnilingus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Mars Needs Cunnilingus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fnt_mainb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fnt_dotumche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DotumChe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fnt_hachicro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Hachicro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fnt_stats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fnt_sans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Comic Sans 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fnt_arcade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ChevyRay - Vector Mono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obj_quote_battle_ceroba_outro_4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obj_quote_battle_axis_neutral_geno_end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obj_quote_battle_ceroba_outro_spare_3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obj_steamworks_35_cutscene_geno_outro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obj_mansion_chujin_tapes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obj_slither_body_a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obj_heart_flowey_rooftop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obj_factory_04_torn_documents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obj_newhome_03_cutscene_cave_overlay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obj_martlet_final_armor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obj_battle_enemy_attack_axis_turret_twinkle_2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obj_flowey_world_clover_ghost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obj_autofire_toggle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obj_battle_el_bailador_controller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obj_battle_enemy_attack_axis_energy_ball_magnetic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obj_flowey_1_attack_7_creator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obj_flowey_1_attack_8_slash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obj_macro_froggit_room_controller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obj_quote_battle_feisty_four_t4_ed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obj_battle_enemy_attack_guardener_dynamite_ring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obj_ceroba_phase_2_overworld_cutscene_1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obj_flowey_battle_gray_wheel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obj_intermission_raft_flag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obj_battle_enemy_attack_falling_boulders_boulder_piece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obj_quote_battle_feisty_four_t9_mooch_2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obj_goosic_leg_destroy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obj_steamworks_35_in_battle_cutscene_3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obj_battle_enemy_attack_guardener_seed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obj_heart_yellow_shot_blast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obj_battle_enemy_attack_bullet_spawner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obj_ceroba_phase_2_shield_reappear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obj_martlet_final_body_intro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obj_battle_enemy_attack_sousborg_season_lid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obj_npc_salloon_card1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obj_quote_battle_axis_special_robot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obj_axis_chase_blocker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obj_battle_enemy_attack_ceroba_phase_2_p1_obstacles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obj_tumble_generator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obj_battle_enemy_attack_martlet_wind_gust_final_boulder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obj_npc_searby_break_1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obj_battle_enemy_attack_guardener_attack_8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obj_ceroba_transformation_p1_4_face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obj_flowey_battle_phase_2_gray_pellet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obj_ceroba_phase_2_bell_reappear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obj_battle_enemy_attack_sousborg_season_salt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obj_mansion_office_cabinet_r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obj_flowey_battle_phase_2_weakpoint_parent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obj_hotel_shop_props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obj_flowey_battle_phase_2_organic_virus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obj_screenshake_hurt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obj_battle_enemy_attack_slither_snake_clay_piece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obj_cutscene_steamworks_12_neutral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obj_battle_enemy_attack_bailador_checker_corrupt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obj_flowey_battle_phase_2_controller_gray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obj_goosic_overworld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obj_martlet_attack_block_arrow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obj_asset_steamworks_04_pipe_side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obj_quote_battle_feisty_four_t5_moray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obj_flowey_1_attack_surround_pellet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obj_flowey_1_attack_7_soul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obj_quote_battle_ceroba_outro_1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obj_macro_froggit_pedestal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obj_room_controller_dunes_30c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obj_steamworks_chem_04_cabinet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obj_slither_dead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obj_guardener_guy_a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obj_flowey_1_attack_6_face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obj_flowey_1_attack_shoebox_creator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obj_attack_ed_grab_hand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obj_battle_enemy_attack_axis_orange_laser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obj_background_feisty_four_yellow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obj_crayon_indicator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obj_battle_enemy_attack_ceroba_diamond_hurtbox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obj_arcade_charged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obj_battle_enemy_attack_flowey_lightning_horizontal_warning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obj_tampering_flowey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obj_flowey_1_attack_8_creator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obj_npc_shane_break_1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obj_factory_03_controller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obj_flowey_battle_phase_2_mechanical_saw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obj_feisty_four_moray_head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obj_sousborg_hand_destroy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obj_battle_space_frog_bullet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obj_flowey_flashback_room_final_controller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obj_battle_enemy_attack_slither_snake_generator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obj_steamworks_21_secret_table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obj_chujin_npc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obj_dialogue_flowey_alone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obj_quote_bubble_battle_yellow_above_larger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obj_npc_koala_tied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obj_background_macro_froggit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obj_steamworks_04_controller_geno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obj_steamworks_32_elevator_outside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obj_piece_clover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obj_credits_pacifist_intermission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obj_castle_throne_room_controller_neutral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obj_dialogue_flowey_ending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obj_battle_enemy_attack_mecha_frog_creator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obj_attack_ace_dealing_controller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obj_soundtrack_head_hotland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obj_battle_enemy_attack_ceroba_staff_orange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obj_feather_fall_final_holder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obj_battle_enemy_attack_steam_walls_spin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obj_flowey_1_attack_audience_hate_flower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obj_battle_enemy_attack_axis_geno_6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obj_battle_enemy_attack_pillar_debris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obj_battle_axis_geno_shield_piece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obj_dialogue_giga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obj_glowey_1_attack_eye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obj_axis_tutorial_arrows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obj_quote_battle_sousborg_spare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obj_newhome_03_cutscene_postfight_kill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obj_fight_locked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obj_ceroba_attack_rope_circle_mask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obj_dialogue_final_flowey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obj_battle_enemy_attack_axis_turret_bullet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obj_flowey_1_attack_8_flower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obj_compound_hydrogen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obj_dialogue_chujin_tapes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obj_miner_snake_backtrack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obj_flowey_1_attack_flower_lanes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obj_ceroba_transform_soul_particles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obj_battle_enemy_attack_guardener_attack_5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obj_battle_enemy_attack_sousborg_egg_yolk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obj_attack_ace_dealing_cards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obj_battle_enemy_effect_slither_fog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obj_barrier_container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obj_npc_hotland_bouncer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obj_flowey_battle_gray_spawner_pathetic3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obj_battle_enemy_attack_ceroba_phase_2_p1_lanterns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obj_battle_enemy_attack_ceroba_staff_1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obj_dialogue_narrator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obj_steamworks_23_controller_neutral_geno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obj_asset_steamworks_steam_3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obj_battle_enemy_attack_axis_geno_9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obj_ceroba_cape_2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obj_battle_enemy_attack_dunebud_chase_tumbleweeds_controller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obj_battle_enemy_attack_ace_shockwave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obj_battle_enemy_attack_macro_knight_bullet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obj_castle_01_controller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obj_battle_enemy_attack_asgore_checker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obj_battle_enemy_attack_eq_visualizer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obj_steamworks_17_b_controller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obj_ceroba_attack_bullet_trail_fireball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obj_goosic_mouth_destroy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obj_quote_bubble_battle_yellow_above_thin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obj_battle_enemy_attack_sousborg_flip_pan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obj_sousborg_spoon_destroy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obj_kanako_npc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obj_ceroba_ring_surface_controller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obj_ceroba_defeated_hair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obj_reflection_shader_complex_hall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obj_jandroid_headphones_destroy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obj_dialogue_flowey_distant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obj_ceroba_attack_fireball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obj_ceroba_transformation_p1_4_staff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obj_npc_hotland_frostermit_snow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obj_battle_enemy_attack_flower_jump_side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obj_hotland_3_paci_blocker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obj_npc_backtrack_sweet_corn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obj_battle_enemy_attack_guardener_throwable_item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obj_factory_wire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obj_ceroba_transformation_p1_4_blouse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obj_feisty_four_ed_body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obj_quote_battle_ceroba_outro_spare_4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obj_credits_intermission_ripple_spawner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obj_dunes_40_geno_controller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obj_battle_enemy_attack_ceroba_phase_2_p2_spawner_mask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obj_ceroba_attack_bullet_spawner_mask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obj_battle_enemy_attack_macro_frogger_creator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obj_battle_enemy_attack_ceroba_phase_2_attack_spawner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obj_hotland_roof_cutscene_neutral_2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obj_tumble_large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obj_steamworks_27_box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obj_battle_enemy_attack_flowey_spiral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obj_flowey_battle_phase_2_lowpoly_leaf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obj_battle_enemy_attack_asgore_hand_vertical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obj_fmartlet_star_explosion_hurt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obj_steamworks_21_controller_geno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obj_steamworks_27_controller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obj_ending_flashback_02_noise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obj_feisty_four_ed_legs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obj_battle_debugger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obj_mansion_bedroom_nightstand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obj_steamworks_07_controller_old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obj_complex_anti_plant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obj_npc_fan_fan_hotland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obj_rope_circle_part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obj_blueprint_steamworks_29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obj_flowey_battle_phase_2_clay_cone_collider_orange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obj_quote_battle_dunebud_b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obj_newhome_trash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obj_battle_enemy_attack_ceroba_flower_spray_spawner_pacifist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obj_flowey_1_attack_audience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obj_enemy_kill_check_pacifist_steamworks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obj_ceroba_pacifist_act_helper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obj_factory_02_controller_02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obj_npc_backtrack_swig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obj_dance_collider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obj_quote_battle_axis_neutral_post_attacks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obj_flowey_1_attack_10_creator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obj_dunes_42_d_controller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obj_attack_coin_rain_ace_cards_controller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obj_part_steamworks_lava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obj_flowey_battle_gray_cross_bomb_smoke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obj_asset_steamworks_pipe_1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obj_steamworks_34_pellets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obj_flowey_battle_phase_2_clay_eyedrop_spawner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obj_attack_mooch_coin_rain_controller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obj_steamworks_34_dead_vendy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obj_battle_enemy_attack_macro_choir_frog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obj_noteblock_hotland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obj_goosic_body_a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obj_battle_enemy_attack_macro_choir_frog_blue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obj_ceroba_phase_2_shield_destroy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obj_martlet_final_2_attack_controller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obj_mansion_study_overlay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obj_flowey_battle_phase_2_clay_bullet_generator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obj_battle_enemy_attack_guardener_attack_1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obj_battle_enemy_attack_bullet_2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obj_mfnpcfinal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obj_mansion_kanako_bed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obj_battle_enemy_attack_ceroba_phase_1_leaves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obj_fmartlet_2_spawner_blocks_4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obj_martlet_final_talon_back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obj_guardener_guy_b_shield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obj_flowey_battle_phase_2_clay_droop_bullet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obj_chem_05_cutscene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obj_feisty_four_mooch_body_full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obj_martlet_final_overworld_cutscene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obj_npc_kangarufus_tied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obj_factory_02_hint_check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obj_martlet_final_2_head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obj_ceroba_attack_fireball_obstacle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obj_bacgkround_boss_battle_axis_number_spawner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obj_tellyvis_body_a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obj_guardener_vines_controller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obj_battle_enemy_attack_ceroba_phase_2_special_attack_spawner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obj_hotland_03_elevator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obj_dialogue_steamworks_33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obj_tellyvis_overworld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obj_martlet_final_2_fist_2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obj_flowey_1_attack_4_creator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obj_quote_battle_feisty_four_t9_ace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obj_martlet_attack_splitting_feather_target_axis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obj_newhome_03_cutscene_clover_soul_capsule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obj_battle_enemy_attack_space_rock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obj_light_master_old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obj_starlo_dead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obj_dunes_43_cutscene_base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obj_npc_finger_break_1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obj_steamworks_18b_controller_geno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obj_macro_froggit_pacifist_collider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obj_battle_enemy_attack_sousborg_egg_boil_smoke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obj_shadow_figure_master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obj_hotel_elevator_light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obj_wild_east_feisty_five_logo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obj_jandroid_broom_destroy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obj_debug_skipper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obj_quote_battle_bailador_attack_end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obj_factory_02_conveyor_victory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obj_steamworks_13_vines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obj_steamworks_34_flowey_disappear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obj_battle_enemy_attack_asgore_warning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obj_flowey_battle_lowpoly_spawner_dspikes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obj_quote_battle_guardener_death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obj_guardener_bot_3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obj_quote_battle_axis_death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obj_npc_pyramid_break_5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obj_quote_battle_martlet_genocide_final_intro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obj_jandroid_tellyvis_destroy_leg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obj_battle_enemy_attack_x_colors_creator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obj_battle_enemy_attack_asgore_sinusoid_flame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obj_chem_05_floor_melt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obj_cutscene_steamworks_12_geno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obj_cutscene_starlo_post_fight_neutral_alive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obj_pre_barrier_controller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obj_particle_flowey_world_clover_bits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obj_ceroba_attack_fire_mask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obj_steamworks_chem_07_door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obj_battle_enemy_attack_sousborg_egg_boil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obj_newhome_03_cutscene_mask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obj_dialogue_intro_shop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obj_dialogue_pacifist_ending_flashbacks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obj_flowey_battle_screen_glitch_wheel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obj_slither_body_b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obj_npc_backtrack_crispy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obj_dunes_30_tree_trunk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obj_cactus_damager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obj_battle_enemy_attack_space_green_frog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obj_ceroba_transformation_p1_shield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obj_battle_enemy_attack_axis_geno_10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obj_axis_neutral_ending_cutscene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obj_battle_enemy_attack_ceroba_flower_bullet_pacifist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obj_flowey_battle_gray_spawner_vines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obj_dialogue_steal_shop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obj_flowey_world_ruins_rock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obj_fmartlet_collision_mask_martlet_fly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obj_steamworks_29_box_4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obj_petal_pull_pollen_spawner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obj_steamworks_35_cutscene_geno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obj_raft_flowey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obj_steamworks_factory_elevators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obj_cutscene_starlo_post_fight_neutral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obj_macro_froggit_body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obj_final_green_frog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obj_factory_02_seesaw_puzzle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obj_npc_pyramid_break_1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obj_ceroba_sideburn_left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obj_ceroba_phase_1_transformation_effect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obj_battle_enemy_attack_axis_bomb_geno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obj_npc_backtrack_rorrim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obj_battle_enemy_attack_axis_turret_twinkle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obj_flowey_world_spear_spawner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obj_battle_enemy_axis_generator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obj_screen_melt_effect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obj_battle_enemy_attack_ceroba_flower_circle_full_checker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obj_heart_death_screen_flowey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obj_compound_titanium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obj_martlet_attack_splitting_feather_ext_checker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obj_heart_flowey_battle_dummy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obj_flowey_1_attack_6_creator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obj_flowey_1_attack_pellet_spin_creator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obj_battle_enemy_attack_tellyvis_logo_white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obj_steamworks_vendy_body_shop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obj_battle_enemy_attack_flowey_opener_checker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obj_chem_05_maze_puzzle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obj_battle_enemy_attack_martlet_feather_fall_feather_final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obj_mansion_hall_fridge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obj_flowey_battle_gray_spawner_pathetic1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obj_battle_enemy_attack_axis_energy_ball_boss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obj_summary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obj_sworks_id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obj_martlet_attack_splitting_feather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obj_fmartlet_spawner_opener_2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obj_factory_03_shaft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obj_heart_initiate_battle_flowey_rooftop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obj_battle_enemy_attack_axis_geno_2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obj_battle_fmartlet_flowey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obj_ceroba_dead_pacifist_staff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obj_waterfall_water_ripples_north_overworld_yellow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obj_robot_build_finished_robot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obj_martlet_final_slowdown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obj_npc_mooch_backtrack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obj_steamworks_22_axis_throwing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obj_fmartlet_spawner_opener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obj_flowey_world_lever_fake_old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obj_macro_froggit_room_gate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obj_ceroba_attack_fire_pillar_spawner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obj_dunes_42b_npc_stardad_neutral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obj_battle_enemy_ceroba_phase_2_outro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obj_fmartlet_spawner_falling_meteors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obj_fpellets_fake_martlet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obj_battle_enemy_attack_ceroba_diamond_attack_phase2_spawner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obj_seesaw_light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obj_heart_player_response_shop_geno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obj_axis_body_geno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obj_heart_yellow_shot_blast_axis_cutscene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obj_ceroba_attack_fire_pillar_base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obj_ceroba_attack_fire_pillar_top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obj_final_boss_circle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obj_battle_enemy_attack_flowey_spiral_attack_10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obj_flowey_battle_phase_2_vine_thick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obj_sousborg_perfectly_edible_egg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obj_dunes_43_cone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obj_heart_battle_fighting_yellow_flowey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obj_npc_hermit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obj_factory_02_seesaw_item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obj_buff_froggit_body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obj_hotland_roof_light_controller_follower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obj_flowey_battle_phase_2_organic_head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obj_ceroba_special_attack_fireball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obj_credits_final_geno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obj_mansion_kitchen_cutting_board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obj_battle_enemy_attack_ceroba_phase_2_p1_obstacle_spawner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obj_battle_enemy_attack_macro_space_frog_creator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obj_asgore_soul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obj_intermission_goggles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obj_factory_02_conveyor_indicator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obj_dunes_37_barrel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obj_battle_ceroba_phase_1_transformation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obj_martlet_attack_talon_scratch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obj_ceroba_phase_2_shield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obj_battle_enemy_attack_ceroba_phase_1_background_leaves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obj_battle_enemy_attack_mecha_frog_shockwave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obj_flowey_world_blook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obj_steamworks_29_flowers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obj_npc_cup_break_1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obj_quote_battle_ffstarlo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obj_intermission_hat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obj_battle_enemy_attack_slither_warning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obj_quote_battle_feisty_four_t6_ace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obj_steamworks_31_cutscene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obj_asset_steamworks_steam_2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obj_npc_moray_guitar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obj_ceroba_transformation_p1_4_arm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obj_heart_battle_menu_guardener_fake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obj_macro_froggit_particle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obj_fmartlet_spawner_gauntlet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obj_npc_handlord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obj_steamworks_35_cutscene_neutral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obj_npc_hotland_frostermit_robo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obj_tumble_small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obj_dunebud_overworld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obj_battle_fade_in_screen_white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obj_steamworks_factory_02_door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obj_battle_enemy_attack_bigfrog_fly_villaintarget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obj_dunes_29b_controller_geno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obj_battle_enemy_attack_ceroba_phase_2_p2_rope_circle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obj_axis_body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obj_ceroba_transformation_p1_4_legs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obj_battle_enemy_attack_guardener_arm_smoke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obj_fmartlet_spawner_wings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obj_asgore_trident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obj_manta_npc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obj_barrier_cutscene_neutral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obj_battle_enemy_attack_martlet_beams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obj_part_leak_complex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obj_battle_flashback_07_controller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obj_npc_complex_lobby_lad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obj_battle_enemy_attack_energy_balls_spin_creator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obj_npc_stresso_tied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obj_flowey_battle_phase_2_controller_patchwork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obj_feisty_four_ace_intro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obj_martlet_final_overworld_cutscene_2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obj_npc_rock_man_dunes_30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obj_chem_05_cutscene_b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obj_light_drawer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obj_tellyvis_dead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obj_factory_02_trashcan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obj_battle_enemy_attack_guardener_dynamite_explosion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obj_sousborg_salt_destroy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obj_goosic_leg_back_destroy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obj_steamworks_36_controller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obj_steamworks_14_vent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obj_ceroba_phase_2_p1_lantern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obj_flowey_battle_phase_2_clay_floor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obj_dunes_42_d_blinds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obj_battle_enemy_attack_mecha_frog_hand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obj_fmartlet_spawner_talon_wall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obj_ceroba_phase_2_bell_destroy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obj_npc_backtrack_flier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obj_battle_enemy_attack_slither_pottery_generator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obj_ceroba_phase_2_overworld_cutscene_2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obj_quote_battle_feisty_four_t1_moray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obj_flowey_battle_gray_spawner_pathetic4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obj_chem_05_door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obj_steamworks_33_bridge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obj_battle_enemy_attack_flowey_explosion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obj_battle_enemy_attack_martlet_wind_gust_final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obj_battle_enemy_attack_flowey_lightning_vertical_warning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obj_battle_enemy_attack_macro_choir_frog_green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obj_dialogue_battle_move_select_any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obj_battle_enemy_attack_asgore_hand_horizontal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obj_battle_enemy_attack_macro_choir_platform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obj_steamworks_31_cutscene_neutral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obj_battle_enemy_attack_bullet_impact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obj_rope_circle_part_destroy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obj_mail_station_steamworks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obj_verlet_rope_generator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obj_quote_battle_ceroba_outro_kill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obj_barrier_cutscene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obj_sousborg_body_bottom_destroy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obj_chem_05_maze_wall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obj_attack_ed_grab_controller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obj_npc_hotland_spidergirl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obj_chem_05_trashcan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obj_steamworks_04_generator_screen_geno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obj_castle_01_elevator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obj_flowey_battle_phase_2_lowpoly_hurtbox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obj_bigfrog_log_frog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obj_battle_enemy_attack_macro_choir_frog_orange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obj_battle_enemy_attack_guardener_launcher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obj_martlet_final_2_hair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obj_battle_enemy_attack_axis_red_warning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obj_battle_enemy_attack_macro_frogger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obj_quote_battle_martlet_genocide_final_2_intro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obj_flowey_battle_phase_2_clay_droop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obj_battle_enemy_attack_asgore_circle_flame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obj_battle_enemy_attack_axis_geno_4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obj_battle_enemy_attack_axis_lobbing_bombs_2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obj_factory_02_seesaw_victory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obj_battle_enemy_attack_axis_shield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obj_attack_ed_grab_hand_solo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obj_battle_enemy_attack_axis_geno_8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obj_battle_enemy_attack_ceroba_diamond_buff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obj_flowey_battle_organic_virus_spawner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obj_fmartlet_spawner_feathers_wings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obj_hotland_roof_soul_grab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obj_martlet_final_2_legs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obj_flowey_battle_gray_spawner_pathetic2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obj_battle_enemy_attack_ceroba_phase_2_p1_spinning_staff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obj_flowey_battle_gray_wheel_petals_special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obj_flowey_battle_lowpoly_spawner_stickbug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obj_miner_stable_backtrack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obj_flowey_battle_phase_2_mechanical_pellet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obj_flowey_battle_ow_determination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obj_goosic_disc_destroy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obj_battle_enemy_attack_axis_geno_3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obj_ceroba_phase_2_mercy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obj_feisty_four_moray_legs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obj_battle_enemy_attack_sousborg_flip_generator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obj_battle_enemy_attack_guardener_launcher_destroyable_fadein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obj_steamworks_35_pacifist_gate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obj_steamworks_22_ball_flash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obj_ceroba_debugger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obj_quote_battle_feisty_four_t3_mooch_2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obj_fmartlet_spawner_feathers_scratch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obj_attack_moray_sword_spin_remnant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obj_ceroba_scream_ring_spawner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obj_fmartlet_2_spawner_blocks_1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obj_fmartlet_spawner_feathers_meteors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obj_flowey_battle_gray_fly_trap_warning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obj_barrier_container_surface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obj_battle_enemy_attack_bigfrog_frog_tongue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obj_flowey_battle_phase_2_weakpoint_spikes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obj_battle_enemy_attack_guardener_launcher_fadein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obj_battle_enemy_attack_ceroba_flower_circle_flower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obj_battle_enemy_attack_macro_choir_note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obj_battle_enemy_attack_sousborg_egg_sizzle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obj_martlet_final_talon_front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obj_sousborg_head_destroy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obj_battle_enemy_attack_axis_geno_5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obj_flowey_battle_lowpoly_spawner_hspikes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obj_dunes_42b_npc_orion_neutral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obj_flowey_battle_gray_spawner_horses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obj_steamworks_05_acid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obj_steamworks_21_locker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obj_steamworks_chase_skip_vent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obj_factory_02_item_destroy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obj_battle_enemy_attack_bullet_1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obj_battle_enemy_attack_guardener_attack_12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obj_scripted_encounter_random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obj_battle_enemy_attack_decibat_waves_checker_corrupt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obj_guardener_guy_c_gun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obj_spikes_flowey_world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obj_ceroba_cape_1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obj_mansion_kanako_toys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obj_sousborg_cleaver_destroy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obj_factory_03_empty_cache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obj_battle_enemy_attack_axis_turrets_3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obj_fmartlet_wings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obj_battle_enemy_attack_martlet_feather_ext_checker_final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obj_mansion_hall_bedroom_door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obj_battle_enemy_attack_hand_lasers_creator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obj_battle_enemy_attack_axis_blue_laser_geno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obj_soundtrack_hotland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part_steamworks_22_glass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obj_newhome_03_cutscene_postfight_spare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obj_battle_enemy_attack_macro_car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obj_battle_enemy_attack_guardener_attack_4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obj_steamworks_35_in_battle_cutscene_2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obj_battle_enemy_attack_spray_bottle_spray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obj_quote_battle_sousborg_act_spawner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obj_feisty_four_ed_intro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obj_npc_bubblo_break_1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obj_fmartlet_star_destroy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obj_battle_enemy_attack_asgore_hands_flame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obj_hotland_complex_elevator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obj_quote_battle_goosic_a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obj_mansion_study_tv_glitch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obj_battle_enemy_attack_axis_energy_ball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obj_sousborg_glass_destroy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obj_battle_enemy_attack_sousborg_egg_boil_fireball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obj_hotel_shop_outside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obj_battle_enemy_attack_ceroba_phase_2_p1_circling_lanterns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obj_quote_battle_feisty_four_t10_ed_2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obj_rooftop_resettext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obj_steamworks_23_controller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obj_npc_turtle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obj_flowey_battle_phase_2_side_vine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obj_chem_01_cutscene_geno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obj_arcade_bullet_big_hurtbox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obj_factory_02_conveyor_item_dog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obj_oasis_indoors_dynamic_music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obj_flowey_battle_phase_2_stage_destroy_effect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obj_bigfrog_log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obj_castle_throne_room_controller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obj_steamworks_22_controller_neutral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obj_castle_03_cutscene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obj_mansion_office_drawer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obj_goosic_neck_destroy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obj_battle_enemy_attack_pillar_gray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obj_ceroba_transformation_soul_effect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obj_conveyor_stamp_red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obj_heart_battle_menu_fight_fake_martlet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obj_battle_enemy_attack_spray_bottle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obj_battle_enemy_attack_ceroba_flower_spiral_spawner_pacifist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obj_compound_party_popper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obj_mansion_trapdoor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obj_miner_bryan_backtrack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obj_battle_enemy_attack_asgore_warning_flame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obj_withered_flowey_1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obj_crayon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obj_ceroba_transformation_p1_hair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obj_battle_enemy_attack_ceroba_diamond_attack_checker_pacifist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obj_battle_enemy_attack_guardener_attack_9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obj_mansion_trapdoor_particles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obj_battle_enemy_attack_guardener_attack_7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obj_quote_battle_flowey_final_1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obj_flowey_battle_phase_2_clay_eyedrop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obj_mansion_chujin_grave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obj_battle_enemy_attack_bigfrog_frog_tongue_tip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obj_verlet_integration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obj_ceroba_sideburn_right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obj_quote_battle_axis_attack_end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obj_axis_npc_backtrack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obj_ceroba_attack_bullet_spawner_spawner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obj_dunes_30_tree_spawner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obj_battle_enemy_attack_ceroba_phase_2_p2_obstacle_spawner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obj_attack_ed_grab_hand_hurtbox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obj_battle_enemy_attack_ceroba_petal_bg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obj_npc_salloon_card3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obj_steamworks_21_controller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obj_battle_enemy_attack_axis_energy_ball_boss_red_explode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obj_quote_battle_feisty_four_t8_ed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obj_battle_enemy_attack_jandroid_slippery_floor_warning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obj_battle_enemy_attack_sousborg_season_salt_flow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obj_steamworks_34_vendy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obj_story_pillars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obj_flowey_battle_mechanical_spawner_hsaws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obj_factory_02_conveyor_puzzle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obj_attack_ceroba_bell_ring_orange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obj_axis_geno_rapid_lvl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obj_battle_enemy_attack_tellyvis_remote_generator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obj_fmartlet_spawner_talon_walls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obj_attack_moray_balls_sword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obj_flowey_battle_phase_2_controller_mechanical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obj_macro_froggit_head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obj_slither_overworld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obj_npc_hotland_cold_man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obj_battle_enemy_attack_ceroba_phase_1_staff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obj_battle_enemy_attack_axis_energy_ball_pulse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obj_background_starlo_battle_yellow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obj_death_screen_fade_out_flowey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obj_mansion_office_cabinet_l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obj_asset_steamworks_steam_4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obj_quote_battle_feisty_four_t3_mooch_1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obj_martlet_final_leg_back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obj_asset_steamworks_steam_6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obj_tumble_master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obj_steamworks_32_elevator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obj_battle_enemy_attack_axis_bomb_2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obj_background_hotland_roof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obj_dunes_08b_fence_door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obj_battle_enemy_attack_mecha_frog_cockpit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obj_battle_enemy_attack_ceroba_phase_2_obstacle_spawn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obj_battle_enemy_attack_color_lasers_creator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obj_slippery_ghost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obj_battle_enemy_attack_macro_log_frog_creator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obj_factory_03_minigame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obj_flowey_battle_phase_2_yarn_hand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obj_asset_steamworks_pipe_2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obj_factory_02_conveyor_item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obj_heart_battle_fighting_red_slippery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obj_heart_yellow_shot_big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obj_jandroid_tellyvis_destroy_body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obj_martlet_final_2_base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obj_guardener_guy_gun_gun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obj_battle_enemy_attack_axis_turrets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obj_mansion_entrance_doors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obj_quote_battle_ceroba_outro_3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obj_necklace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obj_jandroid_tellyvis_destroy_antena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obj_gold_cache_steamworks_factory_03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obj_battle_enemy_attack_ceroba_phase_1_bell_fragments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obj_factory_02_seesaw_wall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obj_battle_enemy_attack_martlet_wing_gust_final_spawner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obj_compound_ketchup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obj_pulley_elevator_top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obj_battle_enemy_attack_jg_2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obj_flowey_battle_phase_2_controller_lowpoly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obj_battle_enemy_attack_axis_energy_ball_explosion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obj_mansion_study_particles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obj_steamworks_22_energy_ball_fake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obj_battle_enemy_attack_ceroba_petal_pile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obj_flowey_1_attack_petal_pull_creator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obj_flashback_02_toriel_mini_cutscene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obj_battle_enemy_attack_jandroid_slippery_floor_bucket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obj_battle_enemy_attack_sousborg_egg_piece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obj_compound_chlorine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obj_battle_enemy_attack_axis_blue_laser_spin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obj_flowey_world_clover_dead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obj_factory_numpad_overlay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obj_battle_enemy_attack_axis_geno_1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obj_compound_gold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obj_battle_enemy_attack_sousborg_egg_fire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obj_flowey_battle_gray_spawner_crossbombs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obj_steamworks_38_elevator_face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obj_compound_soda_pepper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obj_ceroba_pillar_warning_special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obj_storm_fan_lever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obj_martlet_final_attack_controller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obj_quote_battle_jandroid_a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obj_npc_backtrack_penilla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obj_battle_enemy_attack_martlet_feather_circle_final_spawner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obj_battle_enemy_attack_rotating_bullet_explode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obj_chairiel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obj_compound_soda_mints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obj_battle_enemy_attack_macro_big_frog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obj_factory_02_seesaw_puzzle_recreator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obj_mansion_lroom_fireplace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obj_flowey_battle_phase_2_lowpoly_dspike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obj_attack_ace_cards_shape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obj_battle_enemy_attack_guardener_attack_6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obj_quote_battle_feisty_four_t10_starlo_1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obj_battle_enemy_attack_axis_energy_ball_boss_red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obj_steamworks_footsteps_collider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obj_flowey_world_spear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obj_fmartlet_spawner_wings_scratch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obj_ceroba_transformation_p1_destroy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obj_robot_build_finished_robot_item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obj_battle_enemy_attack_asgore_sinusoid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obj_battle_enemy_attack_ceroba_flower_circle_opener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obj_feisty_four_ed_hand_right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obj_newhome_03_cutscene_clover_soul_absorb_effect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obj_battle_enemy_attack_jg_1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obj_steamworks_35_trashcan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obj_flowey_1_attack_pellet_circle_spawner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obj_battle_enemy_attack_slither_snake_clay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obj_hotland_roof_cutscene_neutral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obj_battle_enemy_attack_ceroba_shotgun_pacifist_checker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obj_heart_flowey_world_split_fast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obj_battle_enemy_attack_pillar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obj_macro_frog_counter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obj_flowey_world_stalagmites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obj_miner_tall_backtrack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obj_mansion_study_tv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obj_flowey_world_camera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obj_dunes_42_b_npc_crestina_neutral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obj_battle_enemy_attack_ceroba_phase_2_shield_bells_attack_3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obj_steamworks_factory_02_face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obj_ceroba_body_pacifist_phase_1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obj_quote_battle_ceroba_outro_2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obj_hotel_shop_puppet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obj_guardener_bot_2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obj_macro_froggit_light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obj_battle_enemy_attack_ceroba_phase_2_attack_spawner_2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obj_vines_fake_martlet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obj_steamworks_29_gardener_bot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obj_wild_east_endgame_cutscene_01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obj_battle_enemy_attack_steam_puffs_creator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obj_battle_enemy_attack_pulse_energy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obj_compound_neon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obj_battle_enemy_attack_macro_gun_flies_creator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obj_flowey_battle_screen_glitch_ending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obj_feisty_four_mooch_intro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obj_mansion_kanako_books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obj_battle_enemy_attack_ceroba_petal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obj_battle_enemy_attack_guardener_bullet_impact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obj_battle_enemy_attack_bullet_residue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obj_battle_enemy_attack_bigfrog_frog_run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obj_npc_hotland_producer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obj_battle_enemy_attack_guardener_gear_piece_big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obj_steamworks_29_in_battle_cutscene_4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obj_macro_froggit_room_door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obj_jandroid_body_bottom_destroy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obj_ceroba_mask_overworld_transition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obj_mansion_entrance_door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obj_rodney_head_hotland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obj_mansion_hall_study_door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obj_guardener_meter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obj_axis_trash_shot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obj_npc_sandstorm_dunes_30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obj_battle_enemy_attack_macro_transform_creator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obj_quote_battle_tellyvis_a_2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obj_battle_enemy_attack_flowey_lightning_horizontal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obj_pedla_overworld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obj_attack_guardener_laser_warning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obj_battle_flowey_background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obj_battle_enemy_attack_axis_turret_circling_geno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obj_heart_flowey_world_split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obj_battle_enemy_attack_jandroid_garbage_can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obj_mail_station_hotland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obj_flowey_world_lasers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obj_quote_battle_ceroba_flashback_02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obj_battle_enemy_attack_axis_geno_energy_ball_pulse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obj_battle_enemy_attack_guardener_launcher_explosion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obj_flowey_battle_phase_2_lowpoly_vulnerable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obj_flowey_battle_screen_glitch_attack_switch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obj_attack_ed_smash_boulders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obj_battle_enemy_attack_mecha_frog_glass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obj_martlet_attack_block_arrow_static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obj_battle_enemy_attack_guardener_launcher_destroyable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obj_heart_yellow_shot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obj_shadow_drawer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obj_hotland_roof_syringe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obj_locked_door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obj_battle_enemy_attack_macro_frog_choir_creator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obj_battle_enemy_attack_macro_tongue_attack_creator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obj_flowey_battle_screen_glitch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obj_compound_sodium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obj_jandroid_head_destroy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obj_fmartlet_spawner_circular_scratch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obj_battle_enemy_attack_axis_bomb_explode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obj_geno_narration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obj_flowey_battle_phase_2_lowpoly_stickbug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obj_menu_flowey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obj_chem_05_computer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obj_battle_enemy_attack_starlo_shooting_dynamite_checker_corrupt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obj_chair_man_snowdin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obj_water_ripple_controller_waterfall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obj_battle_enemy_attack_martlet_final_explosion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obj_battle_enemy_attack_axis_blue_laser_grid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obj_battle_enemy_attack_jandroid_slippery_floor_generator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obj_battle_enemy_attack_color_lasers_2_creator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obj_quote_battle_tellyvis_a_mid_attack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obj_ceroba_phase_2_p1_circling_lantern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obj_steamworks_35_cutscene_geno_outro_alt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obj_flowey_battle_phase_2_paper_ball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obj_attack_ceroba_transform_ring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obj_asset_steamworks_dark_pipe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obj_flowey_1_attack_mouth_face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obj_dunes_43_number_pad_destroyed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obj_truelab_door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obj_cafe_dunes_shop_geno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obj_flowey_1_attack_mouth_face_creator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obj_factory_04_trashcan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obj_factory_04_controller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obj_fmartlet_star_medium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obj_steamworks_22_controller_pacifist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obj_battle_enemy_attack_axis_energy_ball_boss_geno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obj_steamworks_17_lever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obj_battle_enemy_attack_cactony_needle_top_generator_duo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obj_dalv_luggage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obj_attack_moray_sword_spin_orange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obj_factory_03_numpad_number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obj_battle_enemy_attack_spawner_asgore_fire_circle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obj_guardener_guy_a_noarms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obj_quote_battle_feisty_four_t9_mooch_1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obj_compound_rutherfordium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obj_battle_enemy_attack_axis_laser_grid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obj_flowey_battle_gray_vine_for_grab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obj_quote_battle_slither_b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obj_battle_enemy_attack_tellyvis_tape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obj_utslime_backtrack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obj_quote_bubble_robot_battle_yellow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obj_battle_ceroba_red_bullet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obj_jandroid_hand_destroy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obj_battle_enemy_attack_ceroba_phase_2_shield_bells_attack_2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obj_feisty_four_moray_hand_left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obj_complex_1c_doors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obj_martlet_attack_talon_scratch_collide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obj_flowey_battle_gray_vine_grab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obj_sousborg_body_a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obj_battle_enemy_attack_flowey_lightning_vertical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obj_seesaw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obj_factory_02_numpad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obj_flowey_1_attack_7_shard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obj_chair_man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obj_crayon_box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obj_complex_plant_2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obj_battle_enemy_attack_ceroba_pillars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obj_doorway_cerobas_mansion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obj_hotland_03b_trash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obj_flowey_battle_gray_spawner_guns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obj_ceroba_phase_2_shield_reappear_old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obj_flowey_1_attack_pellet_circle_pellet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obj_sousborg_demonstration_egg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obj_steamworks_16_in_battle_cutscene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obj_battle_enemy_attack_ceroba_phase_2_p1_ribbon_attack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obj_battle_flowey_background_ui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obj_guardener_flower_corrupt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obj_quote_battle_ceroba_outro_spare_2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obj_battle_enemy_attack_ceroba_phase2_bell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obj_battle_enemy_attack_guardener_laser_launcher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obj_chem_05_maze_puzzle_player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obj_steamworks_chem_07_id_reader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obj_battle_enemy_attack_macro_car_smoke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obj_castle_02_controller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obj_rodney_hotland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obj_battle_enemy_attack_guardener_checker_corrupt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obj_mansion_kotatsu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obj_npc_backtrack_dalv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obj_credits_final_neutral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obj_flowey_battle_gray_spawner_flytraps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obj_quote_battle_starlo_outro_alt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obj_steamworks_29_in_battle_cutscene_1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obj_battle_enemy_attack_ceroba_flower_circle_full_spawner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obj_battle_enemy_attack_martlet_feather_circle_final_checker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obj_battle_enemy_attack_axis_orange_laser_grid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obj_asset_steamworks_steam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obj_castle_02_controller_party_member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obj_flowey_battle_ow_vine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obj_martlet_body_part_base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obj_conveyor_stamp_blue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obj_kill_ceroba_ending_flowey_cutscene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obj_ceroba_quote_controller_flashback_02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obj_quote_battle_martlet_genocide_final_2_outro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obj_attack_ceroba_bell_ring_white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obj_npc_hotland_spider_worker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obj_hermit_bookshelf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obj_battle_enemy_attack_axis_turret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obj_ceroba_phase_2_overworld_cutscene_dialogue_chujin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obj_flowey_rooftop_noise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obj_steamworks_29_in_battle_cutscene_3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obj_flowey_battle_paper_ball_spawner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obj_jandroid_body_top_destroy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obj_flowey_battle_phase_2_paper_thorn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obj_newhome_special_bench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obj_robot_destroy_part_parent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obj_dev_console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obj_hotland_roof_cutscene_geno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obj_attack_ceroba_bell_ring_blue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obj_fmartlet_spawner_splitting_feathers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obj_background_boss_battle_axis_yellow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obj_flowey_1_attack_intermission_hands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obj_steamworks_22_energy_ball_fake_2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obj_attack_cycler_flowey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obj_asgore_npc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obj_martlet_blue_shader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obj_sousborg_left_arm_2_destroy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obj_flowey_battle_ow_flashing_arrow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obj_battle_enemy_attack_tellyvis_tape_generator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obj_factory_03_axis_flashlight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obj_norunzone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obj_pellet_steamworks_34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obj_battle_enemy_attack_smoke_puff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obj_flowey_battle_phase_2_organic_bloodcell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obj_miner_jacket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obj_barrier_soul_battle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obj_npc_card_players_controller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obj_flashback_transition_glitch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obj_hotland_roof_cutscene_pacifist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obj_screen_fade_effect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obj_flowey_battle_phase_2_clay_growing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obj_goosic_body_b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obj_big_boss_backtrack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obj_battle_ceroba_special_attack_red_bullet_hitbox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obj_macro_froggit_chest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obj_martlet_attack_glass_hurtbox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obj_steamworks_37_controller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obj_battle_enemy_attack_spawner_asgore_circle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obj_flowey_battle_phase_2_controller_organic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obj_battle_enemy_attack_axis_turret_geno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obj_battle_enemy_attack_martlet_ff_2_final_checker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obj_steamworks_35_in_battle_cutscene_1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obj_attack_mooch_coin_bag_controller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obj_npc_hotland_diamond_boy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obj_battle_enemy_attack_bigfrog_fly_herotarget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obj_guardener_bot_1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obj_steamworks_35_cutscene_pacifist_alt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obj_quote_battle_axis_pacifist_cutscenes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obj_npc_starlo_backtrack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obj_ceroba_scream_ring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obj_battle_justice_effect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obj_flowey_battle_organic_bloodcell_spawner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obj_dunes_25_controller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obj_ceroba_transformation_p1_bell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obj_battle_enemy_attack_space_frog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obj_martlet_attack_talon_giant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obj_petal_generator_phase_1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obj_flowey_1_attack_shoebox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obj_attack_moray_balls_controller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obj_mansion_study_tv_interact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obj_battle_ceroba_special_attack_red_bullet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obj_goosic_dead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obj_flowey_battle_phase_2_paper_plane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obj_flowey_rooftop_big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obj_battle_enemy_attack_guardener_seed_grow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obj_arcade_bullet_big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obj_cutscene_steamworks_34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obj_steamworks_33_cutscene_neutral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obj_battle_enemy_attack_sousborg_season_generator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obj_castle_beam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obj_parallax_background_steamworks_34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obj_martlet_attack_wing_feather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obj_battle_enemy_attack_space_rock_debris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obj_mansion_chujin_tape_extra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obj_battle_enemy_attack_jandroid_garbage_cans_duo_generator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obj_ceroba_dead_pacifist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obj_attack_moray_sword_spin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obj_attack_ed_grab_hand_hurtbox_return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obj_flowey_1_attack_9_head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obj_crayon_minigame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obj_sme_yellow_rhythm_note_geno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obj_chem_04_cabinet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obj_battle_enemy_attack_martlet_genocide_feather_ext_feather_final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obj_steamworks_04_overlay_top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obj_quote_battle_goosic_b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obj_flowey_1_attack_audience_hate_sign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obj_quote_battle_ceroba_outro_spare_1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obj_flashback_lab_table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obj_battle_enemy_attack_guardener_attack_2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obj_quote_battle_feisty_four_t8_moray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obj_ceroba_phase_2_staff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obj_newhome_01_elevator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obj_quote_battle_tellyvis_a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obj_smokey_backtrack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obj_battle_enemy_attack_sousborg_season_salt_rise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obj_sworks_32_mail_cutscene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obj_fmartlet_spawner_feathers_scratch_2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obj_attack_ace_cards_shape_remnant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obj_battle_enemy_attack_ceroba_flower_circle_half_spawner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obj_tumble_medium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obj_dunes_29b_controller_neutral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obj_battle_enemy_attack_tellyvis_logo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obj_sousborg_encoutner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obj_asset_steamworks_smallgear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obj_barrier_soul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obj_conveyor_belt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obj_battle_enemy_attack_energy_balls_2_creator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obj_goosic_head_destroy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obj_credits_final_paci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obj_npc_complex_cursor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obj_flowey_battle_phase_2_lowpoly_pellet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obj_heart_battle_fighting_yellow_final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obj_battle_enemy_attack_tellyvis_logo_orange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obj_flowey_battle_gray_horse_target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obj_martlet_final_syringe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obj_goosic_crown_destroy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obj_jane_doe_npc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obj_quote_battle_feisty_four_t10_ed_1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obj_feisty_four_ed_head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obj_sousborg_hat_destroy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obj_dialogue_withered_floweys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obj_steamworks_chute_travel_effect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obj_petal_generator_overworld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obj_fmartlet_star_big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obj_battle_enemy_attack_spawner_asgore_circle_full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obj_fmartlet_2_spawner_blocks_3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obj_flowey_1_attack_8_soul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obj_battle_enemy_attack_spawner_asgore_sinusoid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obj_ceroba_phase_2_red_shader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obj_battle_enemy_attack_axis_turret_bullet_geno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obj_ceroba_transformation_beam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obj_screen_shatter_effect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obj_dialogue_call_for_help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obj_battle_enemy_attack_ceroba_phase_1_bullets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obj_mail_whale_steamworks_32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obj_dialogue_nongui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obj_factory_03_numpad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obj_hotland_roof_flowey_pellets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obj_battle_enemy_attack_axis_orange_laser_geno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obj_factory_02_conveyor_puzzle_recreator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obj_npc_hotland_heats_waitsman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obj_ceroba_follower_quote_ext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obj_asgore_trident_shard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obj_flowey_battle_phase_2_yarn_hand_shoot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obj_guardener_vine_piece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obj_battle_enemy_attack_ceroba_phase_2_p1_rope_circle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obj_steamworks_21b_cutscene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obj_steam_walk_blocker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obj_geno_backtrack_blocker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obj_npc_backtrack_miner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obj_npc_backtrack_toast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obj_battle_enemy_attack_bigfrog_frog_tongue_fly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obj_newhome_03_elevator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obj_npc_newhome_lady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obj_quote_battle_ceroba_transform_4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obj_flowey_battle_gray_fireball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obj_flowey_battle_phase_2_yarn_needle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obj_martlet_attack_block_piece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obj_feisty_four_ace_legs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obj_battle_enemy_attack_macro_knight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obj_battle_enemy_attack_sousborg_flip_items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obj_compound_silver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obj_ceroba_attack_bullet_trail_mask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obj_battle_enemy_attack_ceroba_black_hole_checker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obj_attack_cycler_feisty_five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obj_background_enemy_battle_steamworks_yellow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obj_fmartlet_meteor_small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obj_chem_05_cabinets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obj_factory_03_furnace_light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obj_battle_enemy_attack_martlet_ff_2_final_feather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obj_guardener_guy_b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obj_steamworks_31_door_left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obj_hotland_roof_light_controller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obj_mansion_office_workstation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obj_flowey_battle_phase_2_weakpoint_vines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obj_attack_ace_cards_controller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obj_battle_enemy_attack_spawner_asgore_hands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obj_battle_enemy_attack_energy_balls_spin_creator_corrupt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obj_battle_enemy_attack_fpellets_simple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obj_npc_owen_tied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obj_attack_mooch_coin_rain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obj_newhome_03_cutscene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obj_fmartlet_2_spawner_blocks_2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obj_factory_02_conveyor_belt_panel_2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obj_flowey_battle_phase_2_lowpoly_hspike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obj_factory_02_conveyor_belt_panel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obj_steamworks_21b_vent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obj_battle_enemy_attack_goosic_speaker_generator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obj_battle_enemy_attack_goosic_disk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obj_compound_astatine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obj_piece_clover_scan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obj_menu_murder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obj_heart_battle_menu_effect_axis_geno_twitch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obj_battle_enemy_attack_martlet_feather_circle_final_target_1_axis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obj_ceroba_attack_ribbon_base_destroy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obj_quote_battle_ceroba_flashback_01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obj_credits_intermission_ripple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obj_cutscene_steamworks_18_post_froggit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obj_steamworks_33_cutscene_pacifist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obj_battle_enemy_attack_goosic_speaker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obj_npc_backtrack_theorist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obj_steamworks_36_chute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obj_battle_enemy_attack_jandroid_soap_collider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obj_attack_cycler_martlet_final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obj_flowey_battle_phase_2_controller_paper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obj_martlet_attack_talon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obj_battle_enemy_attack_goosic_speaker_note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obj_newhome_03_cutscene_clover_soul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obj_flowey_1_attack_surround_pellets_creator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obj_steamworks_35_in_battle_cutscene_4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obj_steamworks_31_door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obj_fmartlet_spawner_martlet_glass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obj_npc_salloon_card2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obj_sousborg_shard_destroy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obj_factory_02_numpad_overlay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obj_axis_attack_controller_parent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obj_heart_battle_menu_effect_axis_geno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obj_guardener_guy_a_flintlock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obj_npc_bartender_geno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obj_hotel_shop_body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obj_factory_03_furnace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obj_flowey_battle_phase_2_lowpoly_vspike_dead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obj_dunes_29b_controller_neutral_geno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obj_flowey_battle_phase_2_vine_spinny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obj_battle_enemy_attack_ceroba_phase_2_shield_bells_attack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obj_noteblock_head_hotland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obj_battle_enemy_attack_bigfrog_villainfly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obj_room_controller_mansion_study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obj_heart_yellow_shot_destroy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obj_steamworks_38_overlay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obj_steamworks_29_route_determine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obj_battle_flashback_final_2_controller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obj_flowey_battle_phase_2_green_petal_spawner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obj_steamworks_37_elevator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obj_ceroba_transformation_beam_spawner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obj_flowey_battle_phase_2_clay_bullet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obj_battle_enemy_attack_guardener_seed_small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obj_chem_05_maze_puzzle_goal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obj_steamworks_23_vendy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obj_sousborg_body_top_destroy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obj_ceroba_phase_2_p1_ribbon_lantern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obj_attack_ace_cards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obj_newhome_03_cutscene_clover_soul_effect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obj_battle_enemy_attack_space_rock_space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obj_martlet_debugger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obj_steamworks_17c_switch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obj_npc_newhome_lad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obj_flowey_battle_phase_2_clay_cone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obj_battle_flowey_body_1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obj_steamworks_25_b_controller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obj_clovsleep_flashback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obj_virgil_miner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obj_battle_enemy_attack_axis_lobbing_bombs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obj_withered_flowey_interactable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obj_asset_steamworks_04_pipe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obj_battle_enemy_attack_ceroba_phase_1_rotating_bullets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obj_newhome_03_dialogue_postfight_flowey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obj_ceroba_transform_white_transition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obj_doorway_snowdin_warp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obj_factory_04_elevator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obj_battle_enemy_attack_guardener_bullet_shard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obj_flowey_battle_phase_2_green_petal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obj_battle_enemy_attack_guardener_attack_11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obj_chem_01_cutscene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obj_attack_ed_grab_moray_sword_controller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obj_battle_enemy_attack_energy_balls_0_creator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obj_flowey_battle_ow_vine_warning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obj_ceroba_attack_fire_mask_destroy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obj_attack_diamond_warning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obj_battle_enemy_attack_axis_magnetic_orbs_creator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obj_steamworks_21_locker_tall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obj_mansion_bedroom_closet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obj_flowey_battle_mechanical_spawner_drone_attack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obj_battle_enemy_attack_ceroba_phase_2_black_hole_checker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obj_ceroba_phase_2_opener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obj_flowey_battle_mechanical_spawner_spiral_bullets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obj_battle_enemy_attack_ceroba_phase_2_p2_circling_lanterns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obj_ceroba_phase_2_opener_lamp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obj_battle_enemy_attack_macro_road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obj_text_main_screen_shop_geno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obj_dash_ghost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obj_flowey_battle_mechanical_saw_warning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obj_flowey_battle_gray_vine_warning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obj_hotland2_lava_draw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obj_steamworks_vendy_shop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obj_quote_battle_slither_a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obj_doorway_secret_study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obj_macro_froggit_room_shutter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obj_heart_initiate_battle_quick_2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obj_chem_05_floor_melt_front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obj_quote_battle_ceroba_transform_3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obj_battle_enemy_attack_axis_geno_7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obj_cutscene_hotland_03b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obj_steamworks_22_energy_ball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obj_flowey_battle_phase_2_organic_weakpoint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obj_battle_enemy_attack_ceroba_phase_2_bell_spawner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obj_flowey_1_attack_9_thorns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obj_heart_battle_fighting_axis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obj_battle_enemy_attack_martlet_wind_gust_final_boulder_piece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obj_flowey_battle_screen_glitch_fight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obj_ceroba_phase_2_p1_lantern_recreator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obj_macro_froggit_green_shader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obj_axis_chase_flashing_arrow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obj_petal_generator_phase_2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obj_dunes_42b_cutscene_neutral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obj_pickaxe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obj_battle_enemy_attack_bigfrog_fly_bullet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obj_steamworks_29_controller_pacifist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obj_steamworks_factory_elevator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obj_dialogue_battle_win_martlet_final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obj_factory_02_seesaw_collider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obj_feisty_four_moray_intro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obj_steamworks_29_box_5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obj_battle_enemy_attack_axis_blue_laser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obj_factory_03_shaft_intro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obj_ceroba_bullet_particle_controller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obj_battle_enemy_attack_martlet_feather_fall_target_1_final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obj_wanda_npc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obj_battle_enemy_attack_axis_turrets_2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obj_mansion_kanako_dresser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obj_battle_enemy_attack_asgore_surround_flame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obj_battle_enemy_attack_macro_flies_bullet_hell_creator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obj_newhome_03_pacifist_music_player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obj_feisty_four_ace_arm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obj_ceroba_dead_pacifist_mask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obj_martlet_final_overworld_cutscene_3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obj_battle_enemy_attack_martlet_wing_gust_final_object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obj_battle_enemy_attack_ceroba_phase_2_p1_falling_bells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obj_flowey_battle_phase_2_clay_droop_generator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obj_battle_enemy_attack_macro_frog_choir_conductor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obj_heart_battle_menu_fake_martlet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obj_guardener_verlet_wind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obj_flowey_1_attack_audience_creator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obj_steamworks_13_controller_neutral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obj_martlet_attack_block_hurt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obj_battle_enemy_attack_smoke_puff_axis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obj_chem_03_sticky_notes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obj_jandroid_tellyvis_destroy_hand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obj_ceroba_transform_slowdown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obj_flowey_world_lever_fake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obj_battle_enemy_attack_guardener_arrow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obj_battle_enemy_attack_super_ball_1_creator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obj_intermission_raft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obj_martlet_final_transformation_effect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obj_battle_enemy_attack_ceroba_phase_1_pillars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obj_new_home_elevator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obj_steamworks_35_cutscene_pacifist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obj_ceroba_transform_particles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obj_battle_enemy_attack_macro_sword_frog_creator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obj_battle_enemy_attack_martlet_feather_circle_final_feather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obj_guardener_guy_b_noarms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obj_steamworks_24_controller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obj_battle_enemy_attack_jandroid_garbage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obj_flowey_battle_phase_2_paper_weakpoint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obj_enemy_controller_feisty_four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obj_dunes_2_gerson_door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obj_new_home_parallax_background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obj_dialogue_battle_asgore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obj_quote_battle_el_bailador_g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obj_ceroba_shield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obj_fmartlet_spawner_blocks_2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obj_flowey_battle_gray_spawner_hands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obj_flowey_1_attack_9_creator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obj_steamworks_22_pellet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obj_attack_cycler_ceroba_phase_1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obj_battle_enemy_attack_axis_laser_hand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obj_axis_shield_only_geno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obj_heart_battle_fake_martlet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obj_flowey_battle_gray_spawner_fella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obj_newhome_03_effects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obj_flowey_battle_paper_plane_spawner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obj_controller_steamworks_20_vent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obj_oasis_cafe_geno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obj_attack_ed_smash_controller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obj_ceroba_last_hit_impact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obj_steamworks_29_gardener_bot_fence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obj_mansion_office_box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obj_flowey_battle_phase_2_clay_cone_collider_blue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obj_battle_enemy_attack_martlet_wind_gust_wind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obj_trash_money_steamworks_17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obj_flowey_battle_ow_controller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obj_phone_controls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obj_battle_enemy_attack_energy_balls_creator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obj_ceroba_attack_fire_mask_destroy_large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obj_quote_battle_ceroba_flashback_02b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obj_battle_enemy_attack_axis_bomb_1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obj_martlet_attack_glass_shard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obj_battle_enemy_attack_sousborg_egg_boil_generator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obj_battle_enemy_attack_flower_jump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obj_quote_battle_sousborg_act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obj_heart_yellow_shot_blast_collider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obj_martlet_attack_block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obj_flowey_battle_phase_2_yarn_weakpoint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obj_attack_ed_grab_warning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obj_heart_main_screen_shop_geno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obj_alphys_npc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obj_battle_enemy_attack_axis_energy_ball_boss_destroy_effect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obj_npc_ceroba_backtrack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obj_flowey_battle_gray_horse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obj_battle_enemy_attack_spawner_asgore_warning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obj_attack_mooch_coin_bag_coin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obj_flowey_1_attack_6_tear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obj_ceroba_pillar_warning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obj_martlets_journal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part_axis_ball_destroy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obj_guardener_verlet_vine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obj_ceroba_attack_fire_pillar_top_special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obj_npc_hotland_bailador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obj_ending_flowey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obj_battle_enemy_attack_mecha_frog_arm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obj_battle_enemy_attack_axis_turret_fake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obj_menu_flowey_pacifist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obj_snowdin_18_barrel_coffee_bean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obj_npc_complex_janitor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obj_battle_enemy_attack_axis_beams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obj_flowey_battle_gray_cross_bomb_explosion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obj_text_buy_confirmation_shop_geno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obj_quote_battle_feisty_four_t7_mooch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obj_battle_enemy_attack_guardener_gear_piece_small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obj_flowey_battle_gray_cross_bomb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obj_rosa_overworld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obj_ceroba_attack_bell_obstacle_destroy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obj_flowey_1_controller_base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obj_dunes_36_revolver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obj_attack_cycler_axis_geno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obj_wild_east_stamp_feisty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obj_dialogue_axis_hindered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obj_battle_enemy_attack_slither_snake_snake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obj_chem_01_reception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obj_flowey_battle_gray_flytrap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obj_quote_battle_ceroba_transform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obj_steamworks_30_lever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obj_robot_destroy_explosion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obj_config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obj_flashback_intro_border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obj_battle_enemy_attack_ceroba_fire_circle_checker_corrupt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obj_flowey_battle_phase_2_lowpoly_vspike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obj_flowey_1_attack_4_head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obj_dunes_35b_mr_sir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obj_flashback_kanako_soul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obj_goosic_body_destroy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obj_quote_battle_ceroba_outro_5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obj_attack_ed_grab_moray_sword_sword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obj_battle_enemy_attack_tellyvis_logo_blue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obj_npc_hotland_frostermit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obj_cutscene_steamworks_19_capture_backtrack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obj_flowey_battle_mechanical_spawner_vsaws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obj_ceroba_body_pacifist_phase_2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obj_quote_battle_ceroba_transform_2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obj_fmartlet_feather_straight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obj_flowey_gray_eyes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obj_guardener_guy_throwing_hands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obj_fmartlet_spawner_blocks_1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obj_flowey_1_attack_10_flower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obj_battle_enemy_attack_ceroba_flower_circle_spawner_pacifist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obj_sousborg_plate_2_destroy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obj_flowey_battle_phase_2_lowpoly_stickbug_dead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obj_quote_battle_guardener_attack_end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obj_battle_enemy_attack_guardener_attack_10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obj_battle_enemy_axis_explosion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obj_steamworks_29_controller_neutral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obj_battle_enemy_attack_asgore_soul_capsule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obj_flowey_battle_phase_2_mechanical_drone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obj_hotland_roof_martlet_vine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obj_npc_ace_backtrack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obj_battle_enemy_attack_guardener_arm_half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obj_axis_heart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obj_battle_enemy_attack_bigfrog_herofly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obj_hotland_03b_trash_2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obj_barrier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obj_room_controller_mansion_entrance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obj_battle_enemy_attack_guardener_throwable_bomb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obj_battle_enemy_attack_guardener_bullet_b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obj_steamworks_21_light_flash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obj_flowey_battle_phase_2_controller_clay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obj_fmartlet_meteor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obj_battle_enemy_attack_axis_orange_laser_spin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obj_battle_enemy_attack_jandroid_garbage_cans_generator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obj_battle_enemy_attack_ceroba_phase_2_ribbons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obj_martlet_final_leg_front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obj_battle_enemy_attack_guardener_arm_zap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obj_battle_enemy_attack_jandroid_slippery_floor_duo_generator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obj_fmartlet_star_small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obj_chem_05_cutscene_geno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obj_fmartlet_spawner_talon_scratch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obj_ceroba_phase_2_shield_piece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obj_battle_enemy_attack_energy_balls_1_creator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obj_quote_battle_feisty_four_t0_ed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obj_feisty_four_ed_hand_left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obj_flowey_world_toriel_fire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obj_sousborg_left_arm_1_destroy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obj_npc_ed_backtrack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obj_clover_flash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obj_guardener_guy_bow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obj_missing_poster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obj_intermission_gun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obj_flowey_battle_gray_wheel_petal_gray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obj_heart_buy_screen_shop_geno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obj_trumpet_plant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obj_battle_enemy_attack_ceroba_flower_circle_checker_pacifist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obj_npc_hotland_receptionist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obj_feisty_four_ace_head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obj_attack_moray_sword_spin_blue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obj_steamworks_25b_lever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obj_ceroba_transformation_p1_blast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obj_flowey_1_attack_10_flower_spawner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obj_steamworks_05_acid_ending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obj_quote_battle_jandroid_b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obj_battle_enemy_attack_axis_turret_2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obj_factory_04_numpad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obj_complex_plant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obj_attack_cycler_axis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obj_quote_battle_feisty_four_t2_ace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obj_steamworks_29_in_battle_cutscene_2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obj_flowey_battle_final_ending_cutscene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obj_mansion_kanako_game_console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obj_flowey_battle_gray_fella_spikes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obj_dalv_npc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obj_attack_cycler_feisty_four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obj_ceroba_attack_bell_obstacle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obj_battle_enemy_attack_macro_big_frogs_creator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obj_jandroid_body_b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obj_steamworks_01_controller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obj_kevin_backtrack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obj_flowey_battle_gray_fella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obj_compound_helium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obj_npc_froggits_break_1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obj_dunes_29_geno_blocker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obj_bowll_overworld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obj_battle_enemy_attack_ceroba_phase_2_p1_spawner_mask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obj_battle_enemy_attack_bullet_rotating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obj_battlebox_controller_axis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obj_flowey_1_attack_shoe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obj_flowey_battle_gray_cross_gun_smoke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obj_dunes_35b_mew_mew_machine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obj_dunes_43_cutscene_neutral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obj_attack_mooch_coin_bag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obj_quote_battle_macro_froggit_attack_end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obj_chem_01_cutscene_b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obj_flowey_battle_lowpoly_spawner_vspikes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obj_newhome_locked_doors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obj_mansion_bedroom_family_photo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obj_flowey_world_camera_2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obj_flowey_battle_phase_2_weakpoint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obj_feisty_four_moray_hand_right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obj_steamworks_32_cutscene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obj_flowey_battle_noise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obj_steamworks_29_controller_geno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obj_battle_enemy_attack_dalv_bolts_checker_corrupt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obj_steamworks_04_controller_neutral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obj_quote_battle_jandroid_a_mid_attack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obj_ceroba_ribbon_base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obj_battle_enemy_attack_ceroba_phase_1_bells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obj_attack_moray_balls_ball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obj_backtrack_pops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obj_ceroba_quote_controller_flashback_01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obj_dialogue_box_battle_transformation_any_out_cutscene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obj_hotel_shop_head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obj_attack_ed_smash_hand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obj_dialogue_main_screen_shop_geno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obj_menu_flowey_spawner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obj_buff_froggit_battle_box_destroy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obj_quote_battle_martlet_genocide_final_2_midfight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obj_dunebud_b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obj_dunes_42_c_photo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obj_npc_hermit_staff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obj_npc_hotland_frostermit_hotland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obj_martlet_final_2_fist_1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obj_battle_enemy_attack_sousborg_egg_generator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obj_factory_02_seesaw_item_ready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obj_battle_enemy_attack_guardener_attack_3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obj_ceroba_special_attack_fireball_spawner_line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obj_battle_enemy_attack_martlet_final_feather_ext_feather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obj_wild_revolver_circle_multi_pre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obj_compound_mustard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obj_battle_enemy_attack_sousborg_egg_dropped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obj_flowey_battle_paper_ball_thrown_spawner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obj_flowey_battle_phase_2_paper_ball_thrown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obj_battle_enemy_attack_axis_turret_real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obj_battle_enemy_attack_ceroba_flower_circle_explosion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obj_steamworks_07_controller_neutral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obj_quote_battle_axis_geno_end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obj_npc_complex_food_enjoyer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obj_dunes_43_cutscene_geno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obj_violeta_overworld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obj_postgame_walk_blocker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obj_jandroid_body_a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obj_steamworks_38_elevator_old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obj_asset_steamworks_steam_5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obj_battle_enemy_attack_martlet_final_feather_dying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obj_petal_pull_pollen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obj_reflection_shader_complex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_filter_colourise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_filter_tintfilter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_filter_pixelate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_filter_distort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_filter_greyscale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_filter_twirl_distort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_filter_vignette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_filter_heathaze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seq_ending_scene_5_mo_bad_end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GMGroupTrack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GMRealTrack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GMGraphicTrack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GMColourTrack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blend_multiply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origin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Group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seq_ending_scene_4_slurpy_good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seq_guardener_idle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seq_attack_ceroba_special_attack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GMInstanceTrack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seq_guardener_die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GMAudioTrack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seq_attack_sousborg_egg_crack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Phase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Bullets 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Bullets 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Bullets 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Egg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seq_ending_scene_11_dalvs_house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seq_jandroid_idle_hurt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seq_attack_mecha_frog_entrance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spr_bigfrog_fist_right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spr_bigfrog_armmiddle_right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spr_bigfrog_leg_right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Cockpit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spr_bigfrog_shoulder_back_right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spr_bigfrog_pipes_right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spr_bigfrog_foot_right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seq_attack_mecha_frog_idle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seq_slither_idle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seq_ending_scene_7_flower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seq_ending_scene_10_steamworks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Debrsi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seq_ending_scene_5_mo_neutral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seq_ending_scene_8_wild_east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Camera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spr_ace_moray_walk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spr_credits_ed_walk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seq_slither_idle_hurt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seq_pacifist_credits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Heading Credits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GMTextTrack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Programmed by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characterSpacing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frameSize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Lead Programmer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Programmers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AddProgrammed by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AddProgrammers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Directed by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Director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Narrative Design and 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Narrative Design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lineSpacing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paragraphSpacing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Narrative Design 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Dialogue 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Concept 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Concepts 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Concepts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Additional Concepts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Additional Concepts 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 &amp; Level Design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R&amp;L 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R&amp;L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Spritework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Spriteowrk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Spritework 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Additional Spritework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ASpritework 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ASpriteowrk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Character Designs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 Designs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CharDesigns 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Music 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Additional Music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 Design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PhichanTitle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Voice of Mew Mew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Phichan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Sound Design 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Desmond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 Desmond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color_overlay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GMSequenceTrack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seq_ending_scene_1_soul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seq_ending_scene_2_toriel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seq_ending_scene_4_slurpy_bad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seq_ending_scene_5_mo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seq_ending_scene_6_mines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seq_ending_scene_6_mines_bad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seq_ending_scene_9_robots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seq_goosic_idle_hurt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seq_attack_sousborg_season_salt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seq_attack_sousborg_season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seq_ending_scene_3_dalv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background_credits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seq_sousborgh_idle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seq_other_numpad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seq_goosic_idle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spr_credits_robot_1_idle_up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spr_credits_room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seq_attack_sousborg_season_salt_b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seq_sousborg_flip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seq_sousborgh_hurt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seq_jandroid_idle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rm_logos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rm_mmfirst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Compatibility_Background_0_bg_introduction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rm_mainmenu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Compatibility_Foreground_0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rm_mainmenu_debug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rm_live_buffer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Compatibility_Instances_Depth_-999999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Compatibility_Instances_Depth_-89999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Compatibility_Instances_Depth_-999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Compatibility_Background_0_bg_ruins01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rm_ruins01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Compatibility_Background_0_bg_ruins02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rm_ruins02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Compatibility_Background_0_bg_ruins03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rm_ruins03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Compatibility_Instances_Depth_50000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Compatibility_Tiles_Depth_60000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Compatibility_Instances_Depth_99999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Compatibility_Tiles_Depth_700000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Compatibility_Tiles_Depth_800000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rm_ruins04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Compatibility_Tiles_Depth_999997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Compatibility_Tiles_Depth_999998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Compatibility_Tiles_Depth_999999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ruins_outro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rm_darkruinsintro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Compatibility_Tiles_Depth_-360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Compatibility_Tiles_Depth_1000001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Compatibility_Instances_Depth_-640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Compatibility_Instances_Depth_-1000000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Compatibility_Tiles_Depth_-780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Compatibility_Instances_Depth_999999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Compatibility_Instances_Depth_9999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Compatibility_Tiles_Depth_10000001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Cobwebs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Compatibility_Tiles_Depth_-500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Compatibility_Instances_Depth_900000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fun_value_pillars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Compatibility_Instances_Depth_-800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Compatibility_Tiles_Depth_-620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Compatibility_Instances_Depth_-100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Compatibility_Instances_Depth_999990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fakewater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graphic_56C05449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graphic_14F11609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graphic_390A326C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graphic_5BFD7D40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graphic_6EDB6CF7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graphic_24329A81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graphic_30DE61FA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graphic_2AFF4C5F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graphic_303AA548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graphic_4D4EA6EF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graphic_4D7CE1B1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graphic_364E7915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graphic_17F5D7D1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graphic_6349C136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graphic_6EC710D0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graphic_50C170C3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graphic_66F77AE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graphic_531590C9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graphic_597CDCAB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graphic_7CDE9FA9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graphic_3C72FF5C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graphic_44059483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graphic_559442FC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graphic_4395F79C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graphic_3ACFB463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graphic_B4E699B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graphic_143295F3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graphic_38BBA168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graphic_10759393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graphic_68C0563C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graphic_46D69ECB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graphic_7C28A7CE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graphic_6FAE1CAB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graphic_5C36E90D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graphic_24902F61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graphic_157EB232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graphic_1162D9E3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graphic_626CC91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graphic_1B2D817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graphic_33A66F1F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graphic_1D401D87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graphic_21D3D21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graphic_452B8880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graphic_2E306758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graphic_43C93619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graphic_25DB6D02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graphic_69FBBDAD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graphic_EC4E816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graphic_F004061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graphic_57A9CD43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graphic_7087A885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graphic_48846CE4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graphic_47077105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Compatibility_Background_0_bg_darkruins_19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Compatibility_Background_0_bg_dalvshouse_hallway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Compatibility_Background_0_bg_dalvshouse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Compatibility_Background_0_bg_dalvshouse_room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Compatibility_Background_0_bg_dalvshouse_hall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Compatibility_Instances_Depth_899999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Compatibility_Background_0_bg_dalvshouse_exit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rm_dalvExit_pacifist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rm_dalvExit_genocide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Compatibility_Instances_Depth_-1000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Compatibility_Tiles_Depth_-290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Compatibility_Tiles_Depth_-900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Compatibility_Tiles_Depth_-510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rock_corner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Compatibility_Tiles_Depth_-400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Compatibility_Tiles_Depth_-270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Compatibility_Tiles_Depth_-250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Compatibility_Tiles_Depth_-190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Compatibility_Tiles_Depth_-170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Compatibility_Tiles_Depth_-150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Compatibility_Tiles_Depth_-107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Compatibility_Tiles_Depth_999995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Compatibility_Tiles_Depth_999996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Compatibility_Tiles_Depth_-700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Compatibility_Tiles_Depth_-680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Compatibility_Instances_Depth_-661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Compatibility_Tiles_Depth_-660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Compatibility_Tiles_Depth_-530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Compatibility_Instances_Depth_-200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arrows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graphic_616E1B17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graphic_2EE92CF2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Compatibility_Tiles_Depth_-440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Compatibility_Tiles_Depth_-420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Compatibility_Tiles_Depth_-410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Compatibility_Tiles_Depth_-480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Compatibility_Tiles_Depth_-390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Compatibility_Tiles_Depth_210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Compatibility_Tiles_Depth_300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Compatibility_Instances_Depth_-410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Compatibility_Tiles_Depth_-401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Compatibility_Tiles_Depth_999994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Compatibility_Tiles_Depth_-701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Compatibility_Tiles_Depth_1000003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Compatibility_Tiles_Depth_1000004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Compatibility_Tiles_Depth_1000005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Compatibility_Tiles_Depth_1000006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rm_snowdin_10b_yellow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Compatibility_Tiles_Depth_-398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Compatibility_Instances_Depth_1000001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Compatibility_Tiles_Depth_-640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Compatibility_Tiles_Depth_-720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Compatibility_Instances_Depth_-120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Compatibility_Instances_Depth_100000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Compatibility_Tiles_Depth_-580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Compatibility_Tiles_Depth_-570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Compatibility_Tiles_Depth_-568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Compatibility_Tiles_Depth_-565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Compatibility_Tiles_Depth_-560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Compatibility_Instances_Depth_-500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Compatibility_Background_0_bg_snowdin_14b_yellow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Compatibility_Tiles_Depth_-523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Compatibility_Tiles_Depth_-522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Compatibility_Tiles_Depth_-521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Compatibility_Tiles_Depth_-520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Compatibility_Instances_Depth_1000002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Compatibility_Tiles_Depth_-397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Compatibility_Tiles_Depth_-396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Compatibility_Tiles_Depth_-395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Compatibility_Tiles_Depth_-394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Compatibility_Tiles_Depth_-393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Compatibility_Tiles_Depth_-265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Compatibility_Tiles_Depth_-263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Compatibility_Tiles_Depth_-262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Compatibility_Tiles_Depth_-261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Compatibility_Tiles_Depth_-260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Compatibility_Instances_Depth_-215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Compatibility_Tiles_Depth_-241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Compatibility_Tiles_Depth_-155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Compatibility_Tiles_Depth_-350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Compatibility_Tiles_Depth_-339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Compatibility_Tiles_Depth_-338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Compatibility_Tiles_Depth_-336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Compatibility_Tiles_Depth_-335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Compatibility_Tiles_Depth_-334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Compatibility_Tiles_Depth_-403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Compatibility_Tiles_Depth_-402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Compatibility_Tiles_Depth_1000002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graphic_5CBCDEBF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graphic_49656CC0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Compatibility_Tiles_Depth_-491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Compatibility_Tiles_Depth_-490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Compatibility_Tiles_Depth_99999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graphic_6FE4BD0B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Compatibility_Tiles_Depth_1000007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Compatibility_Tiles_Depth_1000008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Compatibility_Tiles_Depth_1000009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Compatibility_Instances_Depth_200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Compatibility_Tiles_Depth_-681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Compatibility_Instances_Depth_-180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Compatibility_Instances_Depth_-130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Compatibility_Tiles_Depth_-460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Compatibility_Tiles_Depth_-430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graphic_172F0D32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rm_waterfall_og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Compatibility_Instances_Depth_100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Compatibility_Background_5_para_layer_1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Compatibility_Background_4_para_layer_2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Compatibility_Background_3_para_layer_4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Compatibility_Background_2_para_layer_3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Compatibility_Background_0_para_layer_6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rm_lava_tubes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Compatibility_Background_0_ts_lava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rm_wildeast_cave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beamlight_exit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graphic_23E024D0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beamlight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graphic_3EA34911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beamlight_center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graphic_57174FD8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beamright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graphic_AE475E8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graphic_59E94343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graphic_33D0C87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graphic_CCA37C9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graphic_1EE02802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Compatibility_Tiles_Depth_-1001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Compatibility_Instances_Depth_-90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BridgeBottom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big_red_x_interaction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Compatibility_Background_1_fg_sandstorm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Compatibility_Background_0_bg_sandstorm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rm_dunes_06b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Compatibility_Foreground_1_fg_sandstorm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Compatibility_Foreground_0_bg_sandstorm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bridge_railing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Compatibility_Tiles_Depth_-409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graphic_1F6D91A3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Compatibility_Instances_Depth_-340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graphic_209EF74D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graphic_2DA939A4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graphic_6AB2BA56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Dispensers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graphic_41BC73C6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Compatibility_Tiles_Depth_-370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Compatibility_Tiles_Depth_-9999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Compatibility_Background_0_asset_mines_elevator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hangers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dunes_tileset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Compatibility_Tiles_Depth_-600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Compatibility_Instances_Depth_999900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Compatibility_Instances_Depth_2000000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Compatibility_Background_1_mountain_bg_layer4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Compatibility_Background_0_mountain_bg2_layer1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Compatibility_Instances_Depth_1000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Compatibility_Background_3_mountain_bg2_layer4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Compatibility_Background_2_mountain_bg2_layer3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Compatibility_Background_1_mountain_bg2_layer2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Compatibility_Foreground_7_mountain_bg_layer8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Compatibility_Background_5_mountain_bg_layer5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Compatibility_Background_4_mountain_bg_layer6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Compatibility_Background_3_mountain_bg_layer4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Compatibility_Background_2_mountain_bg_layer3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Compatibility_Background_1_mountain_bg_layer2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Compatibility_Background_0_mountain_bg_layer1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Compatibility_Instances_Depth_10000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Compatibility_Instances_Depth_-9999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Compatibility_Tiles_Depth_-207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Compatibility_Tiles_Depth_-193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Compatibility_Tiles_Depth_-188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rm_dunes_30_old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Compatibility_Tiles_Depth_-1002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Compatibility_Tiles_Depth_-999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Compatibility_Tiles_Depth_-859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Compatibility_Tiles_Depth_-703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ts_dunes_30_ext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Compatibility_Instances_Depth_-185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Compatibility_Background_0_bg_oasis_house1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Compatibility_Background_0_bg_oasis_house2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Compatibility_Foreground_1_bg_oasis_house_3_foreground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Compatibility_Background_0_bg_oasis_house_3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Compatibility_Foreground_1_bg_dunes_31_foreground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Compatibility_Background_0_bg_dunes_31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Compatibility_Instances_Depth_888888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top_assets_1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graphic_6DF36283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top_assets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graphic_5A0DDEB0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Compatibility_Tiles_Depth_-142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Assets_3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graphic_1AA7FFD5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Compatibility_Instances_Depth_-140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Compatibility_Tiles_Depth_-117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graphic_513C559E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graphic_440D3438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graphic_120FFC97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Compatibility_Background_1_bg_dunes_35b_foreground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Compatibility_Background_0_bg_dunes_35b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TrainTracks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graphic_6AF43C57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Compatibility_Tiles_Depth_-3000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graphic_663C25E3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Compatibility_Instances_Depth_-250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Compatibility_Instances_Depth_999897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Compatibility_Instances_Depth_999898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Compatibility_Instances_Depth_999899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Instances_n303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Instances_n292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Instances_n268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Instances_n266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Instances_n242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Instances_n236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Instances_n212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Compatibility_Background_0_bg_wild_east_salloon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graphic_1B023E11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Compatibility_Background_0_bg_wild_east_feistyhouse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Compatibility_Foreground_1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Compatibility_Background_2_bg_wild_east_barn3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Compatibility_Background_0_bg_wild_east_barn1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Compatibility_Tiles_Depth_-140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Compatibility_Background_0_bg_wild_east_jail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Compatibility_Background_0_bg_wild_east_hospital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bridge2_top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bridge_top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Compatibility_Instances_Depth_-400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bridge2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graphic_1C5E1619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bridge_overlay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bridge_fg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graphic_66FF7163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bridge_bg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graphic_1F18D226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Compatibility_Background_0_bg_dunes_40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Compatibility_Background_3_bg_dunes_41_overlay_bottom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Compatibility_Foreground_2_fg_dunes_42_b_starlo_house_2_1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Compatibility_Foreground_2_fg_dunes_42_b_starlo_house_2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neutral_cutscene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Compatibility_Background_1_bg_dunes_42_b_starlo_house_2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Compatibility_Background_0_bg_dunes_42_b_starlo_house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Compatibility_Background_0_bg_starlo_house_upstairs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Compatibility_Foreground_0_bg_dunes_43_overlay_fade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graphic_784C4182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graphic_2E487A10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mountain_bg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Compatibility_Background_1_bg_steamworks4_light_overlay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Compatibility_Background_0_bg_steamworks4_blue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rm_steamworks_04_transition_b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rm_steamworks_04b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footsteps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puzzle_arrows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graphic_38696C2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graphic_2F80781B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graphic_4F20F3F1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decoration_tiles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decoration_tiles_2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g_Intensity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g_TintCol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#FF331E2A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conveyor_belts_on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graphic_282314B2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rm_steamworks_04_transition_c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rm_steamworks_04c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graphic_4DAAC824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graphic_27E7523E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graphic_279E66EB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graphic_362DE63F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graphic_2AC5086C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decoration_tiles_3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tv_on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door_pillars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graphic_4A7A7E82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scaffolding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graphic_19508FA0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graphic_3B41EEC0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rm_steamworks_05b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rm_steamworks_05c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conveyor_betls_on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rm_steamworks_05d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Compatibility_Tiles_Depth_-299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Compatibility_Instances_Depth_1000009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animated_tiles_2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animated_tiles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front_flower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details2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details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tileset_top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graphic_314E9D5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graphic_652DB876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graphic_347EE9C0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Compatibility_Instances_Depth_-9998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graphic_62F4D890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graphic_18F9FE97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graphic_5C6DC084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Compatibility_Instances_Depth_999980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flower1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bgassets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graphic_5C06D1EC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graphic_261C3328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randomflower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Compatibility_Background_1_bg_2_steamworks_13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Compatibility_Background_0_bg_steamworks_13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rm_steamworks_13b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graphic_1B07532B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graphic_32D822B5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graphic_4A4A15A5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details_2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Compatibility_Instances_Depth_-99999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Compatibility_Tiles_Depth_999980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graphic_4FCA4EE1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graphic_6DCA7116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graphic_79336282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graphic_2495E6E4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graphic_1AA6A145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new_assets_2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new_lava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new_assets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trashactual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#FFFFA8B9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animated_gothic_tiles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AnimatedTiles2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AnimatedTiles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Compatibility_Tiles_Depth_1000010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rm_steamworks_17b_old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graphic_1335E2DF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front_Assets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graphic_19592619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boarding_platforms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graphic_43AA3B12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graphic_5D5B61FD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graphic_26449A7E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graphic_523C77E4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graphic_30B31DB9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graphic_1AC4F407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graphic_13018FF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graphic_39763CB8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graphic_27DCB377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graphic_5A1BD600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graphic_40559FF5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graphic_270DDD4C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graphic_5FFFB7A3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graphic_159E9CA4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graphic_4D7A1819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graphic_151B8B18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graphic_F5B38EC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WallDetails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AnimatedTiles3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Pipes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rm_steamworks_18b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gothic_tile_replacements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rm_steamworks_20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exit_light_overlay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graphic_4CBADC66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graphic_2040CA0B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graphic_50418987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rm_steamworks_21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wall_overlay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ImpactObjectOverlay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axis_chase_path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lockers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locker_asset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graphic_FEE02D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controllers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colliders_doorways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graphic_5730892B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graphic_14C2CCFF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graphic_1BDD22BE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graphic_7CA626C3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graphic_590D31FB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graphic_353E8D2B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graphic_321EB324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graphic_51AEFB9A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graphic_35AE98FB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tiles_hallway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rm_steamworks_21b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graphic_1A1FE271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graphic_59FCA803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graphic_53CC2A04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graphic_56159E00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graphic_3C682468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base_0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graphic_5551DDF6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graphic_2875DD25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graphic_6364FFE0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collisionsncutscene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overlay_tile_layer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balcony_walls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graphic_2DABED47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graphic_1E3133BF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graphic_4520417D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details_tile_layer_2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graphic_14059FAD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graphic_2FC79533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graphic_23FE85C3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graphic_6F904AC9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details_tile_layer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main_tile_layer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bg_tile_layer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office_exit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graphic_50E9C302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bg_detail_2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background_detial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rm_steamworks_24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railings_front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bg_details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FrontTiles1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FrontTiles2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collisions_bridge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graphic_4065DFCB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graphic_23AE5C12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rm_score_room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rm_mew_mew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Compatibility_Foreground_0_fg_mew_border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rm_config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rm_death_screen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rm_debug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rm_credits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Compatibility_Background_7_bg_shop_hotel_geno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Compatibility_Background_6_bg_shop_cafe_dune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Compatibility_Background_5_bg_shop_hotel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Compatibility_Background_4_bg_shop_vendy_steamworks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Compatibility_Background_3_bg_shop_wild_east_saloon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Compatibility_Background_2_bg_shop_wild_east_gunshop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Compatibility_Background_1_bg_shop_honeydew_resort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rm_build_ending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rm_steamworks_27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fountain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graphic_5CDBDB8E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frontrailing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slidydoor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rm_steamworks_28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colliders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robots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savepoint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graphic_4B8DA211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bgpipes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Front_Railing_Bottom_1_1_1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Front_Railing_Bottom_1_1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Front_Railing_Bottom_1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Machine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graphic_7E303572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Front_Railing_Bottom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Wall_pillars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Decoration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Grass_fluff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Inst_Flowers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Steam_Sheet_Plants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Platform_Extras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Ground_decoration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Platform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Black_outline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reception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graphic_23296E33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reception_chair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graphic_7FFDEC87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rm_steamworks_chem_01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graphic_ABF86B1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bottom_chair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interactables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graphic_7A4EF580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graphic_698FDAE0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graphic_571D0149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rm_steamworks_chem_hermit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graphic_CA4B0B6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graphic_1C8D5632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graphic_553C1F27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graphic_1A1F5BBD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graphic_19639E46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ts_white_plant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Tiles_14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graphic_73F85C39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compounds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front_tiles_1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front_tiles_2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graphic_3ED3D09D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computer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Details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Front_Railing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entrance_railing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graphic_238046FA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Back_Railing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furnace_entrance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graphic_B857476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Walkway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steamworks_34_bg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particles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particle_D12B1D3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rm_steamworks_33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railing_end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furnace_front_railing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graphic_1739C6C4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graphic_4A50EEA4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railing_end_bg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rm_steamworks_37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Decorations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rm_steamworks_38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#FF3D3636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elevator_controls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graphic_47EF25C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rm_steamworks_factory_elevator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elevator_door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graphic_12D3F7F5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graphic_2EB60502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graphic_550B129B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graphic_4E274A8E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graphic_25213A81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graphic_7DEA259E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graphic_7A935474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graphic_5E76F94F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graphic_65C0DA90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graphic_3A26728A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Interactables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Stairs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graphic_479492ED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graphic_61FF5DF5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graphic_30D67CC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rm_hotland_03b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graphic_49E62E3E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graphic_5E1EAB71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rm_hotland_02b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Doorways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graphic_3EA5F07B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graphic_4C6F1A0A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graphic_57A3B225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graphic_5CEF981A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graphic_1747A604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graphic_8A3AB03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graphic_66DEC573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graphic_B043D28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graphic_6445444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graphic_5718F731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graphic_1E8E48AE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graphic_2A86812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graphic_5BC4D05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graphic_53BC5E0A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graphic_7F887B36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graphic_66C6850D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graphic_485180A3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graphic_58D2F157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graphic_7D2455CC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graphic_2A45852D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as_dancefloor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graphic_7AC983F9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graphic_4193209C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graphic_4C750B1E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graphic_79E00767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graphic_3EE7E6DD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graphic_2DB0855A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graphic_5B9A27D7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graphic_3C128E19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graphic_2EC25C94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graphic_3D7F6FAD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graphic_76AD2AAD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graphic_68C97B73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graphic_6561A3CD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graphic_379A1497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graphic_3A00C74F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graphic_6D620E0D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graphic_4AF445AD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graphic_65D77C3E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graphic_65C7E8EF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graphic_12E7F21C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graphic_5C29D9AE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graphic_AF195FC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graphic_E061035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graphic_2CCCD21C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graphic_1BBB671F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graphic_5FBFED22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graphic_16DE9CD2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graphic_2E1C6B84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graphic_275387FD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graphic_4DD8915F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graphic_5BC83571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graphic_61AFBD05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graphic_1B7C1E12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graphic_1248D39B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graphic_29DCA83F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graphic_60F4F049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graphic_1963767C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graphic_22A83E75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graphic_71A50C09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graphic_6EAD0FA6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Platforms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graphic_5C7B4183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graphic_34ECC335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graphic_11FCEE80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graphic_1670B56A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graphic_6A1B4283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graphic_52D23356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graphic_17ABD0DE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graphic_567CB711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graphic_3131F91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graphic_47D5AA68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graphic_7E42B8FC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graphic_372829BC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graphic_2AED9A1C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graphic_A57303B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graphic_1E40132D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graphic_3B5C55DB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graphic_3F377518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graphic_665F571D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graphic_47D37108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graphic_3166E6FF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graphic_3BC75B12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graphic_46E77145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graphic_285C1148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graphic_47DDD286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graphic_27FB913C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graphic_29AD58AB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graphic_1296FED5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graphic_192ADC92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graphic_7BA6F6BA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graphic_2561B3B6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graphic_7626F658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graphic_1185B218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graphic_5FE6E3A3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graphic_6907CE8C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graphic_27552A44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graphic_3F8BD20C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graphic_5C38294F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graphic_68414A9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graphic_2D33E02A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graphic_2755058C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graphic_6CBE1C84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graphic_465B6CD1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graphic_56BBFCA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graphic_53D3B039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graphic_4612542D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graphic_559E436F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graphic_60FB1BF9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graphic_15030C17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graphic_24421E58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graphic_3610F567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graphic_6955B601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graphic_41D53228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graphic_14AA589C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graphic_313D2084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graphic_57F5B23F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Dancefloor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rm_hotland_02c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building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graphic_B9182B2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graphic_2AE93368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graphic_660E9F29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graphic_2243387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graphic_687C992E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graphic_594E044B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graphic_6B1D0A15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graphic_503BCD2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graphic_2D5C2EB7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graphic_33F79588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graphic_446728AE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graphic_2975274A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graphic_5374FCA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decoration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decoration_2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Walkway_2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rm_hotland_02d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SpooderWall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graphic_56559D1E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graphic_65EF3658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graphic_FB74CDE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graphic_56E2E629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bitsnbites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graphic_580FEC5C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graphic_41A0D40A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graphic_66E142EA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graphic_20BC4C5F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Handlord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graphic_97DA913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graphic_12AD3F52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graphic_1F897CAE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graphic_78BBB021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graphic_581A6316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rm_hotland_complex_1b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Objects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graphic_42C45787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table_decorations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tables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sprite_assets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graphic_71908AE5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graphic_7105ED88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graphic_6140686D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graphic_7B2671D7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graphic_296D6137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Band_back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Table_top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Table_bottom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rm_hotland_complex_1c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graphic_78CD888E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graphic_9F8D85C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graphic_EA5B72E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graphic_33F547A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graphic_ED45F8B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graphic_52165819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graphic_2969760E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rm_steamworks_17c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Clockman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Clockmanfire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graphic_48E7F6AF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graphic_46B9E480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graphic_2E64DF46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graphic_59A2B4E3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graphic_4C89B85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graphic_2BE93A38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graphic_2D6C5050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graphic_4DA80BCE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graphic_26E54D05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graphic_4BEC2BCB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graphic_552EC5DA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graphic_35F0470E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graphic_3D21C9D5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graphic_4EC2EBA9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graphic_4D07721F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rm_flashback_01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g_DistortScale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g_DistortOffset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g_DistortTexture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sepia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#FF1F68B2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Spikes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graphic_29529902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graphic_CB15FEC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graphic_1C734186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room1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graphic_2FD2FB49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rm_flashback_02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stalagmites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graphic_2F073DC8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chairiel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wallobjects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graphic_52939864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graphic_118FABC0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graphic_2C776DF6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Window_Size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rm_flashback_03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rm_battle_flowey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g_DistortRadius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rm_battle_flashback_01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Effect_2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0.25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Effect_1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g_VignetteEdges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0.5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1.1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g_VignetteSharpness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1.25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g_VignetteTexture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inst_walls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Window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Leaves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rm_battle_flashback_02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Corn_Back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Corn_Front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Corn_Decoration_2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Corn_Decoration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rm_battle_flashback_03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Walls_Lower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rm_battle_flashback_04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Decoration_2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Decoration_Legacy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Fence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Moutain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Lower_Ground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rm_battle_flashback_05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Bridge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Conveyor_Pads_3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Conveyor_pads2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Conveyor_Pads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Conveyor_Belts_3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Conveyor_Belts_2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Conveyor_Belts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Decorations_1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Wall_Lower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Wall_Bright_Lava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Lava_Bright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Lava_Dim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rm_battle_flashback_06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Railing_Front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Decorations_2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Railing_Back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Platforms2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OffsetPillar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Lava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rm_battle_flashback_final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Void_Gradient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The_Void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rm_battle_flashback_07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WallsInst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Top_Shadow_Gradient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Bridge_Rope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bridge_shadow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Ava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Shadow_Gradient_ts_flashback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Shadow_Gradient_ts_snowdin_01_yellow_tileset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Treetrunks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rm_battle_flashback_final_2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Flowey_First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Flowey_s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g_Distort1Speed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0.006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g_Distort2Speed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0.003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g_Distort1Scale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g_Distort2Scale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g_ChromaSpreadAmount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g_CamOffsetScale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Void_Transition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pile_front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graphic_4DCBD239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graphic_686F7773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graphic_5F387BF9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graphic_4ED4992C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graphic_20435D02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graphic_7BD7D349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graphic_465AD275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graphic_2DFA6CBB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graphic_369237E1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graphic_1FA1CB04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graphic_3E8413DF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graphic_6979076C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graphic_82FFC1C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graphic_67904D40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graphic_1044D63E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graphic_46DE1C68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graphic_645B6475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graphic_42F9D6F1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graphic_5775B5FB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graphic_3FC10B2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graphic_212AF01D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pile_bg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graphic_5D24A19C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graphic_749C4F48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graphic_5C4D351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graphic_667A766C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graphic_1C974D46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graphic_6E9078C7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graphic_33D1B2A6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graphic_C19181B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graphic_747D99AD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graphic_29F185DD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graphic_6B32E54B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graphic_6584ED30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graphic_18FEED47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graphic_56F0B7DC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graphic_4A32F21D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graphic_2602894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graphic_AE78B5B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graphic_EAE5366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graphic_40260DD9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graphic_5D588B53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pile_farthest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graphic_7085DF3C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graphic_161C0831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graphic_34E79A2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graphic_5E9DC49A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graphic_DC443CA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graphic_5AA307F9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graphic_1CE10613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graphic_5DFA02AF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graphic_22C236C1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graphic_6CB7C2B1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graphic_16299492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graphic_7EF1F3CB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graphic_3012F0F6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graphic_17E74176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graphic_5B5CA8F3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graphic_1A55E8E3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graphic_53DAB546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graphic_27432BE3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graphic_72142183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graphic_192AB7B0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bg_black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rm_battle_flowey_phase_2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rm_summary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rm_steamworks_factory_02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MachineFront2F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graphic_25544B27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graphic_6349237C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graphic_62C96B96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graphic_49C1EF87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Monitor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graphic_73811C6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front_tiles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Upper_Sprites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graphic_22A73B89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graphic_6F31E822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graphic_18151632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graphic_DD8A7CD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graphic_259D0EB6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Pile__of_trash_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Railing_front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Catwalk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South_Terminal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graphic_644DA694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Stamps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graphic_29E59ACA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Conveyor_Belt_Inst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Conveyor_Belt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graphic_7C31D9FB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Wall_Decoration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Ground_2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rm_steamworks_factory_03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Instances_3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Machinery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graphic_52D9C0E7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graphic_5628310A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furnaces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rm_steamworks_factory_shaft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iwalsl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Grass_walls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Ladder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Walls_bg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Decoration_chem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Chem_sprites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graphic_306951D3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graphic_58A42C32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graphic_443C1A8A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graphic_4DEA04B7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graphic_2793016F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Cabinets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ElevatorCodePanel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Assets_4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graphic_9AEBF66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ElevatorDoor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Overlays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graphic_CC681B3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graphic_7570D94F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graphic_334A210B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rm_mansion_kotatsu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Kotatsu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Trapdoor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graphic_566AA45C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graphic_E64EF37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graphic_265F79A2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rm_mansion_hallway_west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rm_mansion_hallway_east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rm_mansion_hallway_east_2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graphic_49F5FEB0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graphic_7CE43C66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graphic_388DBB4D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graphic_65A8674C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graphic_1B162C7A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bottom_light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graphic_E85533C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graphic_2C19F090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rm_mansion_bedroom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0.4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bedroom_closet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graphic_25F582B1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easthall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rm_mansion_hallway_west_2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graphic_6A9D038A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graphic_2E6F663E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graphic_49CBEF6A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graphic_79A71AF0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graphic_4D91743A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graphic_3336F5EC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graphic_158A07AF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rm_mansion_office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rm_mansion_kanakos_room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graphic_18B60752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rm_mansion_study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animated_sprites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graphic_1E7A8D06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coliders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machines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graphic_493A8B09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graphic_647E0FE1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graphic_104003E3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graphic_6EBA2794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graphic_2FFD869C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bgcol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rm_dunes_30c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graphic_48BF67D9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mansion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graphic_74316E77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top_left_corner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graphic_6F0C03B4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ts_dunes_1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graphic_BEC938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rm_mansion_chujins_grave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graphic_1BE6B42C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graphic_5920FB96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Foreground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graphic_CA82FB6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npcs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parallax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graphic_6B339713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Buildings_Bottom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graphic_54735AC9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graphic_58E77F24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graphic_7C8F1853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graphic_345EE3AF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graphic_76883F70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graphic_4A19337C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Buildings_Middle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graphic_320B9002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graphic_FE42444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graphic_7F7CDB2A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graphic_25C0BCD9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graphic_420A9726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graphic_1EED994B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graphic_392AFC70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graphic_410EA7CD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graphic_4C901FA0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graphic_7E03C4F2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graphic_69B99F3C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Buildings_Top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graphic_357B843A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graphic_9A3EA41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graphic_44111603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graphic_719FC81C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graphic_39686E84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Guard_Rails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Lampposts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Flower_beds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lamp_right_5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lamp_right_4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lamp_right_3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lamp_right_2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lamp_right_1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lamp_left_5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lamp_left_4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lamp_left_3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lamp_left_2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lamp_0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lamp_left_1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PaperStand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graphic_20AC126E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graphic_532C430D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graphic_7C65CB8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graphic_42C287DD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graphic_26AC7035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Buildings_TopMost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graphic_4F909618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graphic_74010169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bg_assets_2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bg_assets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parallax_background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bg_buildings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graphic_3E87DB02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graphic_13B1B5F7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graphic_242D863A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graphic_51717247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graphic_5FA5CF58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graphic_3EFCEA8A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chara_actual_positions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graphic_18A6FCE2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graphic_3E2B58E8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graphic_297B7FA0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graphic_10D0C6C5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chara_overlay_positions_postfight_1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chara_overlay_positions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graphic_55C1B04F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graphic_4A543A5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graphic_6349843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Backgrounds_2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rm_joystickconfig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buildings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graphic_72C78BB1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graphic_49409E0D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buildings2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graphic_15CB6EFF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graphic_5AA3A2A4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bg_building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graphic_2421BFA3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rm_dunes_30d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rm_hotland_elevator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graphic_47EF25C_1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rm_snowdin_martlets_house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forestfront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treefront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graphic_5379E6ED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graphic_6C22AD80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graphic_27CCC097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graphic_C3C77CA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graphic_79017E86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graphic_44018A5D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martlets_house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graphic_78C934C5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graphic_6BF1C49E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trees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ts_snowdin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rm_hotland_lab_entrance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rm_hotland_lab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doorframe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graphic_24DEBD5B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door_bg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graphic_3FA00515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tiles_floorandwalls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rm_castle_02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graphic_467B1C77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graphic_3BB6C6BF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graphic_1F7EF0A5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graphic_3A528F4E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graphic_440EBC91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graphic_154CD4B8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graphic_74E0350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graphic_16523D5D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graphic_162FD70E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graphic_6F8FD03D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instancesandwalls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graphic_3E6DE914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graphic_4A095C9B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tiles_pillars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tiles_arcs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tiles_windows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tiles_walls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rm_castle_03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floorandwalls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rm_castle_04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rm_castle_05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graphic_250E1E91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graphic_22938EAB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graphic_2B5346CE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graphic_4C358412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graphic_23A97957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graphic_127F1F2E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graphic_4DFF506B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rm_castle_throne_room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graphic_3233B826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graphic_251619AC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rm_castle_barrier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graphic_1F37C310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graphic_300558EB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graphic_5C09D274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graphic_428451AA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graphic_3BF6AA77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rm_credits_geno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rm_credits_paci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graphic_6F8B8992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rm_credits_paci_intermission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graphic_430E5C32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graphic_51DA67E4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graphic_6C1ED4B4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graphic_2DDAD2A7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graphic_1E69FA0D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graphic_3FD0F890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graphic_46C72EA5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graphic_30485936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graphic_273583E1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graphic_5DF16B75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graphic_3B0B575B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graphic_6F638E1F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graphic_A6C0FB2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garbage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graphic_46AF6BA9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graphic_4638AD3A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graphic_6DC5420B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graphic_2FEBB034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graphic_611E297F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graphic_6F5F7C32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graphic_5F3DD225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graphic_1B68AE36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graphic_7E76C85B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graphic_1BAC88E5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graphic_175120DA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graphic_6A918732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graphic_775BCD32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graphic_3F96568D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graphic_16CF45B7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graphic_50E096E7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graphic_3870F890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graphic_65389340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graphic_170EE2E0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graphic_15D52369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graphic_AA84034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graphic_1503D1E2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graphic_7AA83EF6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graphic_7EA28242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graphic_48D3ED23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graphic_105CC7B6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graphic_53BB18E5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graphic_6E91A4BB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graphic_1942D396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graphic_30B918B0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graphic_1DC84103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graphic_52BA804E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graphic_7D1956E7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graphic_6877B90D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graphic_1187E5E2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graphic_22D3640A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graphic_5154D0D4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graphic_3386118E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graphic_76A002C4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graphic_5C7A0B60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graphic_218A07A4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ripples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Credits_Window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Water_shadow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Top_Waterfall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Planks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rm_castle_pre_barrier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rm_menu_flowey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botright_cactus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graphic_3923461B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botright_coffee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graphic_1A36571A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botright_pear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graphic_23C43A59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botleft_cactus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graphic_3D11D586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botleft_coffee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graphic_1F9802BB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botleft_pear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graphic_6F2493AD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topleft_cactus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graphic_1537EC03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topleft_coffee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graphic_6068C965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topleft_pear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graphic_E64B2FC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goldenflower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graphic_119B959C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graphic_479AE55B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floorlights_botright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graphic_6BFDBC25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floorlights_topright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graphic_1E9F68AC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floorlights_topleft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graphic_56014381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floorlights_botleft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graphic_3E32E77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Assets_8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Assets_7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instance_walls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topree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Assets_5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Cafe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Assets_6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instances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Buildings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graphic_78C5AF4B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Steps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Below_Steps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rm_steamworks_06_b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graphic_447E0F18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rm_steamworks_07_v2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Vents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graphic_16DCD82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graphic_77520901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graphic_34A4DEE7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bgdetails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graphic_187475B5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graphic_7451373C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rm_steamworks_17b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Assets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graphic_188E459B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graphic_15CB5B4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graphic_67A875DB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graphic_2A3E383F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graphic_3302E1C4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Ripples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Travel_Path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rm_steamworks_25_b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Cables_front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Railing_bg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Cables_bg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BGPipes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BG_Railing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rm_battle_flasback_parent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#FFFFFFFF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Distort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32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rm_dunes_light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graphic_74A3E40D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rm_snowdin_secret_to_everybody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tree_shadows_top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branches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graphic_610C0BE5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graphic_3EC56064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graphic_7AA42244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graphic_62DC11F8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graphic_F6B02A9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graphic_7E866638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graphic_7605BC18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graphic_596DEF30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shadow_colliders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tree_shadows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tree_shadows_2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rm_dunes_secret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rm_intro_flowey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fallbacktexture.png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pt_shape_circle.png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pt_shape_cloud.png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pt_shape_disk.png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pt_shape_explosion.png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pt_shape_flare.png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pt_shape_line.png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pt_shape_pixel.png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pt_shape_ring.png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pt_shape_smoke.png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pt_shape_snow.png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pt_shape_spark.png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pt_shape_sphere.png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pt_shape_square.png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pt_shape_star.png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Emitter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syringe_pieces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GM_Smoke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part_steamworks_35_embers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prt_martlet_syringe_break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particle_waterfall_bottom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__YY__0fallbacktexture.png_YYG_AUTO_GEN_TEX_GROUP_NAME_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DynTex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.yytex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BattleHotlandMartlet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gml_GlobalScript_seq_pacifist_credits_Events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gml_GlobalScript_scr_load_palette_shader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gml_GlobalScript_scr_start_enemy_no_attack_axis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gml_GlobalScript_scr_talking_mooch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gml_GlobalScript_scr_draw_palette_shader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gml_GlobalScript_cutscene_screen_fade_in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gml_GlobalScript_scr_dialogue_battle_action_selected_action_3_slither_a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gml_GlobalScript_cutscene_dialogue_chujin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gml_GlobalScript_scr_enemy_timer_attacks_tellyvis_solo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gml_GlobalScript_scr_recreate_heart_battle_menu_text_cactony_slither_duo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gml_GlobalScript_scr_enemy_timer_attacks_jandroid_duo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gml_GlobalScript_scr_generate_battle_cactony_slither_duo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gml_GlobalScript_GMLive_parser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gml_GlobalScript_scr_end_enemy_attacking_guardener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gml_GlobalScript_scr_end_enemy_attacking_ceroba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gml_GlobalScript_scr_dialogue_battle_action_selected_action_3_jandroid_a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gml_GlobalScript_GMLive_tools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gml_GlobalScript_GMLive_action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gml_GlobalScript_scr_recreate_heart_battle_menu_text_goosic_solo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gml_GlobalScript_scr_generate_battle_ceroba_2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gml_GlobalScript_scr_point_attach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gml_GlobalScript_scr_draw_diamond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gml_GlobalScript_cutscene_screen_melt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gml_GlobalScript_scr_dialogue_battle_action_selected_action_2_jandroid_b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gml_GlobalScript_scr_start_enemy_attacking_cactony_slither_duo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gml_GlobalScript_scr_end_enemy_attacking_axis_geno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gml_GlobalScript_scr_dialogue_battle_action_selected_action_2_ceroba_pacifist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gml_GlobalScript_scr_enemy_timer_attacks_feisty_five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gml_GlobalScript_scr_cutscene_battle_macro_1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gml_GlobalScript_scr_save_flowey_steamworks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gml_GlobalScript_scr_dialogue_battle_action_selected_action_2_dunebud_b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gml_GlobalScript_scr_end_enemy_attacking_bailador_geno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gml_GlobalScript_scr_start_enemy_attacking_dunebud_duo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gml_GlobalScript_scr_cutscene_battle_axis_geno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gml_GlobalScript_scr_savegame_flowey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gml_GlobalScript_GMLive_vm_call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gml_GlobalScript_scr_item_stats_restore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gml_GlobalScript_scr_determine_save_area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gml_GlobalScript_scr_recreate_heart_battle_menu_text_jandroid_duo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gml_GlobalScript_scr_dialogue_battle_action_selected_action_1_ceroba_pacifist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gml_GlobalScript_scr_enemy_timer_attacks_jandroid_solo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gml_GlobalScript_draw_text_outline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gml_GlobalScript_scr_enemy_timer_attacks_steam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gml_GlobalScript_scr_dialogue_battle_action_selected_action_1_jandroid_b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gml_GlobalScript_scr_generate_battle_martlet_genocide_final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gml_GlobalScript_scr_cutscene_battle_martlet_final_2_intro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gml_GlobalScript_GMLiveAPI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gml_GlobalScript_scr_dialogue_battle_action_selected_action_1_goosic_a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gml_GlobalScript_cutscene_camera_reset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gml_GlobalScript_scr_texture_page_handler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gml_GlobalScript_scr_generate_battle_tellyvis_solo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gml_GlobalScript_GMLive_exec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gml_GlobalScript_scr_distance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gml_GlobalScript_scr_save_flowey_endgame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gml_GlobalScript_GMLive_builder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gml_GlobalScript_scr_enemy_timer_attacks_dunebud_duo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gml_GlobalScript_scr_generate_battle_axis_genocide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gml_GlobalScript_GMLive_call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gml_GlobalScript_scr_normalize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gml_GlobalScript_scr_draw_dialogue_box_anywhere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gml_GlobalScript_scr_init_flags_hotland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gml_GlobalScript_scr_dialogue_battle_action_selected_action_3_goosic_a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gml_GlobalScript_scr_start_enemy_attacking_steam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gml_GlobalScript_scr_start_enemy_attacking_jandroid_solo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gml_GlobalScript_scr_enemy_timer_attacks_goosic_solo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gml_GlobalScript_scr_dialogue_battle_action_selected_action_3_slither_b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gml_GlobalScript_scr_generate_battle_slither_solo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gml_GlobalScript_scr_verlet_constrainpoints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gml_GlobalScript_scr_generate_battle_jandroid_duo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gml_GlobalScript_GMLive_node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gml_GlobalScript_scr_dialogue_battle_action_selected_action_3_tellyvis_a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gml_GlobalScript_scr_cutscene_battle_martlet_final_intro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gml_GlobalScript_scr_dialogue_battle_action_selected_action_1_martlet_final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gml_GlobalScript_scr_verlet_updatesticks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gml_GlobalScript_scr_start_enemy_attacking_tellyvis_solo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gml_GlobalScript_scr_savegame_meta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gml_GlobalScript_scr_enemy_timer_attacks_martlet_genocide_final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gml_GlobalScript_scr_battle_core_directory_enemy_attack_end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gml_GlobalScript_GMLive_token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gml_GlobalScript_scr_battle_damage_player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gml_GlobalScript_scr_start_enemy_fleeing_feisty_four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gml_GlobalScript_scr_dialogue_battle_action_selected_action_1_dunebud_b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gml_GlobalScript_cutscene_dialogue_nogui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gml_GlobalScript_scr_start_enemy_attacking_energy_balls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gml_GlobalScript_scr_sme_yellow_rhythm_out_gen_end_script_flowey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gml_GlobalScript_cutscene_screen_fade_out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gml_GlobalScript_scr_dialogue_battle_action_selected_action_2_jandroid_a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gml_GlobalScript_scr_dialogue_battle_action_selected_action_1_slither_a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gml_GlobalScript_macros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gml_GlobalScript_anim_fade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gml_GlobalScript_array_pack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gml_GlobalScript_scr_end_enemy_attacking_macro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gml_GlobalScript_collision_line_first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gml_GlobalScript_keyboard_multicheck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gml_GlobalScript_keyboard_multicheck_pressed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gml_GlobalScript_keyboard_multicheck_released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gml_GlobalScript_scr_draw_dialogue_box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gml_GlobalScript_scr_text_counter_overworld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gml_GlobalScript_scr_text_choices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gml_GlobalScript_scr_text_increase_overworld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gml_GlobalScript_scr_text_talk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gml_GlobalScript_scr_text_talkers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gml_GlobalScript_scr_text_soundfonts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gml_GlobalScript_scr_text_positions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gml_GlobalScript_scr_interact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gml_GlobalScript_scr_change_room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gml_GlobalScript_scr_turn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gml_GlobalScript_scr_determine_playtime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gml_GlobalScript_scr_npc_fade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gml_GlobalScript_scr_object_culling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gml_GlobalScript_scr_report_bug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gml_GlobalScript_scr_arc_jump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gml_GlobalScript_scr_generate_battle_macro_froggit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gml_GlobalScript_scr_path_jump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gml_GlobalScript_scr_actor_into_follower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gml_GlobalScript_scr_path_jump_end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gml_GlobalScript_cutscene_music_start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gml_GlobalScript_cutscene_audio_fade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gml_GlobalScript_cutscene_sfx_play_at_frame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gml_GlobalScript_cutscene_sfx_play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gml_GlobalScript_cutscene_event_wildeast_stamp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gml_GlobalScript_cutscene_action_sprite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gml_GlobalScript_cutscene_advance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gml_GlobalScript_cutscene_animation_end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gml_GlobalScript_cutscene_battle_initiate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gml_GlobalScript_cutscene_camera_freeze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gml_GlobalScript_cutscene_camera_move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gml_GlobalScript_cutscene_dialogue_call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gml_GlobalScript_cutscene_dialogue_set_portraits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gml_GlobalScript_cutscene_execute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gml_GlobalScript_cutscene_fade_in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gml_GlobalScript_cutscene_follower_into_actor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gml_GlobalScript_cutscene_actor_into_follower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gml_GlobalScript_cutscene_change_room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gml_GlobalScript_cutscene_initialize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gml_GlobalScript_cutscene_instance_create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gml_GlobalScript_cutscene_instance_position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gml_GlobalScript_cutscene_key_prompt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gml_GlobalScript_cutscene_move_all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gml_GlobalScript_cutscene_npc_action_sprite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gml_GlobalScript_cutscene_npc_action_sprite_reverse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gml_GlobalScript_cutscene_npc_direction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gml_GlobalScript_cutscene_npc_path_start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gml_GlobalScript_cutscene_npc_reset_sprite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gml_GlobalScript_cutscene_npc_set_sprites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gml_GlobalScript_cutscene_npc_walk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gml_GlobalScript_cutscene_npc_walk_relative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gml_GlobalScript_cutscene_npc_walk_wait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gml_GlobalScript_cutscene_player_interact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gml_GlobalScript_cutscene_screenshake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gml_GlobalScript_cutscene_wait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gml_GlobalScript_script_execute_alt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gml_GlobalScript_scr_shuffle_snowdin_13_yellow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gml_GlobalScript_scr_shuffle_controls_snowdin_13_yellow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gml_GlobalScript_cts_shufflers_puzzle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gml_GlobalScript_cts_shufflers_fail_check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gml_GlobalScript_cts_shufflers_victory_check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gml_GlobalScript_scr_camera_move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gml_GlobalScript_scr_cutscene_start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gml_GlobalScript_scr_cutscene_end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gml_GlobalScript_scr_radio_restart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gml_GlobalScript_scr_radio_fade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gml_GlobalScript_scr_audio_fade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gml_GlobalScript_scr_audio_fade_out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gml_GlobalScript_scr_music_sudden_stop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gml_GlobalScript_on_animation_end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gml_GlobalScript_scr_timer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gml_GlobalScript_scr_screenshake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gml_GlobalScript_scr_item_exists_check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gml_GlobalScript_scr_item_info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gml_GlobalScript_scr_item_remove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gml_GlobalScript_scr_inventory_check_space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gml_GlobalScript_scr_mail_check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gml_GlobalScript_scr_mail_remove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gml_GlobalScript_scr_mail_add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gml_GlobalScript_scr_mail_add_unclaimed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gml_GlobalScript_scr_mail_claim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gml_GlobalScript_scr_mail_pin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gml_GlobalScript_scr_fasttravel_add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gml_GlobalScript_scr_new_mail_check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gml_GlobalScript_scr_walk_npc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gml_GlobalScript_scr_walk_npc_solid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gml_GlobalScript_scr_walk_npc_free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gml_GlobalScript_scr_game_time_total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gml_GlobalScript_scr_game_time_add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gml_GlobalScript_scr_initialize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gml_GlobalScript_scr_init_flags_ruins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gml_GlobalScript_scr_init_flags_snowdin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gml_GlobalScript_scr_init_flags_dunes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gml_GlobalScript_scr_init_flags_steamworks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gml_GlobalScript_scr_init_flags_flowey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gml_GlobalScript_scr_savegame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gml_GlobalScript_GMLive_seekEval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gml_GlobalScript_scr_loadgame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gml_GlobalScript_scr_battle_save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gml_GlobalScript_scr_battle_load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gml_GlobalScript_scr_savecontrols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gml_GlobalScript_scr_save_flowey_snowdin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gml_GlobalScript_scr_save_flowey_dark_ruins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gml_GlobalScript_scr_save_flowey_dunes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gml_GlobalScript_scr_summon_shop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gml_GlobalScript_scr_shop_animation_override_honeydew_bear_hand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gml_GlobalScript_scr_shop_animation_override_honeydew_bear_hand_deux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gml_GlobalScript_scr_shop_animation_override_honeydew_bear_head_down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gml_GlobalScript_scr_shop_animation_override_wildeast_blackjack_gun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gml_GlobalScript_scr_shop_animation_override_wildeast_blackjack_raise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gml_GlobalScript_scr_shop_animation_override_wildeast_blackjack_gun_holster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gml_GlobalScript_scr_shop_animation_override_wildeast_blackjack_gun_shoot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gml_GlobalScript_scr_shop_animation_override_wildeast_blackjack_gun_spin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gml_GlobalScript_scr_controls_shop_buy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gml_GlobalScript_scr_controls_shop_sell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gml_GlobalScript_scr_controls_shop_main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gml_GlobalScript_scr_controls_shop_response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gml_GlobalScript_scr_determine_sell_price_shop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gml_GlobalScript_scr_determine_item_purchasable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gml_GlobalScript_scr_frozen_state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gml_GlobalScript_scr_normal_state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gml_GlobalScript_scr_autowalk_state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gml_GlobalScript_scr_determine_player_sprites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gml_GlobalScript_scr_controls_dimensional_box_heart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gml_GlobalScript_scr_dalv_determine_destination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gml_GlobalScript_scr_debugmode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gml_GlobalScript_scr_get_input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gml_GlobalScript_scr_stick_press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gml_GlobalScript_scr_walk_ai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gml_GlobalScript_scr_follower_initialize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gml_GlobalScript_scr_follower_into_actor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gml_GlobalScript_scr_initialize_battle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gml_GlobalScript_scr_enable_battle_box_surface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gml_GlobalScript_draw_on_surface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gml_GlobalScript_info_battle_counter_info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gml_GlobalScript_scr_determine_enemy_attack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gml_GlobalScript_scr_determine_last_text_move_select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gml_GlobalScript_scr_circle_outline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gml_GlobalScript_info_battle_core_directories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gml_GlobalScript_scr_battle_core_directory_generation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gml_GlobalScript_scr_battle_core_directory_flavor_text_recreation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gml_GlobalScript_scr_battle_core_directory_hp_displacements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gml_GlobalScript_scr_battle_core_directory_enemy_attack_start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gml_GlobalScript_scr_battle_core_directory_enemy_attack_scripts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gml_GlobalScript_scr_battle_core_directory_enemy_attack_alarms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gml_GlobalScript_scr_battle_core_directory_tb_dimensions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gml_GlobalScript_scr_battle_core_directory_important_cutscene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gml_GlobalScript_scr_battle_core_directory_flavor_text_check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gml_GlobalScript_scr_battle_core_directory_flavor_text_enemy_1_action_1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gml_GlobalScript_scr_battle_core_directory_flavor_text_enemy_1_action_2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gml_GlobalScript_scr_battle_core_directory_flavor_text_enemy_1_action_3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gml_GlobalScript_scr_battle_core_directory_flavor_text_enemy_1_special_2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gml_GlobalScript_scr_battle_core_directory_flavor_text_enemy_1_special_3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gml_GlobalScript_scr_battle_core_directory_flavor_text_enemy_1_special_4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gml_GlobalScript_scr_battle_core_directory_flavor_text_enemy_1_special_5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gml_GlobalScript_scr_battle_core_directory_flavor_text_enemy_1_special_6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gml_GlobalScript_scr_battle_core_directory_flavor_text_enemy_1_low_hp_1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gml_GlobalScript_scr_battle_core_directory_flavor_text_enemy_1_low_hp_2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gml_GlobalScript_scr_battle_core_directory_flavor_text_enemy_1_low_hp_3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gml_GlobalScript_scr_battle_core_directory_flavor_text_enemy_1_default_1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gml_GlobalScript_scr_battle_core_directory_flavor_text_enemy_1_default_2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gml_GlobalScript_scr_battle_core_directory_flavor_text_enemy_1_default_3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gml_GlobalScript_scr_battle_core_directory_flavor_text_enemy_1_default_4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gml_GlobalScript_scr_battle_core_directory_flavor_text_enemy_1_default_5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gml_GlobalScript_scr_battle_core_directory_flavor_text_enemy_1_default_6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gml_GlobalScript_scr_battle_core_directory_flavor_text_enemy_1_default_7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gml_GlobalScript_scr_battle_core_directory_flavor_text_enemy_1_default_8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gml_GlobalScript_scr_battle_core_directory_flavor_text_enemy_1_default_9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gml_GlobalScript_scr_battle_core_directory_flavor_text_enemy_1_sparing_1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gml_GlobalScript_scr_battle_core_directory_flavor_text_enemy_1_sparing_2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gml_GlobalScript_scr_battle_core_directory_flavor_text_enemy_1_dead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gml_GlobalScript_scr_battle_core_directory_flavor_text_enemy_2_action_3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gml_GlobalScript_scr_battle_core_directory_flavor_text_enemy_2_special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gml_GlobalScript_scr_battle_core_directory_flavor_text_enemy_2_low_hp_1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gml_GlobalScript_scr_battle_core_directory_flavor_text_enemy_2_low_hp_2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gml_GlobalScript_scr_battle_core_directory_flavor_text_enemy_2_default_1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gml_GlobalScript_scr_battle_core_directory_flavor_text_enemy_2_default_2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gml_GlobalScript_scr_battle_core_directory_flavor_text_enemy_2_default_3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gml_GlobalScript_scr_battle_core_directory_flavor_text_enemy_2_default_4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gml_GlobalScript_scr_battle_core_directory_flavor_text_enemy_2_default_5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gml_GlobalScript_scr_battle_core_directory_flavor_text_enemy_2_default_6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gml_GlobalScript_scr_battle_core_directory_flavor_text_enemy_2_sparing_1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gml_GlobalScript_scr_battle_core_directory_flavor_text_enemy_2_sparing_2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gml_GlobalScript_scr_battle_core_directory_flavor_text_enemy_2_dead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gml_GlobalScript_scr_battle_core_directory_flavor_text_enemy_3_low_hp_1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gml_GlobalScript_scr_battle_core_directory_flavor_text_enemy_3_low_hp_2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gml_GlobalScript_scr_battle_core_directory_flavor_text_enemy_3_default_1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gml_GlobalScript_scr_battle_core_directory_flavor_text_enemy_3_default_2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gml_GlobalScript_scr_battle_core_directory_flavor_text_enemy_3_sparing_1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gml_GlobalScript_scr_battle_core_directory_enemy_1_name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gml_GlobalScript_scr_battle_core_directory_enemy_2_name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gml_GlobalScript_scr_battle_core_directory_enemy_3_name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gml_GlobalScript_scr_battle_core_directory_action_1_name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gml_GlobalScript_scr_battle_core_directory_action_2_name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gml_GlobalScript_scr_battle_core_directory_action_3_name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gml_GlobalScript_scr_battle_core_directory_action_4_name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gml_GlobalScript_scr_battle_core_directory_action_5_name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gml_GlobalScript_scr_battle_core_directory_check_selected_text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gml_GlobalScript_scr_battle_core_directory_action_1_selected_text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gml_GlobalScript_scr_battle_core_directory_action_2_selected_text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gml_GlobalScript_scr_battle_core_directory_action_3_selected_text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gml_GlobalScript_scr_battle_core_directory_action_1_selected_event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gml_GlobalScript_scr_battle_core_directory_action_2_selected_event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gml_GlobalScript_scr_battle_core_directory_action_3_selected_event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gml_GlobalScript_scr_damage_determination_trial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gml_GlobalScript_scr_damage_determination_boss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gml_GlobalScript_scr_damage_determination_enemy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gml_GlobalScript_scr_damage_determination_enemy_2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gml_GlobalScript_scr_damage_determination_enemy_3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gml_GlobalScript_scr_enemy_defragment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gml_GlobalScript_scr_tile_wave_horizontal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gml_GlobalScript_scr_battle_draw_inside_battle_box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gml_GlobalScript_scr_battle_draw_inside_battle_box_ext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gml_GlobalScript_scr_create_player_attack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gml_GlobalScript_scr_create_quote_bubble_battle_defeat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gml_GlobalScript_scr_determine_attack_bonus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gml_GlobalScript_scr_determine_attacking_damage_stat_critical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gml_GlobalScript_scr_determine_can_attack_attacking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gml_GlobalScript_scr_determine_damage_number_enemy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gml_GlobalScript_scr_determine_display_text_battle_boss_genocide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gml_GlobalScript_scr_determine_if_in_battle_box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gml_GlobalScript_scr_determine_important_cutscene_attacking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gml_GlobalScript_scr_determine_low_hp_enemy_sparing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gml_GlobalScript_scr_determine_special_effect_end_enemy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gml_GlobalScript_scr_determine_special_effect_enemy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gml_GlobalScript_scr_late_audio_enemy_encounter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gml_GlobalScript_scr_reset_text_deadlock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gml_GlobalScript_scr_return_heart_battle_menu_position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gml_GlobalScript_scr_controls_battle_act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gml_GlobalScript_scr_controls_battle_heart_blue_down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gml_GlobalScript_scr_controls_battle_heart_blue_left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gml_GlobalScript_scr_controls_battle_heart_blue_right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gml_GlobalScript_scr_controls_battle_heart_blue_up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gml_GlobalScript_scr_controls_battle_heart_red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gml_GlobalScript_scr_controls_battle_main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gml_GlobalScript_scr_controls_battle_mercy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gml_GlobalScript_scr_controls_battle_reticle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gml_GlobalScript_scr_controls_battle_reticle_multi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gml_GlobalScript_scr_controls_battle_target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gml_GlobalScript_scr_controls_battle_target_2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gml_GlobalScript_scr_controls_debug_battle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gml_GlobalScript_scr_controls_debug_overworld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gml_GlobalScript_scr_controls_settings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gml_GlobalScript_introduction_must_read_before_using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gml_GlobalScript_backgrounds_parallax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gml_GlobalScript_box_collision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gml_GlobalScript_box_collision_all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gml_GlobalScript_collision_circle_all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gml_GlobalScript_collision_ellipse_all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gml_GlobalScript_collision_line_all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gml_GlobalScript_collision_point_all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gml_GlobalScript_collision_rectangle_all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gml_GlobalScript_instance_place_all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gml_GlobalScript_instance_position_all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gml_GlobalScript_lines_intersect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gml_GlobalScript_unstick_from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gml_GlobalScript_equals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gml_GlobalScript_insert_separator_commas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gml_GlobalScript_map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gml_GlobalScript_sw_laser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gml_GlobalScript_has_parent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gml_GlobalScript_scr_get_random_number_order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gml_GlobalScript_numeric_springing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gml_GlobalScript_sprite_mirror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gml_GlobalScript_draw_sprite_clip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gml_GlobalScript_draw_sprite_clip_ext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gml_GlobalScript_scr_base_stats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gml_GlobalScript_scr_determine_world_value_yellow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gml_GlobalScript_scr_audio_fade_out_battle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gml_GlobalScript_scr_audio_stop_sound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gml_GlobalScript_scr_draw_text_effect_twitchy_textbox_battle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gml_GlobalScript_scr_draw_text_effect_twitchy_textbox_battle_item_use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gml_GlobalScript_scr_draw_text_effect_twitchy_textbox_battle_menu_options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gml_GlobalScript_scr_draw_text_effect_twitchy_quotebubble_battle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gml_GlobalScript_scr_draw_text_effect_shaky_textbox_battle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gml_GlobalScript_scr_draw_text_effect_circle_quotebubble_battle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gml_GlobalScript_scr_draw_text_effect_twitchy_quotebubble_batt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gml_GlobalScript_scr_draw_text_effect_twitchy_quotebubble_battle_reverse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gml_GlobalScript_scr_draw_text_effect_twitchy_quotebubble_battle_2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gml_GlobalScript_scr_draw_text_effect_twitchy_quotebubble_battle_6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gml_GlobalScript_scr_draw_text_effect_twitchy_quotebubble_battle_6_reverse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gml_GlobalScript_scr_draw_text_effect_circle_quotebubble_battle_6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gml_GlobalScript_scr_draw_text_effect_circle_quotebubble_battle_6_reverse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gml_GlobalScript_scr_generate_text_counters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gml_GlobalScript_scr_text_counter_color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gml_GlobalScript_scr_text_increase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gml_GlobalScript_scr_text_increase_color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gml_GlobalScript_scr_text_increase_auto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gml_GlobalScript_scr_portrait_counter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gml_GlobalScript_scr_portrait_counter_idle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gml_GlobalScript_scr_color_sp_bonus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gml_GlobalScript_scr_recreate_heart_battle_menu_text_dunebud_duo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gml_GlobalScript_scr_color_light_blue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gml_GlobalScript_scr_talking_normal_color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gml_GlobalScript_scr_talking_text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gml_GlobalScript_scr_talking_text_color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gml_GlobalScript_scr_talking_enemy_color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gml_GlobalScript_scr_talking_flowey_1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gml_GlobalScript_scr_talking_flowey_2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gml_GlobalScript_scr_talking_flowey_1_color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gml_GlobalScript_scr_talking_toriel_1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gml_GlobalScript_scr_talking_toriel_2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gml_GlobalScript_scr_talking_toriel_3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gml_GlobalScript_scr_talking_toriel_1_color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gml_GlobalScript_scr_talking_mettaton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gml_GlobalScript_scr_mettaton_voice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gml_GlobalScript_scr_talking_author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gml_GlobalScript_scr_talking_craniex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gml_GlobalScript_scr_talking_honeydew_bear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gml_GlobalScript_scr_talking_blackjack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gml_GlobalScript_scr_talking_dina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gml_GlobalScript_scr_start_enemy_attacking_slither_solo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gml_GlobalScript_scr_talking_martlet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gml_GlobalScript_scr_talking_game_over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gml_GlobalScript_scr_intro_portrait_disjoints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gml_GlobalScript_scr_intro_talk_speeds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gml_GlobalScript_scr_determine_can_display_damage_ui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gml_GlobalScript_scr_determine_can_display_enemy_hp_ui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gml_GlobalScript_scr_controls_battle_heart_yellow_rhythm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gml_GlobalScript_scr_draw_text_effect_twitchy_textbox_battle_dialogue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gml_GlobalScript_scr_color_hp_bonus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gml_GlobalScript_scr_auto_spare_enemy_solo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gml_GlobalScript_scr_create_attack_boundary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gml_GlobalScript_scr_sme_yellow_rhythm_create_note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gml_GlobalScript_scr_sme_yellow_rhythm_song_data_danza_test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gml_GlobalScript_scr_battle_draw_item_names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gml_GlobalScript_scr_determine_hit_special_effect_boss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gml_GlobalScript_scr_item_stats_story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gml_GlobalScript_scr_generate_battle_ceroba_4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gml_GlobalScript_scr_item_stats_heal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gml_GlobalScript_scr_item_stats_protection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gml_GlobalScript_scr_item_stats_speed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gml_GlobalScript_scr_item_stats_weapon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gml_GlobalScript_scr_item_stats_armor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gml_GlobalScript_scr_item_stats_weapon_mod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gml_GlobalScript_scr_item_stats_armor_mod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gml_GlobalScript_scr_determine_weapon_attack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gml_GlobalScript_scr_absolutesign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gml_GlobalScript_scr_determine_armor_defense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gml_GlobalScript_scr_determine_weapon_modifier_attack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gml_GlobalScript_scr_determine_armor_modifier_defense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gml_GlobalScript_info_item_list_yellow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gml_GlobalScript_info_enemy_list_yellow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gml_GlobalScript_scr_create_background_battle_yellow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gml_GlobalScript_scr_determine_enemy_attack_yellow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gml_GlobalScript_scr_determine_enemy_music_yellow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gml_GlobalScript_scr_determine_last_text_move_select_yellow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gml_GlobalScript_scr_determine_enemy_battle_genocide_yellow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gml_GlobalScript_scr_dialogue_battle_action_selected_action_1_jandroid_a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gml_GlobalScript_scr_determine_death_count_yellow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gml_GlobalScript_scr_determine_death_count_yellow_old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gml_GlobalScript_scr_generate_battle_flowey_intro_yellow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gml_GlobalScript_scr_generate_battle_flier_solo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gml_GlobalScript_scr_recreate_heart_battle_menu_text_flier_solo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gml_GlobalScript_scr_clover_defragment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gml_GlobalScript_scr_dialogue_battle_action_selected_action_1_flier_a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gml_GlobalScript_scr_dialogue_battle_action_selected_action_2_flier_a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gml_GlobalScript_scr_dialogue_battle_action_selected_action_3_flier_a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gml_GlobalScript_scr_dialogue_battle_action_selected_action_1_flier_b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gml_GlobalScript_scr_dialogue_battle_action_selected_action_2_flier_b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gml_GlobalScript_scr_dialogue_battle_action_selected_action_3_flier_b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gml_GlobalScript_scr_dialogue_battle_action_selected_action_1_flier_c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gml_GlobalScript_scr_dialogue_battle_action_selected_action_2_flier_c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gml_GlobalScript_scr_dialogue_battle_action_selected_action_3_flier_c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gml_GlobalScript_scr_start_enemy_attacking_flier_solo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gml_GlobalScript_scr_enemy_timer_attacks_flier_solo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gml_GlobalScript_scr_enemy_attack_flier_flies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gml_GlobalScript_scr_enemy_attack_flier_flies_double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gml_GlobalScript_scr_enemy_attack_flier_swarm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gml_GlobalScript_scr_enemy_attack_flier_swarm_double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gml_GlobalScript_scr_generate_battle_flier_trio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gml_GlobalScript_scr_recreate_heart_battle_menu_text_flier_trio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gml_GlobalScript_scr_start_enemy_attacking_flier_trio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gml_GlobalScript_scr_enemy_timer_attacks_flier_trio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gml_GlobalScript_scr_generate_battle_penilla_solo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gml_GlobalScript_scr_recreate_heart_battle_menu_text_penilla_solo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gml_GlobalScript_scr_dialogue_battle_action_selected_action_1_penilla_a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gml_GlobalScript_scr_dialogue_battle_action_selected_action_2_penilla_a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gml_GlobalScript_scr_dialogue_battle_action_selected_action_1_penilla_b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gml_GlobalScript_scr_dialogue_battle_action_selected_action_2_penilla_b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gml_GlobalScript_scr_start_enemy_attacking_penilla_solo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gml_GlobalScript_scr_enemy_timer_attacks_penilla_solo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gml_GlobalScript_scr_enemy_attack_penilla_drawing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gml_GlobalScript_scr_generate_battle_flier_penilla_duo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gml_GlobalScript_scr_recreate_heart_battle_menu_text_flier_penilla_duo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gml_GlobalScript_scr_start_enemy_attacking_flier_penilla_duo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gml_GlobalScript_scr_enemy_timer_attacks_flier_penilla_duo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gml_GlobalScript_scr_enemy_attack_flier_flies_drawing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gml_GlobalScript_scr_generate_battle_sweet_corn_solo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gml_GlobalScript_scr_recreate_heart_battle_menu_text_sweet_corn_solo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gml_GlobalScript_scr_dialogue_battle_action_selected_action_1_sweet_corn_a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gml_GlobalScript_scr_dialogue_battle_action_selected_action_2_sweet_corn_a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gml_GlobalScript_scr_dialogue_battle_action_selected_action_3_sweet_corn_a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gml_GlobalScript_scr_dialogue_battle_action_selected_action_1_sweet_corn_b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gml_GlobalScript_scr_dialogue_battle_action_selected_action_2_sweet_corn_b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gml_GlobalScript_scr_dialogue_battle_action_selected_action_3_sweet_corn_b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gml_GlobalScript_scr_start_enemy_attacking_sweet_corn_solo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gml_GlobalScript_scr_enemy_timer_attacks_sweet_corn_solo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gml_GlobalScript_scr_enemy_attack_candy_corn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gml_GlobalScript_scr_generate_battle_sweet_corn_duo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gml_GlobalScript_scr_recreate_heart_battle_menu_text_sweet_corn_duo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gml_GlobalScript_scr_start_enemy_attacking_sweet_corn_duo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gml_GlobalScript_scr_enemy_timer_attacks_sweet_corn_duo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gml_GlobalScript_scr_enemy_attack_candy_spear_corn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gml_GlobalScript_scr_generate_battle_sweet_corn_penilla_duo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gml_GlobalScript_scr_recreate_heart_battle_menu_text_sweet_corn_penilla_duo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gml_GlobalScript_scr_start_enemy_attacking_sweet_corn_penilla_duo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gml_GlobalScript_scr_enemy_timer_attacks_sweet_corn_penilla_duo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gml_GlobalScript_scr_generate_battle_crispy_scroll_solo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gml_GlobalScript_GMLive_vm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gml_GlobalScript_scr_recreate_heart_battle_menu_text_crispy_scroll_solo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gml_GlobalScript_scr_dialogue_battle_action_selected_action_1_crispy_scroll_a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gml_GlobalScript_scr_dialogue_battle_action_selected_action_2_crispy_scroll_a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gml_GlobalScript_scr_generate_battle_martlet_genocide_final_2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gml_GlobalScript_scr_dialogue_battle_action_selected_action_3_crispy_scroll_a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gml_GlobalScript_scr_start_enemy_attacking_crispy_scroll_solo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gml_GlobalScript_scr_enemy_timer_attacks_crispy_scroll_solo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gml_GlobalScript_scr_enemy_attack_crispy_slash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gml_GlobalScript_scr_enemy_attack_crispy_laser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gml_GlobalScript_scr_enemy_attack_crispy_tub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gml_GlobalScript_scr_generate_battle_crispy_scroll_penilla_duo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gml_GlobalScript_scr_recreate_heart_battle_menu_text_crispy_scroll_penilla_duo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gml_GlobalScript_scr_start_enemy_attacking_crispy_scroll_penilla_duo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gml_GlobalScript_scr_enemy_timer_attacks_crispy_scroll_penilla_duo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gml_GlobalScript_scr_enemy_attack_crispy_slash_drawing_crispy_scroll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gml_GlobalScript_scr_generate_battle_rorrim_solo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gml_GlobalScript_scr_recreate_heart_battle_menu_text_rorrim_solo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gml_GlobalScript_scr_dialogue_battle_action_selected_action_1_rorrim_a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gml_GlobalScript_scr_dialogue_battle_action_selected_action_2_rorrim_a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gml_GlobalScript_scr_dialogue_battle_action_selected_action_3_rorrim_a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gml_GlobalScript_scr_start_enemy_attacking_rorrim_solo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gml_GlobalScript_scr_enemy_timer_attacks_rorrim_solo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gml_GlobalScript_scr_enemy_attack_rorrim_mirror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gml_GlobalScript_scr_dialogue_battle_action_selected_action_3_dunebud_b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gml_GlobalScript_scr_enemy_attack_rorrim_sparkle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gml_GlobalScript_scr_generate_battle_decibat_intro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gml_GlobalScript_scr_enemy_timer_attacks_cactony_slither_duo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gml_GlobalScript_scr_decibat_sparing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gml_GlobalScript_scr_start_enemy_sparing_decibat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gml_GlobalScript_scr_start_enemy_fleeing_decibat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gml_GlobalScript_scr_enemy_timer_attacks_decibat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gml_GlobalScript_scr_enemy_attack_decibat_wave_blue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gml_GlobalScript_scr_enemy_attack_decibat_wave_orange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gml_GlobalScript_scr_enemy_attack_decibat_wave_multi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gml_GlobalScript_scr_enemy_attack_decibat_wave_mini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gml_GlobalScript_scr_enemy_attack_decibat_stalagmite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gml_GlobalScript_scr_dalv_sparing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gml_GlobalScript_scr_dalv_no_attack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gml_GlobalScript_scr_start_enemy_sparing_dalv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gml_GlobalScript_scr_start_enemy_no_attack_dalv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gml_GlobalScript_scr_enemy_timer_attacks_dalv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gml_GlobalScript_scr_enemy_attack_dalv_lightning_vertical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gml_GlobalScript_scr_enemy_attack_dalv_lightning_dual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gml_GlobalScript_scr_enemy_attack_dalv_lightning_balls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gml_GlobalScript_scr_enemy_attack_dalv_lightning_bolt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gml_GlobalScript_scr_generate_battle_dunebud_duo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gml_GlobalScript_scr_start_enemy_stomping_micro_froggit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gml_GlobalScript_scr_enemy_timer_attacks_micro_froggit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gml_GlobalScript_scr_enemy_attack_micro_barrage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gml_GlobalScript_scr_generate_battle_dunebud_solo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gml_GlobalScript_scr_recreate_heart_battle_menu_text_dunebud_solo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gml_GlobalScript_scr_dialogue_battle_action_selected_action_1_dunebud_a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gml_GlobalScript_scr_dialogue_battle_action_selected_action_2_dunebud_a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gml_GlobalScript_scr_dialogue_battle_action_selected_action_3_dunebud_a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gml_GlobalScript_scr_start_enemy_attacking_dunebud_solo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gml_GlobalScript_scr_enemy_timer_attacks_dunebud_solo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gml_GlobalScript_scr_generate_battle_cactony_solo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gml_GlobalScript_scr_recreate_heart_battle_menu_text_cactony_solo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gml_GlobalScript_scr_dialogue_battle_action_selected_action_1_cactony_a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gml_GlobalScript_scr_dialogue_battle_action_selected_action_2_cactony_a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gml_GlobalScript_scr_start_enemy_attacking_cactony_solo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gml_GlobalScript_scr_enemy_timer_attacks_cactony_solo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gml_GlobalScript_scr_generate_battle_bowll_solo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gml_GlobalScript_scr_recreate_heart_battle_menu_text_bowll_solo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gml_GlobalScript_scr_dialogue_battle_action_selected_action_1_bowll_a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gml_GlobalScript_scr_generate_battle_energy_balls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gml_GlobalScript_scr_dialogue_battle_action_selected_action_2_bowll_a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gml_GlobalScript_scr_dialogue_battle_action_selected_action_3_bowll_a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gml_GlobalScript_scr_start_enemy_attacking_bowll_solo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gml_GlobalScript_scr_start_enemy_attacking_bowll_solo_ext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gml_GlobalScript_scr_enemy_timer_attacks_bowll_solo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gml_GlobalScript_scr_sme_yellow_rhythm_out_gen_alarm_0_script_bowll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gml_GlobalScript_scr_sme_yellow_rhythm_out_gen_end_script_bowll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gml_GlobalScript_scr_sme_yellow_rhythm_out_script_bowll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gml_GlobalScript_scr_start_enemy_attacking_el_bailador_ext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gml_GlobalScript_scr_sme_yellow_rhythm_out_gen_alarm_0_script_el_bailador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gml_GlobalScript_scr_sme_yellow_rhythm_out_gen_end_script_el_bailador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gml_GlobalScript_scr_sme_yellow_rhythm_out_script_el_bailador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gml_GlobalScript_scr_generate_battle_flower_girls_solo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gml_GlobalScript_scr_recreate_heart_battle_menu_text_flower_girls_solo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gml_GlobalScript_scr_dialogue_battle_action_selected_action_3_flower_girls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gml_GlobalScript_scr_generate_battle_dummy_training_pacifist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gml_GlobalScript_scr_recreate_heart_battle_menu_text_dummy_training_pacifist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gml_GlobalScript_scr_dialogue_battle_action_selected_action_1_dummy_training_pacifist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gml_GlobalScript_scr_dummy_training_pacifist_no_attack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gml_GlobalScript_scr_start_enemy_no_attack_dummy_training_pacifist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gml_GlobalScript_scr_generate_battle_frostermit_solo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gml_GlobalScript_scr_recreate_heart_battle_menu_text_frostermit_solo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gml_GlobalScript_scr_dialogue_battle_action_selected_action_1_frostermit_a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gml_GlobalScript_scr_dialogue_battle_action_selected_action_2_frostermit_a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gml_GlobalScript_scr_dialogue_battle_action_selected_action_3_frostermit_a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gml_GlobalScript_scr_start_enemy_attacking_frostermit_solo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gml_GlobalScript_scr_enemy_timer_attacks_frostermit_solo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gml_GlobalScript_scr_enemy_attack_frostermit_snowflakes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gml_GlobalScript_scr_enemy_attack_frostermit_ice_cubes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gml_GlobalScript_scr_enemy_attack_frostermit_pinchers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gml_GlobalScript_scr_generate_battle_frostermit_know_cone_duo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gml_GlobalScript_scr_start_enemy_attacking_jandroid_duo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gml_GlobalScript_scr_recreate_heart_battle_menu_text_frostermit_know_cone_duo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gml_GlobalScript_scr_start_enemy_attacking_frostermit_know_cone_duo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gml_GlobalScript_scr_recreate_heart_battle_menu_text_jandroid_goosic_duo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gml_GlobalScript_scr_enemy_timer_attacks_frostermit_know_cone_duo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gml_GlobalScript_scr_enemy_attack_frostermit_snowflakes_blueberries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gml_GlobalScript_scr_enemy_attack_frostermit_snowflakes_oranges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gml_GlobalScript_scr_dialogue_battle_action_selected_action_1_insomnitot_a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gml_GlobalScript_scr_dialogue_battle_action_selected_action_2_insomnitot_a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gml_GlobalScript_scr_dialogue_battle_action_selected_action_3_insomnitot_a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gml_GlobalScript_scr_dialogue_battle_action_selected_action_1_insomnitot_b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gml_GlobalScript_scr_dialogue_battle_action_selected_action_2_insomnitot_b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gml_GlobalScript_scr_dialogue_battle_action_selected_action_3_insomnitot_b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gml_GlobalScript_scr_insomnitot_solo_no_attack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gml_GlobalScript_scr_start_enemy_no_attack_insomnitot_solo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gml_GlobalScript_GMLive_thread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gml_GlobalScript_scr_enemy_timer_attacks_insomnitot_solo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gml_GlobalScript_scr_enemy_attack_insomnitot_sheep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gml_GlobalScript_scr_enemy_attack_insomnitot_zzz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gml_GlobalScript_scr_enemy_attack_insomnitot_stars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gml_GlobalScript_scr_insomnitot_duo_no_attack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gml_GlobalScript_scr_start_enemy_no_attack_insomnitot_duo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gml_GlobalScript_scr_enemy_attack_insomnitot_sheep_stars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gml_GlobalScript_scr_enemy_attack_insomnitot_sheep_zzz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gml_GlobalScript_scr_generate_battle_know_cone_solo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gml_GlobalScript_scr_recreate_heart_battle_menu_text_know_cone_solo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gml_GlobalScript_scr_cutscene_battle_macro_2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gml_GlobalScript_scr_dialogue_battle_action_selected_action_1_know_cone_a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gml_GlobalScript_scr_dialogue_battle_action_selected_action_2_know_cone_a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gml_GlobalScript_scr_dialogue_battle_action_selected_action_3_know_cone_a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gml_GlobalScript_scr_dialogue_battle_action_selected_action_1_know_cone_b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gml_GlobalScript_scr_dialogue_battle_action_selected_action_2_know_cone_b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gml_GlobalScript_scr_dialogue_battle_action_selected_action_3_know_cone_b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gml_GlobalScript_scr_start_enemy_attacking_know_cone_solo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gml_GlobalScript_scr_enemy_timer_attacks_know_cone_solo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gml_GlobalScript_scr_enemy_attack_know_cone_blueberries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gml_GlobalScript_scr_enemy_attack_know_cone_oranges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gml_GlobalScript_scr_enemy_attack_know_cone_cherries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gml_GlobalScript_scr_enemy_attack_know_cone_fig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gml_GlobalScript_scr_know_cone_insomnitot_duo_no_attack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gml_GlobalScript_scr_start_enemy_no_attack_know_cone_insomnitot_duo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gml_GlobalScript_scr_dialogue_battle_action_selected_action_3_goosic_b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gml_GlobalScript_scr_enemy_timer_attacks_know_cone_insomnitot_duo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gml_GlobalScript_scr_enemy_attack_know_cone_blueberries_zzz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gml_GlobalScript_scr_enemy_attack_know_cone_oranges_stars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gml_GlobalScript_scr_enemy_mode_shift_martlet_pacifist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gml_GlobalScript_scr_enemy_mode_shift_end_martlet_pacifist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gml_GlobalScript_scr_martlet_pacifist_no_attack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gml_GlobalScript_scr_start_during_attack_dialogue_martlet_pacifist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gml_GlobalScript_scr_start_enemy_fleeing_martlet_pacifist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gml_GlobalScript_scr_start_enemy_no_attack_martlet_pacifist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gml_GlobalScript_scr_enemy_timer_attacks_martlet_pacifist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gml_GlobalScript_scr_enemy_mode_shift_martlet_genocide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gml_GlobalScript_scr_enemy_mode_shift_end_martlet_genocide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gml_GlobalScript_scr_martlet_genocide_no_attack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gml_GlobalScript_scr_start_enemy_fleeing_martlet_genocide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gml_GlobalScript_scr_start_enemy_no_attack_martlet_genocide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gml_GlobalScript_scr_enemy_timer_attacks_martlet_genocide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gml_GlobalScript_scr_generate_battle_shufflers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gml_GlobalScript_scr_generate_battle_trihecta_together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gml_GlobalScript_scr_cutscene_battle_guardener_3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gml_GlobalScript_scr_recreate_heart_battle_menu_text_trihecta_together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gml_GlobalScript_scr_start_enemy_attacking_trihecta_together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gml_GlobalScript_scr_generate_battle_trihecta_separated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gml_GlobalScript_scr_recreate_heart_battle_menu_text_trihecta_separated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gml_GlobalScript_scr_dialogue_battle_action_selected_action_1_tri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gml_GlobalScript_scr_dialogue_battle_action_selected_action_2_tri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gml_GlobalScript_scr_dialogue_battle_action_selected_action_3_tri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gml_GlobalScript_scr_dialogue_battle_action_selected_action_1_hec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gml_GlobalScript_scr_dialogue_battle_action_selected_action_2_hec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gml_GlobalScript_scr_dialogue_battle_action_selected_action_3_hec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gml_GlobalScript_scr_start_enemy_attacking_trihecta_separated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gml_GlobalScript_scr_recreate_heart_battle_menu_text_slither_solo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gml_GlobalScript_scr_enemy_timer_attacks_trihecta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gml_GlobalScript_scr_enemy_attack_trihecta_circle_bounce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gml_GlobalScript_scr_enemy_attack_trihecta_circle_reflect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gml_GlobalScript_scr_enemy_attack_trihecta_circle_stack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gml_GlobalScript_scr_generate_battle_nobody_came_yellow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gml_GlobalScript_scr_battle_box_resize_midfight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gml_GlobalScript_scr_start_enemy_fleeing_froggit_intro_yellow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gml_GlobalScript_scr_generate_battle_ceroba_genocide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gml_GlobalScript_scr_recreate_heart_battle_menu_text_ceroba_genocide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gml_GlobalScript_scr_enemy_timer_attacks_ceroba_genocide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gml_GlobalScript_scr_start_enemy_attacking_ceroba_genocide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gml_GlobalScript_scr_start_enemy_attacking_boulders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gml_GlobalScript_scr_generate_battle_boulders_minifight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gml_GlobalScript_scr_enemy_timer_attacks_boulders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gml_GlobalScript_scr_determine_end_battle_flags_yellow_new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gml_GlobalScript_scr_determine_end_battle_flags_yellow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gml_GlobalScript_scr_determine_yellow_text_flags_yellow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gml_GlobalScript_scr_determine_enemy_status_flags_yellow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gml_GlobalScript_scr_determine_boss_hurt_flags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gml_GlobalScript_scr_determine_genocide_counter_yellow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gml_GlobalScript_scr_determine_genocide_counter_total_yellow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gml_GlobalScript_scr_determine_genocide_counter_total_snowdin_yellow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gml_GlobalScript_scr_determine_genocide_counter_total_dunes_yellow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gml_GlobalScript_scr_determine_genocide_counter_total_dark_ruins_yellow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gml_GlobalScript_scr_damage_special_condition_reticle_yellow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gml_GlobalScript_scr_determine_heart_initiate_battle_position_yellow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gml_GlobalScript_scr_draw_text_effect_twitchy_quotebubble_battle_yellow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gml_GlobalScript_scr_draw_text_effect_twitchy_quotebubble_battle_yellow_2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gml_GlobalScript_scr_draw_text_effect_twitchy_quotebubble_battle_yellow_2_reverse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gml_GlobalScript_scr_draw_text_effect_twitchy_quotebubble_battle_yellow_3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gml_GlobalScript_scr_draw_text_effect_twitchy_quotebubble_battle_2_yellow_2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gml_GlobalScript_scr_draw_text_effect_twitchy_quotebubble_battle_2_yellow_2_reverse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gml_GlobalScript_scr_draw_text_effect_circle_quotebubble_battle_yellow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gml_GlobalScript_scr_draw_text_effect_circle_quotebubble_battle_yellow_2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gml_GlobalScript_scr_draw_text_effect_circle_quotebubble_battle_yellow_2_reverse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gml_GlobalScript_scr_draw_text_effect_circle_quotebubble_battle_2_yellow_2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gml_GlobalScript_scr_draw_text_effect_circle_quotebubble_battle_2_yellow_2_reverse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gml_GlobalScript_scr_route_check_yellow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gml_GlobalScript_scr_start_enemy_attacking_flowey_ext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gml_GlobalScript_info_route_genocide_log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gml_GlobalScript_scr_route_check_darkruins_yellow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gml_GlobalScript_scr_route_determination_darkruins_yellow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gml_GlobalScript_scr_genocide_flags_darkruins_yellow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gml_GlobalScript_scr_item_use_text_yellow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gml_GlobalScript_scr_item_info_text_yellow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gml_GlobalScript_scr_determine_item_droppable_yellow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gml_GlobalScript_action_end_game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gml_GlobalScript_action_if_variable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gml_GlobalScript_action_kill_object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gml_GlobalScript_scr_generate_battle_ceroba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gml_GlobalScript_action_move_point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gml_GlobalScript_action_set_alarm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gml_GlobalScript_action_set_hspeed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gml_GlobalScript_action_set_vspeed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gml_GlobalScript___init_action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gml_GlobalScript_scr_dialogue_battle_action_selected_action_1_slither_b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gml_GlobalScript_background_assign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gml_GlobalScript_background_create_colour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gml_GlobalScript_background_create_from_surface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gml_GlobalScript_background_create_gradient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gml_GlobalScript_background_duplicate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gml_GlobalScript_background_get_height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gml_GlobalScript_background_get_name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gml_GlobalScript_background_get_texture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gml_GlobalScript_background_get_uvs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gml_GlobalScript_background_get_width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gml_GlobalScript_background_prefetch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gml_GlobalScript_background_prefetch_multi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gml_GlobalScript_background_replace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gml_GlobalScript_background_save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gml_GlobalScript_background_set_alpha_from_background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gml_GlobalScript_draw_background_ext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gml_GlobalScript_draw_background_general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gml_GlobalScript_draw_background_part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gml_GlobalScript_draw_background_part_ext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gml_GlobalScript_draw_background_stretched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gml_GlobalScript_draw_background_stretched_ext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gml_GlobalScript_draw_background_tiled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gml_GlobalScript_draw_background_tiled_ext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gml_GlobalScript_room_set_background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gml_GlobalScript___background_get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gml_GlobalScript___background_get_colour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gml_GlobalScript___background_get_colour_element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gml_GlobalScript___background_get_element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gml_GlobalScript___background_get_internal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gml_GlobalScript___background_get_showcolour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gml_GlobalScript___background_set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gml_GlobalScript___background_set_colour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gml_GlobalScript___background_set_element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gml_GlobalScript___background_set_internal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gml_GlobalScript___background_set_showcolour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gml_GlobalScript___init_background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gml_GlobalScript_d3d_draw_block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gml_GlobalScript_scr_start_enemy_attacking_goosic_solo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gml_GlobalScript_d3d_draw_cone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gml_GlobalScript_d3d_draw_cylinder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gml_GlobalScript_d3d_draw_ellipsoid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gml_GlobalScript_d3d_draw_floor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gml_GlobalScript_d3d_draw_wall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gml_GlobalScript_d3d_light_define_ambient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gml_GlobalScript_d3d_light_define_direction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gml_GlobalScript_d3d_light_define_point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gml_GlobalScript_d3d_light_enable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gml_GlobalScript_d3d_model_block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gml_GlobalScript_d3d_model_cone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gml_GlobalScript_d3d_model_cylinder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gml_GlobalScript_d3d_model_destroy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gml_GlobalScript_d3d_model_draw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gml_GlobalScript_d3d_model_ellipsoid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gml_GlobalScript_d3d_model_floor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gml_GlobalScript_d3d_model_load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gml_GlobalScript_d3d_model_primitive_begin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gml_GlobalScript_d3d_model_primitive_end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gml_GlobalScript_d3d_model_save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gml_GlobalScript_scr_cutscene_battle_guardener_2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gml_GlobalScript_scr_sme_yellow_rhythm_song_data_flowey_01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gml_GlobalScript_d3d_model_vertex_color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gml_GlobalScript_d3d_model_vertex_colour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gml_GlobalScript_scr_dialogue_battle_action_selected_action_3_feisty_four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gml_GlobalScript_d3d_model_vertex_normal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gml_GlobalScript_d3d_model_vertex_normal_color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gml_GlobalScript_d3d_model_vertex_normal_colour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gml_GlobalScript_d3d_model_vertex_normal_texture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gml_GlobalScript_d3d_model_vertex_normal_texture_color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gml_GlobalScript_d3d_model_vertex_normal_texture_colour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gml_GlobalScript_d3d_model_vertex_texture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gml_GlobalScript_d3d_model_vertex_texture_color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gml_GlobalScript_d3d_model_vertex_texture_colour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gml_GlobalScript_d3d_model_wall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gml_GlobalScript_d3d_primitive_begin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gml_GlobalScript_d3d_primitive_begin_texture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gml_GlobalScript_d3d_primitive_end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gml_GlobalScript_d3d_set_culling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gml_GlobalScript_d3d_set_depth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gml_GlobalScript_d3d_set_fog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gml_GlobalScript_d3d_set_hidden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gml_GlobalScript_d3d_set_lighting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gml_GlobalScript_d3d_set_perspective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gml_GlobalScript_d3d_set_projection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gml_GlobalScript_d3d_set_projection_ext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gml_GlobalScript_d3d_set_projection_ortho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gml_GlobalScript_d3d_set_projection_perspective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gml_GlobalScript_d3d_set_shading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gml_GlobalScript_d3d_set_zwriteenable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gml_GlobalScript_d3d_start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gml_GlobalScript_d3d_transform_add_rotation_axis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gml_GlobalScript_d3d_transform_add_rotation_x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gml_GlobalScript_d3d_transform_add_rotation_y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gml_GlobalScript_d3d_transform_add_rotation_z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gml_GlobalScript_d3d_transform_add_scaling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gml_GlobalScript_d3d_transform_add_translation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gml_GlobalScript_d3d_transform_set_identity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gml_GlobalScript_d3d_transform_set_rotation_axis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gml_GlobalScript_d3d_transform_set_rotation_x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gml_GlobalScript_d3d_transform_set_rotation_y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gml_GlobalScript_d3d_transform_set_rotation_z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gml_GlobalScript_d3d_transform_set_scaling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gml_GlobalScript_d3d_transform_set_translation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gml_GlobalScript_d3d_transform_stack_clear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gml_GlobalScript_d3d_transform_stack_discard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gml_GlobalScript_d3d_transform_stack_empty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gml_GlobalScript_d3d_transform_stack_pop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gml_GlobalScript_d3d_transform_stack_push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gml_GlobalScript_d3d_transform_stack_top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gml_GlobalScript_cutscene_dialogue_special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gml_GlobalScript_d3d_transform_vertex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gml_GlobalScript_d3d_vertex_colour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gml_GlobalScript_d3d_vertex_normal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gml_GlobalScript_d3d_vertex_normal_colour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gml_GlobalScript_d3d_vertex_normal_texture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gml_GlobalScript_d3d_vertex_normal_texture_colour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gml_GlobalScript_d3d_vertex_texture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gml_GlobalScript_d3d_vertex_texture_colour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gml_GlobalScript___d3d_model_add_vertex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gml_GlobalScript_scr_determine_item_stealable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gml_GlobalScript___init_d3d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gml_GlobalScript_draw_enable_alphablend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gml_GlobalScript_draw_get_alpha_test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gml_GlobalScript_draw_get_alpha_test_ref_value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gml_GlobalScript_draw_set_alpha_test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gml_GlobalScript_draw_set_alpha_test_ref_value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gml_GlobalScript_draw_set_blend_mode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gml_GlobalScript_draw_set_blend_mode_ext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gml_GlobalScript_draw_set_colour_write_enable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gml_GlobalScript_GMLive_new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gml_GlobalScript_instance_create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gml_GlobalScript_joystick_axes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gml_GlobalScript_joystick_buttons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gml_GlobalScript_joystick_check_button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gml_GlobalScript_joystick_direction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gml_GlobalScript_joystick_has_pov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gml_GlobalScript_joystick_pov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gml_GlobalScript_joystick_rpos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gml_GlobalScript_joystick_upos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gml_GlobalScript_joystick_vpos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gml_GlobalScript_joystick_xpos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gml_GlobalScript_scr_dialogue_battle_action_selected_action_1_tellyvis_a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gml_GlobalScript_joystick_ypos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gml_GlobalScript_joystick_zpos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gml_GlobalScript___joystick_2_gamepad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gml_GlobalScript___init_joystick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gml_GlobalScript_joystick_process_events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gml_GlobalScript_object_get_depth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gml_GlobalScript_object_set_depth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gml_GlobalScript_sound_discard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gml_GlobalScript_sound_fade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gml_GlobalScript_scr_generate_battle_flowey_phase_2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gml_GlobalScript_sound_get_kind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gml_GlobalScript_sound_get_name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gml_GlobalScript_sound_get_preload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gml_GlobalScript_sound_global_volume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gml_GlobalScript_sound_isplaying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gml_GlobalScript_sound_loop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gml_GlobalScript_sound_play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gml_GlobalScript_sound_restore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gml_GlobalScript_sound_stop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gml_GlobalScript_sound_stop_all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gml_GlobalScript_sound_volume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gml_GlobalScript_texture_set_blending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gml_GlobalScript_texture_set_interpolation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gml_GlobalScript_texture_set_interpolation_ext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gml_GlobalScript_texture_set_repeat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gml_GlobalScript_texture_set_repeat_ext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gml_GlobalScript_room_tile_add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gml_GlobalScript_room_tile_add_ext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gml_GlobalScript_room_tile_clear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gml_GlobalScript_tile_add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gml_GlobalScript_tile_exists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gml_GlobalScript_tile_get_count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gml_GlobalScript_tile_get_height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gml_GlobalScript_scr_mail_sort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gml_GlobalScript_tile_get_ids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gml_GlobalScript_tile_get_ids_at_depth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gml_GlobalScript_tile_get_left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gml_GlobalScript_tile_get_width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gml_GlobalScript_tile_get_xscale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gml_GlobalScript_tile_get_yscale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gml_GlobalScript_tile_layer_delete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gml_GlobalScript_tile_layer_delete_at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gml_GlobalScript_tile_layer_depth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gml_GlobalScript_tile_layer_find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gml_GlobalScript_tile_layer_hide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gml_GlobalScript_tile_layer_shift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gml_GlobalScript_tile_layer_show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gml_GlobalScript_tile_set_alpha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gml_GlobalScript_tile_set_background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gml_GlobalScript_tile_set_blend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gml_GlobalScript_tile_set_depth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gml_GlobalScript_tile_set_position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gml_GlobalScript_tile_set_region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gml_GlobalScript_tile_set_scale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gml_GlobalScript_tile_set_visible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gml_GlobalScript_GMLive_vm_init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gml_GlobalScript_room_set_view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gml_GlobalScript___view_get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gml_GlobalScript___view_set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gml_GlobalScript___view_set_internal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gml_GlobalScript___init_view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gml_GlobalScript___init_global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gml_GlobalScript___global_object_depths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gml_GlobalScript_cutscene_dialogue_axis_hindered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gml_GlobalScript_cutscene_dialogue_dark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gml_GlobalScript_scr_dialogue_battle_action_selected_action_2_goosic_a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gml_GlobalScript_draw_on_surface_tiled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gml_GlobalScript_scr_recreate_heart_battle_menu_text_jandroid_a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gml_GlobalScript_scr_start_enemy_attacking_martlet_genocide_final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gml_GlobalScript_scr_recreate_heart_battle_menu_text_tellyvis_a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gml_GlobalScript_scr_sme_yellow_rhythm_song_data_danza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gml_GlobalScript_scr_generate_battle_steam_minifight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gml_GlobalScript_scr_talking_ace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gml_GlobalScript_scr_dialogue_battle_action_selected_action_4_starlo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gml_GlobalScript_GMLive_seekSetOp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gml_GlobalScript_scr_dialogue_battle_action_selected_action_1_goosic_b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gml_GlobalScript_scr_generate_battle_ceroba_3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gml_GlobalScript_scr_recreate_heart_battle_menu_text_axis_geno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gml_GlobalScript_cutscene_dialogue_giga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gml_GlobalScript_scr_enemy_timer_attacks_jandroid_goosic_duo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gml_GlobalScript_scr_verlet_updatepoints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gml_GlobalScript_cutscene_dialogue_final_flowey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gml_GlobalScript_scr_cutscene_battle_guardener_1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gml_GlobalScript_scr_verlet_collision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gml_GlobalScript_scr_dialogue_battle_action_selected_action_2_martlet_final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gml_GlobalScript_scr_start_enemy_attacking_jandroid_goosic_duo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gml_GlobalScript_scr_enemy_timer_attacks_slither_solo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gml_GlobalScript_scr_generate_battle_feisty_five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gml_GlobalScript_scr_start_enemy_attacking_feisty_five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gml_GlobalScript_scr_dialogue_battle_action_selected_action_3_jandroid_b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gml_GlobalScript_scr_talking_hotel_shopkeeper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gml_GlobalScript_scr_dialogue_battle_action_selected_action_2_goosic_b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gml_GlobalScript_scr_dialogue_battle_action_selected_action_2_slither_a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gml_GlobalScript_GMLive_compiler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gml_GlobalScript_scr_start_enemy_attacking_guardener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gml_GlobalScript_scr_axis_clover_scan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gml_GlobalScript_scr_generate_battle_jandroid_solo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gml_GlobalScript_scr_end_enemy_attacking_axis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gml_GlobalScript_scr_dialogue_battle_action_selected_action_2_tellyvis_a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gml_GlobalScript_GMLive_roomLoader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gml_GlobalScript_scr_item_set_unstealable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gml_GlobalScript_scr_recreate_heart_battle_menu_text_martlet_genocide_final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gml_GlobalScript_scr_screenshake_battle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gml_GlobalScript_scr_generate_battle_sousborg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gml_GlobalScript_scr_cutscene_battle_martlet_final_2_outro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gml_GlobalScript_GMLive_http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gml_GlobalScript_scr_generate_battle_goosic_solo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gml_GlobalScript_scr_verlet_guardener_wind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gml_GlobalScript_scr_dialogue_battle_action_selected_action_3_axis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gml_GlobalScript_scr_screenshake_battle_custom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gml_GlobalScript_GMLive_nodeTools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gml_GlobalScript_GMLive_program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gml_GlobalScript_scr_dialogue_battle_action_selected_action_3_ceroba_pacifist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gml_GlobalScript_scr_talking_vendy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gml_GlobalScript_scr_generate_battle_jandroid_goosic_duo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gml_GlobalScript_scr_talking_moray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gml_GlobalScript_scr_enemy_timer_attacks_energy_balls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gml_GlobalScript_scr_dialogue_battle_action_selected_action_2_macro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gml_GlobalScript_scr_sme_yellow_rhythm_song_data_flowey_nosong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gml_GlobalScript_scr_text_counter_custom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gml_GlobalScript_scr_generate_battle_asgore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gml_GlobalScript_draw_outline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gml_GlobalScript_scr_enemy_attack_bullet_hit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gml_GlobalScript_scr_dialogue_battle_action_selected_action_2_slither_b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gml_GlobalScript__effect_blend_script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gml_Room_rm_intro_Create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gml_RoomCC_rm_ruins00_0_Create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gml_RoomCC_rm_ruins00_1_Create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gml_RoomCC_rm_ruins01_0_Create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gml_RoomCC_rm_ruins01_1_Create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gml_RoomCC_rm_ruins02_0_Create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gml_RoomCC_rm_ruins02_1_Create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gml_RoomCC_rm_ruins03_0_Create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gml_RoomCC_rm_ruins03_1_Create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gml_RoomCC_rm_ruins03_2_Create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gml_RoomCC_rm_ruins04_0_Create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gml_RoomCC_rm_ruins04_1_Create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gml_RoomCC_rm_ruins04_2_Create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gml_RoomCC_rm_ruins04_3_Create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gml_RoomCC_rm_darkruins_01_2_Create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gml_RoomCC_rm_darkruins_01_3_Create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gml_RoomCC_rm_darkruins_03_2_Create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gml_RoomCC_rm_darkruins_04_13_Create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gml_RoomCC_rm_darkruins_05_0_Create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gml_RoomCC_rm_darkruins_05_1_Create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gml_RoomCC_rm_darkruins_06_0_Create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gml_RoomCC_rm_darkruins_06_1_Create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gml_RoomCC_rm_darkruins_06_2_Create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gml_RoomCC_rm_darkruins_06_3_Create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gml_RoomCC_rm_darkruins_06_4_Create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gml_RoomCC_rm_darkruins_06_5_Create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gml_RoomCC_rm_darkruins_06_6_Create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gml_RoomCC_rm_darkruins_06_7_Create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gml_RoomCC_rm_darkruins_06_8_Create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gml_RoomCC_rm_darkruins_06_9_Create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gml_RoomCC_rm_darkruins_07_0_Create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gml_RoomCC_rm_darkruins_07_1_Create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gml_RoomCC_rm_darkruins_07_2_Create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gml_RoomCC_rm_darkruins_07_3_Create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gml_RoomCC_rm_darkruins_07_4_Create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gml_RoomCC_rm_darkruins_08_0_Create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gml_RoomCC_rm_darkruins_08_1_Create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gml_RoomCC_rm_darkruins_08_2_Create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gml_RoomCC_rm_darkruins_08_3_Create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gml_RoomCC_rm_darkruins_08_4_Create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gml_RoomCC_rm_darkruins_08b_0_Create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gml_RoomCC_rm_darkruins_09_0_Create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gml_RoomCC_rm_darkruins_09_1_Create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gml_RoomCC_rm_darkruins_09_2_Create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gml_RoomCC_rm_darkruins_09_3_Create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gml_RoomCC_rm_darkruins_09_4_Create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gml_RoomCC_rm_darkruins_09b_0_Create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gml_RoomCC_rm_darkruins_10_15_Create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gml_RoomCC_rm_darkruins_12_13_Create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gml_RoomCC_rm_darkruins_14_2_Create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gml_RoomCC_rm_darkruins_14_3_Create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gml_RoomCC_rm_darkruins_14_4_Create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gml_RoomCC_rm_darkruins_14_5_Create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gml_RoomCC_rm_darkruins_14b_0_Create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gml_RoomCC_rm_darkruins_15_0_Create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gml_RoomCC_rm_darkruins_15_1_Create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gml_RoomCC_rm_darkruins_15_2_Create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gml_RoomCC_rm_darkruins_16_0_Create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gml_RoomCC_rm_darkruins_16_1_Create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gml_RoomCC_rm_darkruins_16_2_Create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gml_RoomCC_rm_darkruins_16_3_Create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gml_RoomCC_rm_darkruins_16_4_Create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gml_RoomCC_rm_darkruins_16_5_Create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gml_RoomCC_rm_darkruins_16b_0_Create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gml_RoomCC_rm_darkruins_17_0_Create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gml_RoomCC_rm_darkruins_17_1_Create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gml_RoomCC_rm_darkruins_17_2_Create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gml_RoomCC_rm_darkruins_17_3_Create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gml_RoomCC_rm_darkruins_18_0_Create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gml_RoomCC_rm_darkruins_18_1_Create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gml_RoomCC_rm_darkruins_18_2_Create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gml_RoomCC_rm_darkruins_19_0_Create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gml_RoomCC_rm_dalvhallway_0_Create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gml_RoomCC_rm_dalvhallway_1_Create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gml_RoomCC_rm_dalvshouse_0_Create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gml_RoomCC_rm_dalvshouse_1_Create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gml_RoomCC_rm_dalvshouse_2_Create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gml_RoomCC_rm_dalvshouse_3_Create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gml_RoomCC_rm_dalvshouse_4_Create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gml_RoomCC_rm_dalvshouse_5_Create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gml_RoomCC_rm_dalvshouse_6_Create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gml_RoomCC_rm_dalvsroom_0_Create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gml_RoomCC_rm_dalvsroom_1_Create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gml_RoomCC_rm_dalvsroom_2_Create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gml_RoomCC_rm_dalvroomhall_0_Create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gml_RoomCC_rm_dalvroomhall_1_Create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gml_RoomCC_rm_dalvroomhall_2_Create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gml_RoomCC_rm_dalvExit_0_Create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gml_Room_rm_dalvExit_pacifist_Create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gml_RoomCC_rm_dalvExit_pacifist_0_Create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gml_Room_rm_dalvExit_genocide_Create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gml_RoomCC_rm_dalvExit_genocide_0_Create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gml_RoomCC_rm_dalvExit_genocide_1_Create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gml_RoomCC_rm_snowdin_01_yellow_0_Create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gml_RoomCC_rm_snowdin_01_yellow_1_Create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gml_RoomCC_rm_snowdin_02_yellow_0_Create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gml_RoomCC_rm_snowdin_02_yellow_1_Create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gml_RoomCC_rm_snowdin_03_yellow_0_Create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gml_RoomCC_rm_snowdin_03_yellow_1_Create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gml_RoomCC_rm_snowdin_03_yellow_2_Create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gml_RoomCC_rm_snowdin_03_yellow_3_Create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gml_RoomCC_rm_snowdin_03b_yellow_0_Create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gml_RoomCC_rm_snowdin_04_yellow_0_Create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gml_RoomCC_rm_snowdin_04_yellow_1_Create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gml_RoomCC_rm_snowdin_04_yellow_2_Create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gml_RoomCC_rm_snowdin_04_yellow_3_Create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gml_RoomCC_rm_snowdin_04_yellow_4_Create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gml_RoomCC_rm_snowdin_05_yellow_0_Create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gml_RoomCC_rm_snowdin_05_yellow_1_Create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gml_RoomCC_rm_snowdin_05_yellow_2_Create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gml_RoomCC_rm_snowdin_06_yellow_0_Create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gml_RoomCC_rm_snowdin_06_yellow_1_Create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gml_RoomCC_rm_snowdin_06_yellow_2_Create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gml_RoomCC_rm_snowdin_06_yellow_3_Create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gml_RoomCC_rm_snowdin_06_yellow_4_Create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gml_RoomCC_rm_snowdin_07_yellow_0_Create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gml_RoomCC_rm_snowdin_07_yellow_1_Create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gml_RoomCC_rm_snowdin_07_yellow_2_Create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gml_RoomCC_rm_snowdin_08_yellow_0_Create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gml_RoomCC_rm_snowdin_08_yellow_1_Create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gml_RoomCC_rm_snowdin_08_yellow_2_Create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gml_RoomCC_rm_snowdin_08_yellow_3_Create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gml_RoomCC_rm_snowdin_08_yellow_4_Create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gml_RoomCC_rm_snowdin_08_yellow_5_Create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gml_RoomCC_rm_snowdin_08_yellow_6_Create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gml_RoomCC_rm_snowdin_08_yellow_7_Create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gml_RoomCC_rm_snowdin_08b_yellow_0_Create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gml_RoomCC_rm_snowdin_09_yellow_0_Create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gml_RoomCC_rm_snowdin_09_yellow_1_Create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gml_RoomCC_rm_snowdin_10_yellow_0_Create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gml_RoomCC_rm_snowdin_10_yellow_1_Create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gml_RoomCC_rm_snowdin_10_yellow_2_Create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gml_RoomCC_rm_snowdin_10_yellow_3_Create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gml_RoomCC_rm_snowdin_10b_yellow_0_Create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gml_Room_rm_snowdin_11_yellow_Create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gml_RoomCC_rm_snowdin_11_yellow_0_Create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gml_RoomCC_rm_snowdin_11_yellow_1_Create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gml_RoomCC_rm_snowdin_11_yellow_2_Create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gml_RoomCC_rm_snowdin_12_yellow_0_Create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gml_RoomCC_rm_snowdin_12_yellow_1_Create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gml_RoomCC_rm_snowdin_12_yellow_2_Create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gml_RoomCC_rm_snowdin_13_yellow_0_Create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gml_RoomCC_rm_snowdin_13_yellow_1_Create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gml_RoomCC_rm_snowdin_14_yellow_3_Create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gml_RoomCC_rm_snowdin_14_yellow_4_Create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gml_RoomCC_rm_snowdin_14_yellow_5_Create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gml_RoomCC_rm_snowdin_14_yellow_6_Create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gml_RoomCC_rm_snowdin_14_yellow_7_Create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gml_RoomCC_rm_snowdin_14b_yellow_0_Create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gml_RoomCC_rm_snowdin_14b_yellow_1_Create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gml_RoomCC_rm_snowdin_14b_yellow_2_Create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gml_RoomCC_rm_snowdin_14b_yellow_3_Create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gml_RoomCC_rm_snowdin_14c_yellow_0_Create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gml_RoomCC_rm_snowdin_14c_yellow_1_Create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gml_RoomCC_rm_snowdin_14d_yellow_0_Create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gml_RoomCC_rm_snowdin_14d_yellow_1_Create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gml_RoomCC_rm_snowdin_14d_yellow_2_Create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gml_RoomCC_rm_snowdin_14e_yellow_0_Create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gml_RoomCC_rm_snowdin_15_yellow_0_Create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gml_RoomCC_rm_snowdin_15_yellow_1_Create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gml_RoomCC_rm_snowdin_16_yellow_0_Create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gml_RoomCC_rm_snowdin_16_yellow_1_Create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gml_RoomCC_rm_snowdin_16_yellow_2_Create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gml_RoomCC_rm_snowdin_16_yellow_3_Create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gml_RoomCC_rm_snowdin_16_yellow_4_Create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gml_RoomCC_rm_snowdin_16_yellow_5_Create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gml_RoomCC_rm_snowdin_16_yellow_6_Create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gml_RoomCC_rm_snowdin_16_yellow_7_Create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gml_RoomCC_rm_snowdin_16b_yellow_0_Create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gml_RoomCC_rm_snowdin_16b_yellow_1_Create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gml_RoomCC_rm_snowdin_17_yellow_0_Create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gml_RoomCC_rm_snowdin_17_yellow_1_Create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gml_RoomCC_rm_snowdin_17_yellow_2_Create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gml_RoomCC_rm_snowdin_17_yellow_3_Create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gml_RoomCC_rm_snowdin_17_yellow_4_Create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gml_RoomCC_rm_snowdin_17_yellow_5_Create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gml_RoomCC_rm_snowdin_17_yellow_6_Create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gml_RoomCC_rm_snowdin_18_yellow_0_Create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gml_RoomCC_rm_snowdin_18_yellow_1_Create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gml_RoomCC_rm_snowdin_19_yellow_0_Create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gml_RoomCC_rm_snowdin_19_yellow_1_Create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gml_RoomCC_rm_snowdin_19_yellow_2_Create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gml_RoomCC_rm_snowdin_19_yellow_3_Create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gml_RoomCC_rm_snowdin_19_yellow_4_Create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gml_RoomCC_rm_snowdin_19_yellow_5_Create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gml_RoomCC_rm_snowdin_20_yellow_0_Create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gml_RoomCC_rm_snowdin_20_yellow_1_Create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gml_RoomCC_rm_snowdin_20_yellow_2_Create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gml_RoomCC_rm_snowdin_20_yellow_3_Create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gml_RoomCC_rm_snowdin_21_yellow_0_Create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gml_RoomCC_rm_snowdin_21_yellow_1_Create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gml_RoomCC_rm_snowdin_21_yellow_2_Create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gml_RoomCC_rm_snowdin_21_yellow_3_Create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gml_Room_rm_snowdin_22_yellow_Create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gml_RoomCC_rm_snowdin_22_yellow_0_Create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gml_RoomCC_rm_snowdin_22_yellow_1_Create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gml_RoomCC_rm_waterfall_og_0_Create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gml_RoomCC_rm_waterfall_og_1_Create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gml_RoomCC_rm_waterfall_og_2_Create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gml_RoomCC_rm_waterfall_og_3_Create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gml_Room_rm_dunes_01_Create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gml_Room_rm_dunes_02_Create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gml_RoomCC_rm_dunes_02_3_Create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gml_RoomCC_rm_dunes_02_4_Create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gml_RoomCC_rm_dunes_02_5_Create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gml_RoomCC_rm_dunes_02_6_Create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gml_Room_rm_dunes_03_Create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gml_RoomCC_rm_dunes_03_2_Create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gml_RoomCC_rm_dunes_04_2_Create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gml_RoomCC_rm_dunes_04_3_Create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gml_RoomCC_rm_dunes_04_4_Create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gml_RoomCC_rm_dunes_04_5_Create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gml_RoomCC_rm_dunes_04_6_Create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gml_RoomCC_rm_dunes_04_7_Create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gml_RoomCC_rm_dunes_04_8_Create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gml_RoomCC_rm_dunes_04_9_Create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gml_Room_rm_dunes_05_Create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gml_RoomCC_rm_dunes_05_0_Create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gml_RoomCC_rm_dunes_05_1_Create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gml_RoomCC_rm_dunes_05_2_Create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gml_RoomCC_rm_dunes_05_3_Create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gml_RoomCC_rm_dunes_05_4_Create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gml_RoomCC_rm_dunes_05_5_Create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gml_Room_rm_dunes_06_Create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gml_RoomCC_rm_dunes_06_0_Create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gml_RoomCC_rm_dunes_06_1_Create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gml_RoomCC_rm_dunes_06_2_Create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gml_RoomCC_rm_dunes_06_3_Create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gml_RoomCC_rm_dunes_06_4_Create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gml_RoomCC_rm_dunes_06_5_Create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gml_RoomCC_rm_dunes_06_6_Create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gml_RoomCC_rm_dunes_06_7_Create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gml_Room_rm_dunes_06b_Create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gml_RoomCC_rm_dunes_06b_0_Create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gml_RoomCC_rm_dunes_06b_1_Create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gml_RoomCC_rm_dunes_06b_2_Create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gml_RoomCC_rm_dunes_06b_3_Create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gml_RoomCC_rm_dunes_07_16_Create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gml_RoomCC_rm_dunes_07_17_Create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gml_RoomCC_rm_dunes_07_18_Create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gml_RoomCC_rm_dunes_07_19_Create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gml_RoomCC_rm_dunes_07_20_Create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gml_RoomCC_rm_dunes_07_21_Create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gml_RoomCC_rm_dunes_07_22_Create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gml_RoomCC_rm_dunes_08_0_Create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gml_RoomCC_rm_dunes_08_1_Create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gml_RoomCC_rm_dunes_08_2_Create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gml_RoomCC_rm_dunes_08b_0_Create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gml_RoomCC_rm_dunes_09_0_Create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gml_RoomCC_rm_dunes_09_1_Create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gml_RoomCC_rm_dunes_09_2_Create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gml_RoomCC_rm_dunes_09_3_Create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gml_RoomCC_rm_dunes_10_0_Create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gml_RoomCC_rm_dunes_10_1_Create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gml_RoomCC_rm_dunes_10_2_Create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gml_RoomCC_rm_dunes_11_2_Create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gml_RoomCC_rm_dunes_11_3_Create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gml_RoomCC_rm_dunes_11_4_Create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gml_RoomCC_rm_dunes_12_3_Create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gml_RoomCC_rm_dunes_12_4_Create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gml_RoomCC_rm_dunes_12b_0_Create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gml_RoomCC_rm_dunes_12b_1_Create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gml_RoomCC_rm_dunes_12b_2_Create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gml_Room_rm_dunes_elevator_Create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gml_RoomCC_rm_dunes_15_0_Create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gml_RoomCC_rm_dunes_15_1_Create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gml_RoomCC_rm_dunes_15_2_Create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gml_RoomCC_rm_dunes_16_16_Create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gml_RoomCC_rm_dunes_16_17_Create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gml_RoomCC_rm_dunes_16_18_Create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gml_RoomCC_rm_dunes_16_19_Create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gml_RoomCC_rm_dunes_17_0_Create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gml_RoomCC_rm_dunes_17_1_Create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gml_RoomCC_rm_dunes_17_2_Create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gml_RoomCC_rm_dunes_17_3_Create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gml_Room_rm_dunes_18_Create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gml_RoomCC_rm_dunes_18_0_Create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gml_RoomCC_rm_dunes_18_1_Create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gml_RoomCC_rm_dunes_18_2_Create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gml_Room_rm_dunes_19_Create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gml_RoomCC_rm_dunes_19_0_Create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gml_RoomCC_rm_dunes_19_1_Create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gml_RoomCC_rm_dunes_19_2_Create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gml_RoomCC_rm_dunes_19_3_Create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gml_RoomCC_rm_dunes_19_4_Create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gml_RoomCC_rm_dunes_19_5_Create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gml_RoomCC_rm_dunes_19B_0_Create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gml_RoomCC_rm_dunes_19B_1_Create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gml_RoomCC_rm_dunes_19B_2_Create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gml_RoomCC_rm_dunes_20_0_Create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gml_Room_rm_dunes_22_Create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gml_RoomCC_rm_dunes_22_16_Create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gml_RoomCC_rm_dunes_22_17_Create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gml_RoomCC_rm_dunes_22_18_Create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gml_RoomCC_rm_dunes_22_19_Create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gml_RoomCC_rm_dunes_22_20_Create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gml_RoomCC_rm_dunes_22_21_Create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gml_RoomCC_rm_dunes_22_22_Create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gml_RoomCC_rm_dunes_22_23_Create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gml_RoomCC_rm_dunes_22_24_Create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gml_RoomCC_rm_dunes_22_25_Create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gml_RoomCC_rm_dunes_22_26_Create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gml_RoomCC_rm_dunes_22_27_Create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gml_RoomCC_rm_dunes_22_28_Create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gml_RoomCC_rm_dunes_22_29_Create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gml_RoomCC_rm_dunes_22_30_Create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gml_RoomCC_rm_dunes_22_31_Create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gml_RoomCC_rm_dunes_22_32_Create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gml_RoomCC_rm_dunes_22_33_Create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gml_RoomCC_rm_dunes_22_34_Create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gml_RoomCC_rm_dunes_22_35_Create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gml_RoomCC_rm_dunes_22_36_Create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gml_RoomCC_rm_dunes_22_37_Create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gml_RoomCC_rm_dunes_22_38_Create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gml_RoomCC_rm_dunes_22_39_Create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gml_RoomCC_rm_dunes_22_40_Create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gml_RoomCC_rm_dunes_22_41_Create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gml_RoomCC_rm_dunes_22_42_Create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gml_RoomCC_rm_dunes_22_43_Create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gml_RoomCC_rm_dunes_22_44_Create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gml_RoomCC_rm_dunes_22_45_Create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gml_RoomCC_rm_dunes_22_46_Create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gml_RoomCC_rm_dunes_22_47_Create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gml_RoomCC_rm_dunes_22_48_Create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gml_RoomCC_rm_dunes_22_49_Create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gml_Room_rm_dunes_23_Create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gml_Room_rm_dunes_24_Create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gml_RoomCC_rm_dunes_24_2_Create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gml_RoomCC_rm_dunes_25_0_Create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gml_RoomCC_rm_dunes_25_1_Create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gml_RoomCC_rm_dunes_25_2_Create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gml_RoomCC_rm_dunes_25_3_Create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gml_RoomCC_rm_dunes_25_4_Create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gml_RoomCC_rm_dunes_25b_0_Create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gml_RoomCC_rm_dunes_25b_1_Create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gml_RoomCC_rm_dunes_25b_2_Create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gml_RoomCC_rm_dunes_25b_3_Create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gml_RoomCC_rm_dunes_25b_4_Create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gml_RoomCC_rm_dunes_25b_5_Create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gml_RoomCC_rm_dunes_25b_6_Create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gml_RoomCC_rm_dunes_25b_7_Create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gml_RoomCC_rm_dunes_26_0_Create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gml_RoomCC_rm_dunes_26_1_Create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gml_RoomCC_rm_dunes_26_2_Create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gml_RoomCC_rm_dunes_27_0_Create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gml_RoomCC_rm_dunes_27_1_Create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gml_RoomCC_rm_dunes_27_2_Create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gml_Room_rm_dunes_28_Create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gml_RoomCC_rm_dunes_28_0_Create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gml_RoomCC_rm_dunes_28_1_Create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gml_RoomCC_rm_dunes_28_2_Create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gml_Room_rm_dunes_28b_Create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gml_RoomCC_rm_dunes_28b_0_Create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gml_RoomCC_rm_dunes_28b_1_Create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gml_RoomCC_rm_dunes_28b_2_Create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gml_RoomCC_rm_dunes_28b_3_Create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gml_Room_rm_dunes_28c_Create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gml_RoomCC_rm_dunes_28c_0_Create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gml_Room_rm_dunes_29_Create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gml_RoomCC_rm_dunes_29_0_Create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gml_RoomCC_rm_dunes_29_1_Create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gml_RoomCC_rm_dunes_29b_0_Create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gml_RoomCC_rm_dunes_29b_1_Create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gml_RoomCC_rm_dunes_30_old_14_Create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gml_RoomCC_rm_dunes_30_house_1_0_Create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gml_RoomCC_rm_dunes_30_house_1_1_Create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gml_RoomCC_rm_dunes_30_house_1_2_Create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gml_RoomCC_rm_dunes_30_house_2_0_Create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gml_RoomCC_rm_dunes_30_house_3_0_Create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gml_RoomCC_rm_dunes_31_2_Create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gml_RoomCC_rm_dunes_34_2_Create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gml_RoomCC_rm_dunes_35_0_Create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gml_RoomCC_rm_dunes_35_1_Create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gml_RoomCC_rm_dunes_35_2_Create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gml_RoomCC_rm_dunes_35_3_Create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gml_RoomCC_rm_dunes_35b_0_Create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gml_RoomCC_rm_dunes_35b_1_Create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gml_RoomCC_rm_dunes_35b_2_Create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gml_RoomCC_rm_dunes_35b_3_Create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gml_RoomCC_rm_dunes_36_0_Create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gml_RoomCC_rm_dunes_36_1_Create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gml_RoomCC_rm_dunes_36_2_Create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gml_Room_rm_dunes_37_Create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gml_RoomCC_rm_dunes_37_saloon_0_Create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gml_RoomCC_rm_dunes_37_saloon_1_Create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gml_RoomCC_rm_dunes_37_saloon_2_Create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gml_RoomCC_rm_dunes_37_saloon_3_Create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gml_RoomCC_rm_dunes_37_saloon_4_Create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gml_RoomCC_rm_dunes_37_saloon_5_Create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gml_RoomCC_rm_dunes_37_feistyhouse_0_Create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gml_RoomCC_rm_dunes_37_feistyhouse_1_Create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gml_RoomCC_rm_dunes_37_feistyhouse_2_Create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gml_RoomCC_rm_dunes_37_feistyhouse_3_Create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gml_RoomCC_rm_dunes_37_feistyhouse_4_Create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gml_RoomCC_rm_dunes_37_feistyhouse_5_Create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gml_RoomCC_rm_dunes_37_feistyhouse_6_Create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gml_RoomCC_rm_dunes_37_feistyhouse_7_Create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gml_RoomCC_rm_dunes_37_feistyhouse_8_Create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gml_RoomCC_rm_dunes_37_feistyhouse_9_Create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gml_RoomCC_rm_dunes_37_feistyhouse_10_Create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gml_RoomCC_rm_dunes_37_barn_0_Create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gml_RoomCC_rm_dunes_37_barn_1_Create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gml_RoomCC_rm_dunes_37_barn_2_Create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gml_RoomCC_rm_dunes_37_jail_0_Create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gml_RoomCC_rm_dunes_37_hospital_0_Create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gml_RoomCC_rm_dunes_37_hospital_1_Create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gml_RoomCC_rm_dunes_37_hospital_2_Create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gml_RoomCC_rm_dunes_37_hospital_3_Create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gml_RoomCC_rm_dunes_37_hospital_4_Create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gml_RoomCC_rm_dunes_38_0_Create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gml_RoomCC_rm_dunes_38_1_Create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gml_RoomCC_rm_dunes_38_2_Create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gml_RoomCC_rm_dunes_38_3_Create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gml_RoomCC_rm_dunes_38_4_Create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gml_RoomCC_rm_dunes_38_5_Create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gml_RoomCC_rm_dunes_38_6_Create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gml_RoomCC_rm_dunes_39_0_Create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gml_RoomCC_rm_dunes_39_1_Create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gml_RoomCC_rm_dunes_40_0_Create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gml_RoomCC_rm_dunes_40_1_Create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gml_Room_rm_dunes_42_Create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gml_RoomCC_rm_dunes_42_b_3_Create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gml_RoomCC_rm_dunes_42_b_4_Create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gml_RoomCC_rm_dunes_42_b_5_Create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gml_RoomCC_rm_dunes_42_b_6_Create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gml_RoomCC_rm_dunes_42_b_7_Create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gml_RoomCC_rm_dunes_42_c_0_Create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gml_RoomCC_rm_dunes_42_c_1_Create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gml_RoomCC_rm_steamworks_04_2_Create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gml_RoomCC_rm_steamworks_04_3_Create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gml_RoomCC_rm_steamworks_04_4_Create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gml_Room_rm_steamworks_04_transition_b_Create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gml_RoomCC_rm_steamworks_04_transition_b_0_Create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gml_RoomCC_rm_steamworks_04_transition_b_1_Create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gml_Room_rm_steamworks_04b_Create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gml_RoomCC_rm_steamworks_04b_0_Create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gml_Room_rm_steamworks_04_transition_c_Create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gml_RoomCC_rm_steamworks_04_transition_c_0_Create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gml_RoomCC_rm_steamworks_04_transition_c_1_Create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gml_RoomCC_rm_steamworks_04_transition_c_2_Create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gml_Room_rm_steamworks_04c_Create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gml_RoomCC_rm_steamworks_04c_0_Create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gml_RoomCC_rm_steamworks_05b_3_Create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gml_RoomCC_rm_steamworks_05b_4_Create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gml_RoomCC_rm_steamworks_05b_5_Create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gml_Room_rm_steamworks_05c_Create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gml_RoomCC_rm_steamworks_05c_0_Create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gml_RoomCC_rm_steamworks_05c_1_Create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gml_RoomCC_rm_steamworks_05c_2_Create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gml_RoomCC_rm_steamworks_05c_3_Create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gml_RoomCC_rm_steamworks_05c_4_Create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gml_RoomCC_rm_steamworks_05c_5_Create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gml_RoomCC_rm_steamworks_05c_6_Create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gml_RoomCC_rm_steamworks_05c_7_Create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gml_RoomCC_rm_steamworks_05c_8_Create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gml_RoomCC_rm_steamworks_05c_9_Create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gml_Room_rm_steamworks_05d_Create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gml_RoomCC_rm_steamworks_05d_0_Create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gml_RoomCC_rm_steamworks_06_0_Create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gml_RoomCC_rm_steamworks_06_1_Create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gml_RoomCC_rm_steamworks_07_16_Create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gml_RoomCC_rm_steamworks_07_17_Create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gml_RoomCC_rm_steamworks_07_18_Create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gml_RoomCC_rm_steamworks_07_19_Create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gml_RoomCC_rm_steamworks_07_20_Create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gml_RoomCC_rm_steamworks_07_21_Create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gml_RoomCC_rm_steamworks_07_22_Create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gml_RoomCC_rm_steamworks_07_23_Create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gml_RoomCC_rm_steamworks_07_24_Create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gml_RoomCC_rm_steamworks_07_25_Create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gml_RoomCC_rm_steamworks_07_26_Create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gml_RoomCC_rm_steamworks_07_27_Create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gml_RoomCC_rm_steamworks_07_28_Create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gml_RoomCC_rm_steamworks_07_29_Create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gml_RoomCC_rm_steamworks_07_30_Create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gml_RoomCC_rm_steamworks_07_31_Create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gml_RoomCC_rm_steamworks_07_32_Create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gml_RoomCC_rm_steamworks_07_33_Create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gml_RoomCC_rm_steamworks_07_34_Create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gml_RoomCC_rm_steamworks_07_35_Create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gml_RoomCC_rm_steamworks_07_36_Create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gml_RoomCC_rm_steamworks_07_37_Create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gml_RoomCC_rm_steamworks_07_38_Create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gml_RoomCC_rm_steamworks_07_39_Create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gml_RoomCC_rm_steamworks_07_40_Create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gml_RoomCC_rm_steamworks_07_41_Create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gml_RoomCC_rm_steamworks_07_42_Create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gml_RoomCC_rm_steamworks_07_43_Create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gml_RoomCC_rm_steamworks_07_44_Create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gml_RoomCC_rm_steamworks_07_45_Create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gml_RoomCC_rm_steamworks_07_46_Create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gml_RoomCC_rm_steamworks_07_47_Create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gml_RoomCC_rm_steamworks_07_48_Create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gml_RoomCC_rm_steamworks_07_49_Create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gml_RoomCC_rm_steamworks_07_50_Create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gml_RoomCC_rm_steamworks_07_51_Create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gml_RoomCC_rm_steamworks_07_52_Create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gml_RoomCC_rm_steamworks_08_0_Create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gml_RoomCC_rm_steamworks_08_1_Create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gml_Room_rm_steamworks_09_Create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gml_RoomCC_rm_steamworks_09_0_Create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gml_RoomCC_rm_steamworks_09_1_Create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gml_RoomCC_rm_steamworks_10_0_Create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gml_RoomCC_rm_steamworks_10_1_Create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gml_RoomCC_rm_steamworks_11_2_Create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gml_RoomCC_rm_steamworks_11_3_Create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gml_RoomCC_rm_steamworks_11_4_Create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gml_RoomCC_rm_steamworks_15_0_Create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gml_RoomCC_rm_steamworks_15_1_Create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gml_RoomCC_rm_steamworks_16_0_Create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gml_RoomCC_rm_steamworks_16_1_Create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gml_RoomCC_rm_steamworks_16_2_Create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gml_Room_rm_steamworks_17_Create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gml_RoomCC_rm_steamworks_17_16_Create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gml_RoomCC_rm_steamworks_17_17_Create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gml_RoomCC_rm_steamworks_17_18_Create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gml_RoomCC_rm_steamworks_17_19_Create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gml_RoomCC_rm_steamworks_17_20_Create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gml_Room_rm_steamworks_17b_old_Create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gml_RoomCC_rm_steamworks_17b_old_0_Create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gml_RoomCC_rm_steamworks_17b_old_1_Create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gml_Room_rm_steamworks_18_Create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gml_RoomCC_rm_steamworks_18_0_Create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gml_RoomCC_rm_steamworks_18_1_Create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gml_RoomCC_rm_steamworks_18_2_Create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gml_RoomCC_rm_steamworks_18_3_Create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gml_RoomCC_rm_steamworks_18_4_Create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gml_RoomCC_rm_steamworks_18_5_Create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gml_RoomCC_rm_steamworks_18_6_Create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gml_RoomCC_rm_steamworks_18_7_Create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gml_RoomCC_rm_steamworks_18_8_Create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gml_RoomCC_rm_steamworks_18_9_Create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gml_RoomCC_rm_steamworks_18_10_Create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gml_RoomCC_rm_steamworks_18b_0_Create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gml_RoomCC_rm_steamworks_18b_1_Create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gml_Room_rm_steamworks_19_Create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gml_RoomCC_rm_steamworks_19_0_Create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gml_RoomCC_rm_steamworks_19_1_Create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gml_RoomCC_rm_steamworks_19_2_Create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gml_Room_rm_steamworks_20_Create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gml_RoomCC_rm_steamworks_20_0_Create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gml_RoomCC_rm_steamworks_20_1_Create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gml_RoomCC_rm_steamworks_20_2_Create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gml_RoomCC_rm_steamworks_21b_0_Create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gml_RoomCC_rm_steamworks_21b_1_Create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gml_RoomCC_rm_steamworks_21b_2_Create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gml_RoomCC_rm_steamworks_21b_3_Create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gml_RoomCC_rm_steamworks_21b_4_Create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gml_RoomCC_rm_steamworks_21b_5_Create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gml_RoomCC_rm_steamworks_21b_6_Create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gml_RoomCC_rm_steamworks_21b_7_Create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gml_RoomCC_rm_steamworks_21b_8_Create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gml_RoomCC_rm_steamworks_22_3_Create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gml_RoomCC_rm_steamworks_22_4_Create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gml_RoomCC_rm_steamworks_22_5_Create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gml_RoomCC_rm_steamworks_22_6_Create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gml_RoomCC_rm_steamworks_23_2_Create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gml_RoomCC_rm_steamworks_23_3_Create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gml_RoomCC_rm_steamworks_23_4_Create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gml_RoomCC_rm_steamworks_23_5_Create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gml_RoomCC_rm_steamworks_23_6_Create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gml_Room_rm_steamworks_24_Create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gml_RoomCC_rm_steamworks_24_2_Create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gml_Room_rm_steamworks_25_Create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gml_RoomCC_rm_steamworks_26_0_Create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gml_RoomCC_rm_steamworks_26_1_Create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gml_Room_rm_score_room_Create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gml_RoomCC_rm_score_room_0_Create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gml_RoomCC_rm_score_room_1_Create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gml_RoomCC_rm_score_room_2_Create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gml_RoomCC_rm_score_room_3_Create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gml_RoomCC_rm_score_room_4_Create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gml_RoomCC_rm_score_room_5_Create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gml_RoomCC_rm_score_room_6_Create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gml_RoomCC_rm_score_room_7_Create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gml_RoomCC_rm_score_room_8_Create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gml_RoomCC_rm_steamworks_27_0_Create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gml_RoomCC_rm_steamworks_27_1_Create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gml_RoomCC_rm_steamworks_27_2_Create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gml_RoomCC_rm_steamworks_27_3_Create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gml_RoomCC_rm_steamworks_27_4_Create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gml_RoomCC_rm_steamworks_27_5_Create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gml_RoomCC_rm_steamworks_31_2_Create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gml_RoomCC_rm_steamworks_28_0_Create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gml_RoomCC_rm_steamworks_28_1_Create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gml_RoomCC_rm_steamworks_28_2_Create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gml_RoomCC_rm_steamworks_28_3_Create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gml_RoomCC_rm_steamworks_28_4_Create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gml_RoomCC_rm_steamworks_28_5_Create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gml_RoomCC_rm_steamworks_28_6_Create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gml_RoomCC_rm_steamworks_28_7_Create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gml_RoomCC_rm_steamworks_28_8_Create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gml_RoomCC_rm_steamworks_28_9_Create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gml_RoomCC_rm_steamworks_28_10_Create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gml_RoomCC_rm_steamworks_30_0_Create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gml_RoomCC_rm_steamworks_30_1_Create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gml_RoomCC_rm_steamworks_30_2_Create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gml_RoomCC_rm_steamworks_29_0_Create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gml_RoomCC_rm_steamworks_29_1_Create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gml_RoomCC_rm_steamworks_29_2_Create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gml_RoomCC_rm_steamworks_29_3_Create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gml_RoomCC_rm_steamworks_29_4_Create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gml_RoomCC_rm_steamworks_factory_01_2_Create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gml_RoomCC_rm_steamworks_factory_01_3_Create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gml_RoomCC_rm_steamworks_factory_01_4_Create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gml_RoomCC_rm_steamworks_factory_01_5_Create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gml_RoomCC_rm_steamworks_factory_01_6_Create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gml_RoomCC_rm_steamworks_factory_01_7_Create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gml_RoomCC_rm_steamworks_factory_01_8_Create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gml_RoomCC_rm_steamworks_factory_01_9_Create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gml_RoomCC_rm_steamworks_factory_01_10_Create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gml_RoomCC_rm_steamworks_chem_01_2_Create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gml_RoomCC_rm_steamworks_chem_01_3_Create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gml_RoomCC_rm_steamworks_chem_01_4_Create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gml_RoomCC_rm_steamworks_chem_01_5_Create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gml_RoomCC_rm_steamworks_chem_03_15_Create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gml_RoomCC_rm_steamworks_chem_hermit_0_Create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gml_RoomCC_rm_steamworks_chem_hermit_1_Create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gml_RoomCC_rm_steamworks_chem_hermit_2_Create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gml_RoomCC_rm_steamworks_chem_04_2_Create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gml_RoomCC_rm_steamworks_chem_04_3_Create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gml_RoomCC_rm_steamworks_chem_04_4_Create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gml_RoomCC_rm_steamworks_chem_04_5_Create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gml_RoomCC_rm_steamworks_chem_06_0_Create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gml_RoomCC_rm_steamworks_chem_06_1_Create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gml_RoomCC_rm_steamworks_chem_06_2_Create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gml_RoomCC_rm_steamworks_chem_06_3_Create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gml_RoomCC_rm_steamworks_chem_06_4_Create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gml_RoomCC_rm_steamworks_chem_06_5_Create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gml_RoomCC_rm_steamworks_chem_06_6_Create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gml_RoomCC_rm_steamworks_chem_07_0_Create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gml_RoomCC_rm_steamworks_chem_07_1_Create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gml_RoomCC_rm_steamworks_chem_07_2_Create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gml_RoomCC_rm_steamworks_chem_07_3_Create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gml_RoomCC_rm_steamworks_chem_05_16_Create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gml_RoomCC_rm_steamworks_chem_05_17_Create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gml_RoomCC_rm_steamworks_chem_05_18_Create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gml_RoomCC_rm_steamworks_chem_05_19_Create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gml_Room_rm_steamworks_32_Create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gml_RoomCC_rm_steamworks_32_3_Create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gml_RoomCC_rm_steamworks_35_0_Create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gml_RoomCC_rm_steamworks_35_1_Create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gml_RoomCC_rm_steamworks_35_2_Create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gml_RoomCC_rm_steamworks_35_3_Create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gml_Room_rm_steamworks_33_Create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gml_RoomCC_rm_steamworks_33_2_Create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gml_RoomCC_rm_steamworks_36_0_Create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gml_RoomCC_rm_steamworks_36_1_Create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gml_RoomCC_rm_steamworks_36_2_Create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gml_Room_rm_steamworks_37_Create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gml_RoomCC_rm_steamworks_37_0_Create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gml_RoomCC_rm_steamworks_37_1_Create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gml_RoomCC_rm_steamworks_factory_elevator_0_Create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gml_Room_rm_hotland_02_Create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gml_RoomCC_rm_hotland_02_3_Create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gml_Room_rm_hotland_03_Create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gml_Room_rm_hotland_03b_Create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gml_RoomCC_rm_hotland_03b_3_Create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gml_RoomCC_rm_hotland_03b_4_Create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gml_RoomCC_rm_hotland_03b_5_Create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gml_RoomCC_rm_hotland_03b_6_Create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gml_RoomCC_rm_hotland_03b_7_Create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gml_RoomCC_rm_hotland_03b_8_Create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gml_RoomCC_rm_hotland_03b_9_Create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gml_Room_rm_hotland_02b_Create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gml_RoomCC_rm_hotland_02b_0_Create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gml_RoomCC_rm_hotland_02b_1_Create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gml_RoomCC_rm_hotland_02c_0_Create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gml_RoomCC_rm_hotland_02c_1_Create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gml_RoomCC_rm_hotland_02c_2_Create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gml_RoomCC_rm_hotland_02c_3_Create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gml_RoomCC_rm_hotland_02c_4_Create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gml_Room_rm_hotland_02d_Create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gml_RoomCC_rm_hotland_02d_0_Create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gml_RoomCC_rm_hotland_02d_1_Create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gml_Room_rm_hotland_complex_1_Create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gml_Room_rm_hotland_complex_1b_Create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gml_RoomCC_rm_hotland_complex_1b_3_Create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gml_RoomCC_rm_hotland_complex_1b_4_Create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gml_RoomCC_rm_hotland_complex_1b_5_Create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gml_RoomCC_rm_hotland_complex_1b_6_Create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gml_RoomCC_rm_hotland_complex_1b_7_Create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gml_RoomCC_rm_hotland_complex_1b_8_Create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gml_RoomCC_rm_hotland_complex_1b_9_Create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gml_RoomCC_rm_hotland_complex_1b_10_Create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gml_RoomCC_rm_hotland_complex_1b_11_Create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gml_Room_rm_hotland_complex_1c_Create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gml_RoomCC_rm_hotland_complex_1c_0_Create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gml_RoomCC_rm_hotland_complex_1c_1_Create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gml_RoomCC_rm_hotland_complex_1c_2_Create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gml_RoomCC_rm_hotland_complex_1c_3_Create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gml_RoomCC_rm_hotland_complex_1c_4_Create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gml_RoomCC_rm_hotland_complex_1c_5_Create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gml_RoomCC_rm_hotland_complex_1c_6_Create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gml_Room_rm_steamworks_17c_Create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gml_RoomCC_rm_steamworks_17c_0_Create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gml_RoomCC_rm_hotland_roof_0_Create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gml_RoomCC_rm_flashback_01_0_Create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gml_RoomCC_rm_flashback_01_1_Create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gml_RoomCC_rm_flashback_01_2_Create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gml_RoomCC_rm_flashback_01_3_Create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gml_RoomCC_rm_flashback_01_4_Create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gml_RoomCC_rm_flashback_01_5_Create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gml_RoomCC_rm_flashback_01_6_Create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gml_RoomCC_rm_flashback_01_7_Create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gml_RoomCC_rm_battle_flashback_final_2_14_Create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gml_Room_rm_summary_Create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gml_RoomCC_rm_steamworks_factory_02_15_Create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gml_RoomCC_rm_steamworks_factory_03_2_Create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gml_RoomCC_rm_steamworks_factory_03_3_Create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gml_RoomCC_rm_steamworks_factory_03_4_Create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gml_RoomCC_rm_steamworks_factory_03_5_Create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gml_RoomCC_rm_steamworks_factory_03_6_Create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gml_RoomCC_rm_steamworks_factory_03_7_Create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gml_RoomCC_rm_steamworks_factory_03_8_Create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gml_RoomCC_rm_steamworks_factory_03_9_Create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gml_RoomCC_rm_steamworks_factory_03_10_Create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gml_RoomCC_rm_steamworks_factory_03_11_Create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gml_RoomCC_rm_steamworks_factory_shaft_0_Create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gml_RoomCC_rm_steamworks_factory_04_2_Create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gml_RoomCC_rm_steamworks_factory_04_3_Create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gml_RoomCC_rm_steamworks_factory_04_4_Create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gml_RoomCC_rm_steamworks_factory_04_5_Create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gml_RoomCC_rm_steamworks_factory_04_6_Create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gml_RoomCC_rm_steamworks_factory_04_7_Create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gml_RoomCC_rm_steamworks_factory_04_8_Create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gml_RoomCC_rm_steamworks_factory_04_9_Create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gml_RoomCC_rm_steamworks_factory_04_10_Create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gml_RoomCC_rm_steamworks_factory_04_11_Create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gml_RoomCC_rm_steamworks_factory_04_12_Create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gml_RoomCC_rm_mansion_entrance_0_Create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gml_RoomCC_rm_mansion_entrance_1_Create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gml_RoomCC_rm_mansion_entrance_2_Create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gml_RoomCC_rm_mansion_entrance_3_Create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gml_RoomCC_rm_mansion_entrance_4_Create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gml_RoomCC_rm_mansion_kotatsu_0_Create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gml_RoomCC_rm_mansion_kotatsu_1_Create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gml_RoomCC_rm_mansion_kotatsu_2_Create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gml_RoomCC_rm_mansion_kotatsu_3_Create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gml_RoomCC_rm_mansion_hallway_west_0_Create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gml_RoomCC_rm_mansion_hallway_west_1_Create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gml_RoomCC_rm_mansion_hallway_west_2_Create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gml_RoomCC_rm_mansion_hallway_east_0_Create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gml_RoomCC_rm_mansion_hallway_east_1_Create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gml_RoomCC_rm_mansion_hallway_east_2_Create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gml_RoomCC_rm_mansion_hallway_east_2_0_Create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gml_RoomCC_rm_mansion_hallway_east_2_1_Create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gml_RoomCC_rm_mansion_hallway_east_2_2_Create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gml_RoomCC_rm_mansion_hallway_east_2_3_Create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gml_RoomCC_rm_mansion_hallway_east_2_4_Create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gml_RoomCC_rm_mansion_hallway_east_2_5_Create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gml_RoomCC_rm_mansion_hallway_east_2_6_Create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gml_Room_rm_mansion_bedroom_Create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gml_RoomCC_rm_mansion_bedroom_0_Create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gml_RoomCC_rm_mansion_bedroom_1_Create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gml_RoomCC_rm_mansion_hallway_west_2_0_Create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gml_RoomCC_rm_mansion_hallway_west_2_1_Create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gml_RoomCC_rm_mansion_hallway_west_2_2_Create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gml_RoomCC_rm_mansion_hallway_west_2_3_Create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gml_RoomCC_rm_mansion_hallway_west_2_4_Create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gml_RoomCC_rm_mansion_hallway_west_2_5_Create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gml_RoomCC_rm_mansion_office_0_Create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gml_RoomCC_rm_mansion_office_1_Create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gml_RoomCC_rm_mansion_office_2_Create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gml_RoomCC_rm_mansion_kanakos_room_0_Create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gml_RoomCC_rm_mansion_study_0_Create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gml_RoomCC_rm_mansion_study_1_Create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gml_RoomCC_rm_mansion_study_2_Create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gml_RoomCC_rm_mansion_study_3_Create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gml_RoomCC_rm_mansion_study_4_Create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gml_RoomCC_rm_mansion_study_5_Create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gml_RoomCC_rm_mansion_study_6_Create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gml_RoomCC_rm_dunes_30c_0_Create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gml_RoomCC_rm_dunes_30c_1_Create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gml_RoomCC_rm_dunes_30c_2_Create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gml_RoomCC_rm_dunes_30c_3_Create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gml_RoomCC_rm_mansion_chujins_grave_0_Create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gml_Room_rm_newhome_01_Create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gml_RoomCC_rm_newhome_01_2_Create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gml_RoomCC_rm_newhome_02_3_Create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gml_RoomCC_rm_newhome_02_4_Create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gml_RoomCC_rm_newhome_02_5_Create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gml_RoomCC_rm_newhome_02_6_Create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gml_RoomCC_rm_newhome_02_7_Create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gml_RoomCC_rm_joystickconfig_0_Create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gml_RoomCC_rm_joystickconfig_1_Create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gml_RoomCC_rm_joystickconfig_2_Create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gml_RoomCC_rm_newhome_02b_0_Create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gml_RoomCC_rm_dunes_30d_0_Create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gml_RoomCC_rm_dunes_30d_1_Create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gml_Room_rm_snowdin_martlets_house_Create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gml_RoomCC_rm_snowdin_martlets_house_0_Create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gml_RoomCC_rm_snowdin_martlets_house_1_Create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gml_RoomCC_rm_snowdin_martlets_house_2_Create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gml_RoomCC_rm_castle_01_0_Create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gml_RoomCC_rm_castle_01_1_Create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gml_RoomCC_rm_castle_01_2_Create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gml_RoomCC_rm_castle_02_0_Create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gml_RoomCC_rm_castle_02_1_Create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gml_RoomCC_rm_castle_03_0_Create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gml_RoomCC_rm_castle_03_1_Create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gml_RoomCC_rm_castle_03_2_Create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gml_RoomCC_rm_castle_03_3_Create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gml_RoomCC_rm_castle_04_0_Create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gml_RoomCC_rm_castle_04_1_Create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gml_RoomCC_rm_castle_05_0_Create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gml_RoomCC_rm_castle_05_1_Create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gml_RoomCC_rm_castle_throne_room_0_Create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gml_RoomCC_rm_castle_barrier_0_Create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gml_RoomCC_rm_castle_barrier_1_Create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gml_RoomCC_rm_castle_barrier_2_Create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gml_RoomCC_rm_castle_barrier_3_Create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gml_RoomCC_rm_castle_barrier_4_Create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gml_RoomCC_rm_castle_barrier_5_Create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gml_RoomCC_rm_castle_barrier_6_Create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gml_Room_rm_steamworks_macro_froggit_room_Create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gml_RoomCC_rm_steamworks_macro_froggit_room_0_Create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gml_RoomCC_rm_steamworks_macro_froggit_room_1_Create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gml_RoomCC_rm_steamworks_macro_froggit_room_2_Create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gml_RoomCC_rm_steamworks_macro_froggit_room_3_Create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gml_RoomCC_rm_steamworks_macro_froggit_room_4_Create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gml_RoomCC_rm_steamworks_macro_froggit_room_5_Create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gml_RoomCC_rm_steamworks_macro_froggit_room_6_Create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gml_Room_rm_dunes_30_Create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gml_RoomCC_rm_dunes_30_16_Create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gml_RoomCC_rm_dunes_30_17_Create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gml_RoomCC_rm_dunes_30_18_Create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gml_RoomCC_rm_dunes_30_19_Create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gml_RoomCC_rm_steamworks_06_b_0_Create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gml_RoomCC_rm_steamworks_06_b_1_Create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gml_RoomCC_rm_steamworks_07_v2_16_Create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gml_RoomCC_rm_steamworks_07_v2_17_Create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gml_RoomCC_rm_steamworks_07_v2_18_Create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gml_RoomCC_rm_steamworks_07_v2_19_Create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gml_RoomCC_rm_steamworks_07_v2_20_Create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gml_RoomCC_rm_steamworks_07_v2_21_Create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gml_RoomCC_rm_steamworks_07_v2_22_Create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gml_RoomCC_rm_steamworks_07_v2_23_Create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gml_RoomCC_rm_steamworks_07_v2_24_Create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gml_RoomCC_rm_steamworks_07_v2_25_Create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gml_RoomCC_rm_steamworks_07_v2_26_Create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gml_RoomCC_rm_steamworks_07_v2_27_Create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gml_RoomCC_rm_steamworks_07_v2_28_Create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gml_RoomCC_rm_steamworks_07_v2_29_Create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gml_RoomCC_rm_steamworks_07_v2_30_Create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gml_Room_rm_steamworks_17b_Create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gml_RoomCC_rm_steamworks_17b_16_Create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gml_RoomCC_rm_steamworks_17b_17_Create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gml_RoomCC_rm_steamworks_17b_18_Create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gml_RoomCC_rm_steamworks_17b_19_Create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gml_RoomCC_rm_steamworks_17b_20_Create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gml_RoomCC_rm_steamworks_17b_21_Create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gml_RoomCC_rm_steamworks_17b_22_Create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gml_RoomCC_rm_steamworks_17b_23_Create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gml_RoomCC_rm_steamworks_17b_24_Create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gml_RoomCC_rm_steamworks_17b_25_Create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gml_RoomCC_rm_steamworks_17b_26_Create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gml_RoomCC_rm_steamworks_17b_27_Create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gml_RoomCC_rm_steamworks_17b_28_Create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gml_RoomCC_rm_steamworks_17b_29_Create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gml_RoomCC_rm_steamworks_17b_30_Create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gml_RoomCC_rm_steamworks_17b_31_Create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gml_RoomCC_rm_steamworks_17b_32_Create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gml_RoomCC_rm_steamworks_17b_33_Create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gml_RoomCC_rm_steamworks_17b_34_Create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gml_RoomCC_rm_steamworks_17b_35_Create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gml_RoomCC_rm_steamworks_17b_36_Create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gml_RoomCC_rm_steamworks_17b_37_Create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gml_RoomCC_rm_steamworks_17b_38_Create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gml_RoomCC_rm_steamworks_17b_39_Create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gml_RoomCC_rm_steamworks_17b_40_Create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gml_RoomCC_rm_steamworks_17b_41_Create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gml_RoomCC_rm_steamworks_17b_42_Create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gml_RoomCC_rm_steamworks_17b_43_Create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gml_RoomCC_rm_steamworks_17b_44_Create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gml_RoomCC_rm_steamworks_17b_45_Create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gml_RoomCC_rm_steamworks_17b_46_Create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gml_RoomCC_rm_steamworks_17b_47_Create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gml_RoomCC_rm_steamworks_17b_48_Create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gml_RoomCC_rm_steamworks_17b_49_Create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gml_RoomCC_rm_steamworks_17b_50_Create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gml_RoomCC_rm_steamworks_17b_51_Create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gml_RoomCC_rm_steamworks_17b_52_Create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gml_RoomCC_rm_steamworks_17b_53_Create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gml_RoomCC_rm_steamworks_17b_54_Create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gml_RoomCC_rm_steamworks_17b_55_Create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gml_RoomCC_rm_steamworks_17b_56_Create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gml_RoomCC_rm_steamworks_17b_57_Create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gml_RoomCC_rm_steamworks_17b_58_Create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gml_RoomCC_rm_steamworks_25_b_7_Create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gml_RoomCC_rm_steamworks_25_b_8_Create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gml_RoomCC_rm_steamworks_25_b_9_Create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gml_RoomCC_rm_steamworks_25_b_10_Create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gml_RoomCC_rm_steamworks_25_b_11_Create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gml_RoomCC_rm_steamworks_25_b_12_Create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gml_RoomCC_rm_steamworks_25_b_13_Create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gml_RoomCC_rm_steamworks_25_b_14_Create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gml_RoomCC_rm_steamworks_25_b_15_Create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gml_RoomCC_rm_steamworks_25_b_16_Create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gml_RoomCC_rm_steamworks_30_b_0_Create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gml_RoomCC_rm_steamworks_30_b_1_Create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gml_RoomCC_rm_steamworks_30_b_2_Create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gml_RoomCC_rm_dunes_42_d_0_Create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gml_RoomCC_rm_dunes_42_d_1_Create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gml_RoomCC_rm_dunes_42_d_2_Create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gml_RoomCC_rm_dunes_42_d_3_Create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gml_RoomCC_rm_dunes_42_d_4_Create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gml_RoomCC_rm_snowdin_secret_to_everybody_0_Create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gml_RoomCC_rm_snowdin_secret_to_everybody_1_Create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gml_RoomCC_rm_snowdin_secret_to_everybody_2_Create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gml_RoomCC_rm_snowdin_secret_to_everybody_3_Create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gml_RoomCC_rm_snowdin_secret_to_everybody_4_Create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gml_RoomCC_rm_snowdin_secret_to_everybody_5_Create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gml_RoomCC_rm_dunes_secret_0_Create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gml_Object_obj_quote_battle_axis_neutral_geno_end_Create_0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gml_Object_obj_quote_battle_axis_neutral_geno_end_Alarm_0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gml_Object_obj_quote_battle_axis_neutral_geno_end_Step_0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gml_Object_obj_quote_battle_axis_neutral_geno_end_Draw_73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gml_Object_obj_quote_battle_ceroba_outro_spare_3_Create_0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gml_Object_obj_quote_battle_ceroba_outro_spare_3_Alarm_0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gml_Object_obj_quote_battle_ceroba_outro_spare_3_Step_0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gml_Object_obj_steamworks_35_cutscene_geno_outro_Create_0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gml_Object_obj_steamworks_35_cutscene_geno_outro_Step_0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gml_Object_obj_steamworks_35_cutscene_geno_outro_Other_5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gml_Object_obj_mansion_chujin_tapes_Create_0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gml_Object_obj_mansion_chujin_tapes_Step_0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gml_Object_obj_mansion_chujin_tapes_Other_7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gml_Object_obj_mansion_chujin_tapes_Draw_0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gml_Object_obj_slither_body_a_Create_0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gml_Object_obj_slither_body_a_Destroy_0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gml_Object_obj_slither_body_a_Step_0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gml_Object_obj_slither_body_a_Step_2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gml_Object_obj_slither_body_a_Draw_0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gml_Object_obj_heart_flowey_rooftop_Create_0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gml_Object_obj_heart_flowey_rooftop_Step_0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gml_Object_obj_martlet_final_armor_Create_0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gml_Object_obj_martlet_final_armor_Destroy_0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gml_Object_obj_martlet_final_armor_Alarm_0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gml_Object_obj_martlet_final_armor_Alarm_1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gml_Object_obj_martlet_final_armor_Alarm_2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gml_Object_obj_martlet_final_armor_Step_0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gml_Object_obj_martlet_final_armor_Draw_73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gml_Object_obj_battle_enemy_attack_axis_turret_twinkle_2_Create_0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gml_Object_obj_battle_enemy_attack_axis_turret_twinkle_2_Alarm_0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gml_Object_obj_battle_enemy_attack_axis_turret_twinkle_2_Alarm_1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gml_Object_obj_battle_enemy_attack_axis_turret_twinkle_2_Step_0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gml_Object_obj_flowey_world_clover_ghost_Create_0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gml_Object_obj_flowey_world_clover_ghost_Step_0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gml_Object_obj_flowey_world_clover_ghost_Draw_0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gml_Object_obj_autofire_toggle_Create_0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gml_Object_obj_autofire_toggle_Step_0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gml_Object_obj_autofire_toggle_Step_2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gml_Object_obj_battle_el_bailador_controller_Create_0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gml_Object_obj_battle_el_bailador_controller_Alarm_0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gml_Object_obj_battle_el_bailador_controller_Step_0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gml_Object_obj_battle_el_bailador_controller_Draw_0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gml_Object_obj_battle_enemy_attack_axis_hand_Create_0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gml_Object_obj_battle_enemy_attack_axis_hand_Alarm_0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gml_Object_obj_battle_enemy_attack_axis_hand_Step_0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gml_Object_obj_battle_enemy_attack_axis_energy_ball_magnetic_Create_0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gml_Object_obj_battle_enemy_attack_axis_energy_ball_magnetic_Alarm_0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gml_Object_obj_battle_enemy_attack_axis_energy_ball_magnetic_Alarm_1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gml_Object_obj_battle_enemy_attack_axis_energy_ball_magnetic_Alarm_2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gml_Object_obj_battle_enemy_attack_axis_energy_ball_magnetic_Step_0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gml_Object_obj_flowey_1_attack_7_creator_Create_0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gml_Object_obj_flowey_1_attack_7_creator_Destroy_0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gml_Object_obj_flowey_1_attack_7_creator_Alarm_0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gml_Object_obj_flowey_1_attack_7_creator_Step_0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gml_Object_obj_flowey_1_attack_8_slash_Create_0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gml_Object_obj_flowey_1_attack_8_slash_Other_7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gml_Object_obj_macro_froggit_room_controller_Create_0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gml_Object_obj_macro_froggit_room_controller_Step_0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gml_Object_obj_quote_battle_feisty_four_t4_ed_Create_0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gml_Object_obj_battle_enemy_attack_guardener_dynamite_ring_Create_0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gml_Object_obj_battle_enemy_attack_guardener_dynamite_ring_Step_0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gml_Object_obj_ceroba_phase_2_overworld_cutscene_1_Other_4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gml_Object_obj_ceroba_phase_2_overworld_cutscene_1_Draw_75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gml_Object_obj_flowey_battle_gray_wheel_Create_0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gml_Object_obj_flowey_battle_gray_wheel_Alarm_0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gml_Object_obj_flowey_battle_gray_wheel_Step_0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gml_Object_obj_intermission_raft_flag_Create_0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gml_Object_obj_intermission_raft_flag_Step_2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gml_Object_obj_intermission_raft_flag_Other_7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gml_Object_obj_battle_enemy_attack_falling_boulders_boulder_piece_Create_0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gml_Object_obj_battle_enemy_attack_falling_boulders_boulder_piece_Step_0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gml_Object_obj_quote_battle_feisty_four_t9_mooch_2_Create_0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gml_Object_obj_steamworks_35_in_battle_cutscene_3_Create_0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gml_Object_obj_steamworks_35_in_battle_cutscene_3_Step_0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gml_Object_obj_battle_enemy_attack_guardener_seed_Create_0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gml_Object_obj_battle_enemy_attack_guardener_seed_Alarm_0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gml_Object_obj_battle_enemy_attack_guardener_seed_Step_0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gml_Object_obj_battle_enemy_attack_guardener_seed_Draw_0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gml_Object_obj_heart_yellow_shot_blast_Create_0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gml_Object_obj_heart_yellow_shot_blast_Alarm_0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gml_Object_obj_heart_yellow_shot_blast_Alarm_1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gml_Object_obj_heart_yellow_shot_blast_Step_0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gml_Object_obj_heart_yellow_shot_blast_Step_2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gml_Object_obj_heart_yellow_shot_blast_Other_7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gml_Object_obj_heart_yellow_shot_blast_Draw_0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gml_Object_obj_battle_enemy_attack_bullet_spawner_Other_7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gml_Object_obj_ceroba_phase_2_shield_reappear_Create_0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gml_Object_obj_ceroba_phase_2_shield_reappear_Step_0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gml_Object_obj_ceroba_phase_2_shield_reappear_Other_7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gml_Object_obj_ceroba_phase_2_shield_reappear_Draw_0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gml_Object_obj_martlet_final_body_intro_Create_0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gml_Object_obj_martlet_final_body_intro_Destroy_0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gml_Object_obj_martlet_final_body_intro_Step_2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gml_Object_obj_martlet_final_body_intro_Other_7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gml_Object_obj_martlet_final_body_intro_Other_76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gml_Object_obj_martlet_final_body_intro_Draw_0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gml_Object_obj_martlet_final_body_intro_Draw_73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gml_Object_obj_battle_enemy_attack_sousborg_season_lid_Create_0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gml_Object_obj_battle_enemy_attack_sousborg_season_lid_Step_0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gml_Object_obj_npc_salloon_card1_Create_0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gml_Object_obj_npc_salloon_card1_Step_0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gml_Object_obj_quote_battle_axis_special_robot_Create_0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gml_Object_obj_quote_battle_axis_special_robot_Step_0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gml_Object_obj_quote_battle_axis_special_robot_Draw_73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gml_Object_obj_axis_chase_blocker_Create_0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gml_Object_obj_axis_chase_blocker_Step_0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gml_Object_obj_battle_enemy_attack_ceroba_phase_2_p1_obstacles_Create_0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gml_Object_obj_tumble_generator_Create_0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gml_Object_obj_tumble_generator_Step_0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gml_Object_obj_battle_enemy_attack_martlet_wind_gust_final_boulder_Create_0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gml_Object_obj_battle_enemy_attack_martlet_wind_gust_final_boulder_Step_0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gml_Object_obj_npc_searby_break_1_Create_0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gml_Object_obj_npc_searby_break_1_Step_0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gml_Object_obj_battle_enemy_attack_guardener_attack_8_Create_0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gml_Object_obj_battle_enemy_attack_guardener_attack_8_Destroy_0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gml_Object_obj_battle_enemy_attack_guardener_attack_8_Alarm_0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gml_Object_obj_battle_enemy_attack_guardener_attack_8_Step_0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gml_Object_obj_ceroba_transformation_p1_4_face_Other_7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gml_Object_obj_flowey_battle_phase_2_gray_pellet_Create_0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gml_Object_obj_flowey_battle_phase_2_gray_pellet_Alarm_0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gml_Object_obj_flowey_battle_phase_2_gray_pellet_Step_0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gml_Object_obj_ceroba_phase_2_bell_reappear_Create_0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gml_Object_obj_ceroba_phase_2_bell_reappear_Step_0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gml_Object_obj_ceroba_phase_2_bell_reappear_Draw_0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gml_Object_obj_battle_enemy_attack_sousborg_season_salt_Create_0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gml_Object_obj_battle_enemy_attack_sousborg_season_salt_Step_0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gml_Object_obj_flowey_battle_gray_hand_Create_0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gml_Object_obj_flowey_battle_gray_hand_Step_0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gml_Object_obj_flowey_battle_gray_hand_Other_76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gml_Object_obj_mansion_office_cabinet_r_Step_0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gml_Object_obj_flowey_battle_phase_2_weakpoint_parent_Alarm_0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gml_Object_obj_flowey_battle_phase_2_weakpoint_parent_Alarm_1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gml_Object_obj_flowey_battle_phase_2_weakpoint_parent_Collision_obj_heart_yellow_shot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gml_Object_obj_flowey_battle_phase_2_weakpoint_parent_Draw_0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gml_Object_obj_hotel_shop_props_Create_0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gml_Object_obj_flowey_battle_phase_2_organic_virus_Create_0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gml_Object_obj_flowey_battle_phase_2_organic_virus_Step_0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gml_Object_obj_screenshake_hurt_Create_0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gml_Object_obj_screenshake_hurt_Destroy_0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gml_Object_obj_screenshake_hurt_Step_0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gml_Object_obj_battle_enemy_attack_slither_snake_clay_piece_Create_0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gml_Object_obj_battle_enemy_attack_slither_snake_clay_piece_Alarm_0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gml_Object_obj_battle_enemy_attack_slither_snake_clay_piece_Step_0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gml_Object_obj_battle_enemy_attack_slither_snake_clay_piece_Draw_0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gml_Object_obj_cutscene_steamworks_12_neutral_Create_0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gml_Object_obj_cutscene_steamworks_12_neutral_Step_0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gml_Object_obj_battle_enemy_attack_bailador_checker_corrupt_Create_0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gml_Object_obj_battle_enemy_attack_bailador_checker_corrupt_Destroy_0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gml_Object_obj_battle_enemy_attack_bailador_checker_corrupt_Alarm_0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gml_Object_obj_battle_enemy_attack_bailador_checker_corrupt_Step_0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gml_Object_obj_flowey_battle_phase_2_controller_gray_Create_0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gml_Object_obj_flowey_battle_phase_2_controller_gray_Destroy_0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gml_Object_obj_flowey_battle_phase_2_controller_gray_Step_0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gml_Object_obj_martlet_attack_block_arrow_Create_0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gml_Object_obj_martlet_attack_block_arrow_Step_0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gml_Object_obj_asset_steamworks_04_pipe_side_Create_0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gml_Object_obj_asset_steamworks_04_pipe_side_Alarm_0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gml_Object_obj_asset_steamworks_04_pipe_side_Step_0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gml_Object_obj_asset_steamworks_04_pipe_side_Other_7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gml_Object_obj_asset_steamworks_04_pipe_side_Other_76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gml_Object_obj_quote_battle_feisty_four_t5_moray_Create_0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gml_Object_obj_flowey_1_attack_surround_pellet_Create_0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gml_Object_obj_flowey_1_attack_surround_pellet_Alarm_0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gml_Object_obj_flowey_1_attack_surround_pellet_Alarm_1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gml_Object_obj_flowey_1_attack_surround_pellet_Step_0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gml_Object_obj_flowey_1_attack_surround_pellet_Draw_0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gml_Object_obj_flowey_1_attack_7_soul_Create_0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gml_Object_obj_flowey_1_attack_7_soul_Step_0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gml_Object_obj_macro_froggit_pedestal_Create_0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gml_Object_obj_macro_froggit_pedestal_Alarm_0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gml_Object_obj_macro_froggit_pedestal_Alarm_1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gml_Object_obj_macro_froggit_pedestal_Step_0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gml_Object_obj_room_controller_dunes_30c_Create_0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gml_Object_obj_room_controller_dunes_30c_Step_0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gml_Object_obj_steamworks_chem_04_cabinet_Create_0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gml_Object_obj_steamworks_chem_04_cabinet_Step_0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gml_Object_obj_flowey_1_attack_6_face_Create_0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gml_Object_obj_flowey_1_attack_6_face_Destroy_0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gml_Object_obj_flowey_1_attack_6_face_Alarm_0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gml_Object_obj_flowey_1_attack_6_face_Alarm_1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gml_Object_obj_flowey_1_attack_6_face_Alarm_2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gml_Object_obj_flowey_1_attack_6_face_Step_0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gml_Object_obj_flowey_1_attack_shoebox_creator_Create_0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gml_Object_obj_flowey_1_attack_shoebox_creator_Destroy_0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gml_Object_obj_flowey_1_attack_shoebox_creator_Alarm_0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gml_Object_obj_flowey_1_attack_shoebox_creator_Step_0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gml_Object_obj_attack_ed_grab_hand_Create_0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gml_Object_obj_attack_ed_grab_hand_Step_0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gml_Object_obj_battle_enemy_attack_axis_orange_laser_Create_0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gml_Object_obj_battle_enemy_attack_axis_orange_laser_Step_0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gml_Object_obj_background_feisty_four_yellow_Create_0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gml_Object_obj_background_feisty_four_yellow_Step_0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gml_Object_obj_background_feisty_four_yellow_Other_12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gml_Object_obj_background_feisty_four_yellow_Draw_0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gml_Object_obj_quote_battle_starlo_death_Create_0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gml_Object_obj_quote_battle_starlo_death_Step_1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gml_Object_obj_quote_battle_starlo_death_Step_0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gml_Object_obj_crayon_indicator_Create_0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gml_Object_obj_crayon_indicator_Step_0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gml_Object_obj_crayon_indicator_Draw_0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gml_Object_obj_battle_enemy_attack_ceroba_diamond_hurtbox_Create_0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gml_Object_obj_battle_enemy_attack_ceroba_diamond_hurtbox_Alarm_0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gml_Object_obj_dialogue_battle_move_select_flowey_Draw_0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gml_Object_obj_arcade_charged_Other_7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gml_Object_obj_battle_enemy_attack_flowey_lightning_horizontal_warning_Create_0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gml_Object_obj_battle_enemy_attack_flowey_lightning_horizontal_warning_Step_2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gml_Object_obj_battle_enemy_attack_flowey_lightning_horizontal_warning_Step_0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gml_Object_obj_battle_enemy_attack_flowey_lightning_horizontal_warning_Other_7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gml_Object_obj_tampering_flowey_Create_0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gml_Object_obj_tampering_flowey_Step_0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gml_Object_obj_npc_shane_break_1_Create_0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gml_Object_obj_npc_shane_break_1_Step_0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gml_Object_obj_factory_03_controller_Other_76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gml_Object_obj_flowey_battle_phase_2_mechanical_saw_Create_0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gml_Object_obj_flowey_battle_phase_2_mechanical_saw_Step_0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gml_Object_obj_feisty_four_moray_head_Other_10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gml_Object_obj_feisty_four_moray_head_Draw_0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gml_Object_obj_battle_space_frog_bullet_Create_0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gml_Object_obj_battle_space_frog_bullet_Step_0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gml_Object_obj_battle_space_frog_bullet_Draw_0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gml_Object_obj_flowey_flashback_room_final_controller_Create_0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gml_Object_obj_flowey_flashback_room_final_controller_Step_0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gml_Object_obj_flowey_flashback_room_final_controller_Draw_0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gml_Object_obj_battle_enemy_attack_slither_snake_generator_Create_0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gml_Object_obj_battle_enemy_attack_slither_snake_generator_Destroy_0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gml_Object_obj_battle_enemy_attack_slither_snake_generator_Step_0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gml_Object_obj_steamworks_21_secret_table_Create_0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gml_Object_obj_steamworks_21_secret_table_Step_0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gml_Object_obj_steamworks_21_secret_table_Other_7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gml_Object_obj_chujin_npc_Create_0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gml_Object_obj_dialogue_flowey_alone_Create_0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gml_Object_obj_dialogue_flowey_alone_Alarm_0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gml_Object_obj_dialogue_flowey_alone_Step_0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gml_Object_obj_dialogue_flowey_alone_Draw_64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gml_Object_obj_npc_boba_Create_0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gml_Object_obj_npc_boba_Step_0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gml_Object_obj_npc_koala_tied_Create_0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gml_Object_obj_background_macro_froggit_Create_0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gml_Object_obj_background_macro_froggit_Step_0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gml_Object_obj_background_macro_froggit_Draw_0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gml_Object_obj_steamworks_04_controller_geno_Create_0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gml_Object_obj_steamworks_04_controller_geno_Step_0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gml_Object_obj_steamworks_04_controller_geno_Other_5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gml_Object_obj_steamworks_32_elevator_outside_Create_0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gml_Object_obj_steamworks_32_elevator_outside_Step_0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gml_Object_obj_piece_clover_Create_0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gml_Object_obj_piece_clover_Alarm_0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gml_Object_obj_piece_clover_Step_0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gml_Object_obj_piece_clover_Draw_0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gml_Object_obj_credits_pacifist_intermission_Create_0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gml_Object_obj_credits_pacifist_intermission_Step_0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gml_Object_obj_credits_pacifist_intermission_Draw_0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gml_Object_obj_credits_pacifist_intermission_Draw_75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gml_Object_obj_castle_throne_room_controller_neutral_Create_0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gml_Object_obj_castle_throne_room_controller_neutral_Step_0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gml_Object_obj_castle_throne_room_controller_neutral_Draw_73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gml_Object_obj_castle_throne_room_controller_neutral_Draw_0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gml_Object_obj_dialogue_flowey_ending_Create_0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gml_Object_obj_dialogue_flowey_ending_Step_1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gml_Object_obj_dialogue_flowey_ending_Step_0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gml_Object_obj_dialogue_flowey_ending_Step_2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gml_Object_obj_dialogue_flowey_ending_Other_10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gml_Object_obj_dialogue_flowey_ending_Draw_64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gml_Object_obj_battle_enemy_attack_mecha_frog_creator_Other_76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gml_Object_obj_attack_ace_dealing_controller_Create_0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gml_Object_obj_attack_ace_dealing_controller_Destroy_0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gml_Object_obj_attack_ace_dealing_controller_Alarm_0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gml_Object_obj_soundtrack_head_hotland_Create_0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gml_Object_obj_soundtrack_head_hotland_Step_0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gml_Object_obj_battle_enemy_attack_ceroba_staff_orange_Create_0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gml_Object_obj_battle_enemy_attack_ceroba_staff_orange_Step_0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gml_Object_obj_feather_fall_final_holder_Create_0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gml_Object_obj_battle_enemy_attack_steam_walls_spin_Create_0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gml_Object_obj_battle_enemy_attack_steam_walls_spin_Destroy_0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gml_Object_obj_battle_enemy_attack_steam_walls_spin_Alarm_0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gml_Object_obj_battle_enemy_attack_steam_walls_spin_Alarm_1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gml_Object_obj_battle_enemy_attack_steam_walls_spin_Alarm_2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gml_Object_obj_flowey_1_attack_audience_hate_flower_Create_0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gml_Object_obj_flowey_1_attack_audience_hate_flower_Step_0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gml_Object_obj_flowey_1_attack_audience_hate_flower_Draw_0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gml_Object_obj_battle_enemy_attack_axis_geno_6_Destroy_0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gml_Object_obj_battle_enemy_attack_pillar_debris_Create_0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gml_Object_obj_battle_enemy_attack_pillar_debris_Alarm_0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gml_Object_obj_battle_enemy_attack_pillar_debris_Step_0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gml_Object_obj_battle_axis_geno_shield_piece_Create_0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gml_Object_obj_dialogue_giga_Create_0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gml_Object_obj_dialogue_giga_Step_1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gml_Object_obj_dialogue_giga_Step_0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gml_Object_obj_dialogue_giga_Step_2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gml_Object_obj_dialogue_giga_Other_10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gml_Object_obj_dialogue_giga_Draw_64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gml_Object_obj_glowey_1_attack_eye_Create_0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gml_Object_obj_glowey_1_attack_eye_Step_0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gml_Object_obj_glowey_1_attack_eye_Draw_0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gml_Object_obj_axis_tutorial_arrows_Create_0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gml_Object_obj_axis_tutorial_arrows_Alarm_0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gml_Object_obj_axis_tutorial_arrows_Step_0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gml_Object_obj_quote_battle_sousborg_spare_Create_0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gml_Object_obj_quote_battle_sousborg_spare_Step_0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gml_Object_obj_quote_battle_sousborg_spare_Draw_73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gml_Object_obj_newhome_03_cutscene_postfight_kill_Create_0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gml_Object_obj_newhome_03_cutscene_postfight_kill_Step_0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gml_Object_obj_newhome_03_cutscene_postfight_kill_Other_76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gml_Object_obj_newhome_03_cutscene_postfight_kill_Draw_73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gml_Object_obj_fight_locked_Create_0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gml_Object_obj_fight_locked_Step_0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gml_Object_obj_fight_locked_Step_2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gml_Object_obj_ceroba_attack_rope_circle_mask_Create_0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gml_Object_obj_ceroba_attack_rope_circle_mask_Step_0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gml_Object_obj_ceroba_attack_rope_circle_mask_Draw_0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gml_Object_obj_dialogue_final_flowey_Create_0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gml_Object_obj_dialogue_final_flowey_Step_1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gml_Object_obj_dialogue_final_flowey_Step_0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gml_Object_obj_dialogue_final_flowey_Step_2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gml_Object_obj_dialogue_final_flowey_Other_10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gml_Object_obj_dialogue_final_flowey_Draw_64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gml_Object_obj_flowey_1_attack_8_flower_Create_0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gml_Object_obj_flowey_1_attack_8_flower_Destroy_0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gml_Object_obj_flowey_1_attack_8_flower_Alarm_0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gml_Object_obj_flowey_1_attack_8_flower_Alarm_1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gml_Object_obj_flowey_1_attack_8_flower_Alarm_2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gml_Object_obj_flowey_1_attack_8_flower_Step_0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gml_Object_obj_compound_hydrogen_Create_0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gml_Object_obj_dialogue_chujin_tapes_Create_0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gml_Object_obj_dialogue_chujin_tapes_Alarm_0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gml_Object_obj_dialogue_chujin_tapes_Step_1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gml_Object_obj_dialogue_chujin_tapes_Step_0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gml_Object_obj_dialogue_chujin_tapes_Step_2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gml_Object_obj_dialogue_chujin_tapes_Other_10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gml_Object_obj_dialogue_chujin_tapes_Draw_64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gml_Object_obj_miner_snake_backtrack_Create_0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gml_Object_obj_miner_snake_backtrack_Step_0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gml_Object_obj_flowey_1_attack_flower_lanes_Create_0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gml_Object_obj_flowey_1_attack_flower_lanes_Step_0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gml_Object_obj_ceroba_transform_soul_particles_Create_0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gml_Object_obj_ceroba_transform_soul_particles_Destroy_0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gml_Object_obj_ceroba_transform_soul_particles_Alarm_0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gml_Object_obj_battle_enemy_attack_guardener_attack_5_Create_0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gml_Object_obj_battle_enemy_attack_guardener_attack_5_Destroy_0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gml_Object_obj_battle_enemy_attack_guardener_attack_5_Step_2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gml_Object_obj_battle_enemy_attack_sousborg_egg_yolk_Create_0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gml_Object_obj_battle_enemy_attack_sousborg_egg_yolk_Step_0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gml_Object_obj_attack_ace_dealing_cards_Create_0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gml_Object_obj_attack_ace_dealing_cards_Alarm_0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gml_Object_obj_attack_ace_dealing_cards_Alarm_1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gml_Object_obj_attack_ace_dealing_cards_Alarm_2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gml_Object_obj_attack_ace_dealing_cards_Step_0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gml_Object_obj_attack_ace_dealing_cards_Draw_0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gml_Object_obj_battle_enemy_effect_slither_fog_Create_0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gml_Object_obj_battle_enemy_effect_slither_fog_Step_0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gml_Object_obj_battle_enemy_effect_slither_fog_Draw_0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gml_Object_obj_barrier_container_Create_0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gml_Object_obj_barrier_container_Step_0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gml_Object_obj_barrier_container_Other_7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gml_Object_obj_barrier_container_Draw_0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gml_Object_obj_npc_hotland_bouncer_Create_0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gml_Object_obj_npc_hotland_bouncer_Step_0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gml_Object_obj_flowey_battle_gray_spawner_pathetic3_Create_0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gml_Object_obj_flowey_battle_gray_spawner_pathetic3_Step_0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gml_Object_obj_battle_enemy_attack_ceroba_phase_2_p1_lanterns_Create_0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gml_Object_obj_battle_enemy_attack_ceroba_phase_2_p1_lanterns_Destroy_0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gml_Object_obj_battle_enemy_attack_ceroba_phase_2_p1_lanterns_Alarm_0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gml_Object_obj_battle_enemy_attack_ceroba_phase_2_p1_lanterns_Alarm_1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gml_Object_obj_battle_enemy_attack_ceroba_phase_2_p1_lanterns_Step_0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gml_Object_obj_battle_enemy_attack_ceroba_staff_1_Create_0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gml_Object_obj_battle_enemy_attack_ceroba_staff_1_Alarm_0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gml_Object_obj_battle_enemy_attack_ceroba_staff_1_Alarm_1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gml_Object_obj_battle_enemy_attack_ceroba_staff_1_Step_0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gml_Object_obj_dialogue_narrator_Create_0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gml_Object_obj_dialogue_narrator_Alarm_0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gml_Object_obj_dialogue_narrator_Step_0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gml_Object_obj_dialogue_narrator_Draw_64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gml_Object_obj_steamworks_23_controller_neutral_geno_Create_0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gml_Object_obj_steamworks_23_controller_neutral_geno_Step_0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gml_Object_obj_battle_enemy_attack_axis_geno_9_Create_0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gml_Object_obj_battle_enemy_attack_axis_geno_9_Destroy_0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gml_Object_obj_battle_enemy_attack_axis_geno_9_Step_0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gml_Object_obj_ceroba_cape_2_Create_0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gml_Object_obj_ceroba_cape_2_Step_0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gml_Object_obj_battle_enemy_attack_dunebud_chase_tumbleweeds_controller_Create_0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gml_Object_obj_battle_enemy_attack_dunebud_chase_tumbleweeds_controller_Destroy_0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gml_Object_obj_battle_enemy_attack_dunebud_chase_tumbleweeds_controller_Step_0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gml_Object_obj_battle_enemy_attack_ace_shockwave_Create_0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gml_Object_obj_battle_enemy_attack_ace_shockwave_Step_0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gml_Object_obj_battle_enemy_attack_macro_knight_bullet_Create_0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gml_Object_obj_battle_enemy_attack_macro_knight_bullet_Step_0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gml_Object_obj_battle_enemy_attack_macro_knight_bullet_Draw_0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gml_Object_obj_castle_01_controller_Create_0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gml_Object_obj_castle_01_controller_Step_0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gml_Object_obj_castle_01_controller_Draw_0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gml_Object_obj_battle_enemy_attack_asgore_checker_Alarm_2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gml_Object_obj_battle_enemy_attack_asgore_checker_Alarm_3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gml_Object_obj_battle_enemy_attack_asgore_checker_Alarm_4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gml_Object_obj_battle_enemy_attack_asgore_checker_Draw_0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gml_Object_obj_battle_enemy_attack_asgore_checker_Draw_73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gml_Object_obj_battle_enemy_attack_eq_visualizer_Create_0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gml_Object_obj_battle_enemy_attack_eq_visualizer_Destroy_0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gml_Object_obj_battle_enemy_attack_eq_visualizer_Step_0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gml_Object_obj_battle_enemy_attack_eq_visualizer_Draw_0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gml_Object_obj_steamworks_17_b_controller_Create_0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gml_Object_obj_steamworks_17_b_controller_Alarm_0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gml_Object_obj_steamworks_17_b_controller_Alarm_1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gml_Object_obj_steamworks_17_b_controller_Step_0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gml_Object_obj_ceroba_attack_bullet_trail_fireball_Create_0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gml_Object_obj_ceroba_attack_bullet_trail_fireball_Alarm_0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gml_Object_obj_ceroba_attack_bullet_trail_fireball_Step_0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gml_Object_obj_ceroba_attack_bullet_trail_fireball_Other_0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gml_Object_obj_battle_enemy_attack_sousborg_flip_pan_Create_0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gml_Object_obj_battle_enemy_attack_sousborg_flip_pan_Step_0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gml_Object_obj_battle_enemy_attack_cs_1_Create_0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gml_Object_obj_battle_enemy_attack_cs_1_Destroy_0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gml_Object_obj_battle_enemy_attack_cs_1_Alarm_0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gml_Object_obj_battle_enemy_attack_cs_1_Step_0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gml_Object_obj_kanako_npc_Create_0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gml_Object_obj_kanako_npc_Step_0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gml_Object_obj_ceroba_ring_surface_controller_Create_0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gml_Object_obj_ceroba_ring_surface_controller_Destroy_0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gml_Object_obj_ceroba_ring_surface_controller_Draw_0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gml_Object_obj_ceroba_defeated_hair_Create_0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gml_Object_obj_ceroba_defeated_hair_Destroy_0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gml_Object_obj_ceroba_defeated_hair_Step_0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gml_Object_obj_reflection_shader_complex_hall_Create_0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gml_Object_obj_reflection_shader_complex_hall_Destroy_0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gml_Object_obj_reflection_shader_complex_hall_Step_0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gml_Object_obj_reflection_shader_complex_hall_Other_5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gml_Object_obj_reflection_shader_complex_hall_Draw_0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gml_Object_obj_dialogue_flowey_distant_Create_0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gml_Object_obj_dialogue_flowey_distant_Alarm_0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gml_Object_obj_dialogue_flowey_distant_Step_0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gml_Object_obj_dialogue_flowey_distant_Draw_64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gml_Object_obj_ceroba_attack_fireball_Create_0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gml_Object_obj_ceroba_attack_fireball_Alarm_0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gml_Object_obj_ceroba_attack_fireball_Step_0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gml_Object_obj_ceroba_transformation_p1_4_staff_Other_7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gml_Object_obj_npc_hotland_frostermit_snow_Create_0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gml_Object_obj_npc_hotland_frostermit_snow_Step_0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gml_Object_obj_battle_enemy_attack_flower_jump_side_Create_0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gml_Object_obj_battle_enemy_attack_flower_jump_side_Destroy_0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gml_Object_obj_battle_enemy_attack_flower_jump_side_Alarm_0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gml_Object_obj_battle_enemy_attack_flower_jump_side_Step_0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gml_Object_obj_hotland_3_paci_blocker_Create_0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gml_Object_obj_hotland_3_paci_blocker_Step_0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gml_Object_obj_npc_backtrack_sweet_corn_Create_0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gml_Object_obj_npc_backtrack_sweet_corn_Step_0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gml_Object_obj_battle_enemy_attack_guardener_throwable_item_Create_0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gml_Object_obj_battle_enemy_attack_guardener_throwable_item_Step_0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gml_Object_obj_factory_wire_Create_0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gml_Object_obj_factory_wire_Other_7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gml_Object_obj_feisty_four_ed_body_Other_10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gml_Object_obj_feisty_four_ed_body_Draw_0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gml_Object_obj_quote_battle_ceroba_outro_spare_4_Create_0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gml_Object_obj_quote_battle_ceroba_outro_spare_4_Step_0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gml_Object_obj_credits_intermission_ripple_spawner_Create_0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gml_Object_obj_credits_intermission_ripple_spawner_Alarm_0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gml_Object_obj_credits_intermission_ripple_spawner_Alarm_1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gml_Object_obj_credits_intermission_ripple_spawner_Step_0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gml_Object_obj_dunes_40_geno_controller_Create_0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gml_Object_obj_dunes_40_geno_controller_Step_0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gml_Object_obj_battle_enemy_attack_ceroba_phase_2_p2_spawner_mask_Create_0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gml_Object_obj_battle_enemy_attack_ceroba_phase_2_p2_spawner_mask_Destroy_0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gml_Object_obj_battle_enemy_attack_ceroba_phase_2_p2_spawner_mask_Alarm_0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gml_Object_obj_battle_enemy_attack_ceroba_phase_2_p2_spawner_mask_Alarm_1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gml_Object_obj_battle_enemy_attack_ceroba_phase_2_p2_spawner_mask_Step_0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gml_Object_obj_ceroba_attack_bullet_spawner_mask_Create_0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gml_Object_obj_ceroba_attack_bullet_spawner_mask_Destroy_0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gml_Object_obj_ceroba_attack_bullet_spawner_mask_Alarm_0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gml_Object_obj_ceroba_attack_bullet_spawner_mask_Step_0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gml_Object_obj_ceroba_attack_bullet_spawner_mask_Draw_0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gml_Object_obj_battle_enemy_attack_macro_frogger_creator_Create_0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gml_Object_obj_battle_enemy_attack_macro_frogger_creator_Destroy_0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gml_Object_obj_battle_enemy_attack_macro_frogger_creator_Alarm_0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gml_Object_obj_battle_enemy_attack_macro_frogger_creator_Alarm_1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gml_Object_obj_battle_enemy_attack_macro_frogger_creator_Alarm_2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gml_Object_obj_battle_enemy_attack_macro_frogger_creator_Step_0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gml_Object_obj_battle_enemy_attack_ceroba_phase_2_attack_spawner_Create_0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gml_Object_obj_battle_enemy_attack_ceroba_phase_2_attack_spawner_Destroy_0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gml_Object_obj_battle_enemy_attack_ceroba_phase_2_attack_spawner_Alarm_0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gml_Object_obj_battle_enemy_attack_ceroba_phase_2_attack_spawner_Alarm_1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gml_Object_obj_battle_enemy_attack_ceroba_phase_2_attack_spawner_Step_0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gml_Object_obj_battle_enemy_attack_ceroba_phase_2_attack_spawner_Other_10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gml_Object_obj_hotland_roof_cutscene_neutral_2_Create_0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gml_Object_obj_hotland_roof_cutscene_neutral_2_Alarm_0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gml_Object_obj_hotland_roof_cutscene_neutral_2_Step_0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gml_Object_obj_hotland_roof_cutscene_neutral_2_Other_5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gml_Object_obj_hotland_roof_cutscene_neutral_2_Draw_0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gml_Object_obj_hotland_roof_cutscene_neutral_2_Draw_73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gml_Object_obj_tumble_large_Create_0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gml_Object_obj_steamworks_27_box_Create_0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gml_Object_obj_steamworks_27_box_Step_0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gml_Object_obj_battle_enemy_attack_flowey_spiral_Create_0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gml_Object_obj_battle_enemy_attack_flowey_spiral_Step_0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gml_Object_obj_flowey_battle_phase_2_lowpoly_leaf_Create_0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gml_Object_obj_flowey_battle_phase_2_lowpoly_leaf_Step_0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gml_Object_obj_battle_enemy_attack_asgore_hand_vertical_Create_0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gml_Object_obj_battle_enemy_attack_asgore_hand_vertical_Step_0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gml_Object_obj_battle_enemy_attack_asgore_hand_vertical_Other_0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gml_Object_obj_fmartlet_star_explosion_hurt_Create_0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gml_Object_obj_fmartlet_star_explosion_hurt_Alarm_0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gml_Object_obj_fmartlet_star_explosion_hurt_Step_0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gml_Object_obj_fmartlet_star_explosion_hurt_Draw_0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gml_Object_obj_steamworks_21_controller_geno_Create_0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gml_Object_obj_steamworks_21_controller_geno_Alarm_0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gml_Object_obj_steamworks_21_controller_geno_Step_0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gml_Object_obj_steamworks_21_controller_geno_Other_5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gml_Object_obj_steamworks_21_controller_geno_Draw_73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gml_Object_obj_steamworks_21_controller_geno_Draw_0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gml_Object_obj_steamworks_27_controller_Create_0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gml_Object_obj_steamworks_27_controller_Destroy_0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gml_Object_obj_steamworks_27_controller_Step_0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gml_Object_obj_ending_flashback_02_noise_Create_0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gml_Object_obj_ending_flashback_02_noise_Step_0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gml_Object_obj_ending_flashback_02_noise_Draw_73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gml_Object_obj_ending_flashback_02_noise_Draw_0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gml_Object_obj_feisty_four_ed_legs_Create_0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gml_Object_obj_feisty_four_ed_legs_Destroy_0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gml_Object_obj_feisty_four_ed_legs_Step_0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gml_Object_obj_feisty_four_ed_legs_Draw_0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gml_Object_obj_ceroba_phase_2_head_Step_0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gml_Object_obj_battle_debugger_Create_0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gml_Object_obj_battle_debugger_Step_0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gml_Object_obj_mansion_bedroom_nightstand_Create_0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gml_Object_obj_mansion_bedroom_nightstand_Step_0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gml_Object_obj_steamworks_07_controller_old_Create_0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gml_Object_obj_steamworks_07_controller_old_Alarm_0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gml_Object_obj_steamworks_07_controller_old_Alarm_1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gml_Object_obj_steamworks_07_controller_old_Step_0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gml_Object_obj_complex_anti_plant_Create_0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gml_Object_obj_npc_fan_fan_hotland_Create_0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gml_Object_obj_npc_fan_fan_hotland_Step_0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gml_Object_obj_rope_circle_part_Create_0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gml_Object_obj_rope_circle_part_Step_0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gml_Object_obj_blueprint_steamworks_29_Create_0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gml_Object_obj_blueprint_steamworks_29_Step_0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gml_Object_obj_blueprint_steamworks_29_Draw_64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gml_Object_obj_flowey_battle_phase_2_clay_cone_collider_orange_Create_0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gml_Object_obj_flowey_battle_phase_2_clay_cone_collider_orange_Step_0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gml_Object_obj_quote_battle_dunebud_b_Create_0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gml_Object_obj_quote_battle_dunebud_b_Step_0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gml_Object_obj_quote_battle_dunebud_b_Draw_0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gml_Object_obj_newhome_trash_Create_0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gml_Object_obj_newhome_trash_Step_0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gml_Object_obj_battle_enemy_attack_ceroba_flower_spray_spawner_pacifist_Create_0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gml_Object_obj_battle_enemy_attack_ceroba_flower_spray_spawner_pacifist_Alarm_3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gml_Object_obj_battle_enemy_attack_ceroba_flower_spray_spawner_pacifist_Alarm_1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gml_Object_obj_battle_enemy_attack_ceroba_flower_spray_spawner_pacifist_Alarm_0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gml_Object_obj_battle_enemy_attack_ceroba_flower_spray_spawner_pacifist_Step_0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gml_Object_obj_flowey_1_attack_audience_Create_0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gml_Object_obj_flowey_1_attack_audience_Step_0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gml_Object_obj_enemy_kill_check_pacifist_steamworks_Create_0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gml_Object_obj_enemy_kill_check_pacifist_steamworks_Step_0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gml_Object_obj_ceroba_pacifist_act_helper_Create_0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gml_Object_obj_ceroba_pacifist_act_helper_Alarm_0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gml_Object_obj_ceroba_pacifist_act_helper_Step_0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gml_Object_obj_factory_02_controller_02_Create_0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gml_Object_obj_factory_02_controller_02_Step_0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gml_Object_obj_factory_02_controller_02_Draw_64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gml_Object_obj_npc_backtrack_swig_Create_0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gml_Object_obj_npc_backtrack_swig_Step_0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gml_Object_obj_dance_collider_Create_0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gml_Object_obj_dance_collider_Step_0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gml_Object_obj_quote_battle_axis_neutral_post_attacks_Create_0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gml_Object_obj_quote_battle_axis_neutral_post_attacks_Step_0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gml_Object_obj_quote_battle_axis_neutral_post_attacks_Draw_73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gml_Object_obj_flowey_1_attack_10_creator_Create_0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gml_Object_obj_flowey_1_attack_10_creator_Destroy_0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gml_Object_obj_flowey_1_attack_10_creator_Alarm_0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gml_Object_obj_flowey_1_attack_10_creator_Step_0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gml_Object_obj_flowey_1_attack_10_creator_Draw_0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gml_Object_obj_dunes_42_d_controller_Create_0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gml_Object_obj_dunes_42_d_controller_Step_0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gml_Object_obj_dunes_42_d_controller_Draw_0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gml_Object_obj_attack_coin_rain_ace_cards_controller_Create_0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gml_Object_obj_attack_coin_rain_ace_cards_controller_Destroy_0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gml_Object_obj_attack_coin_rain_ace_cards_controller_Alarm_0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gml_Object_obj_attack_coin_rain_ace_cards_controller_Step_0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gml_Object_obj_part_steamworks_lava_Create_0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gml_Object_obj_part_steamworks_lava_Other_5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gml_Object_obj_flowey_battle_gray_cross_bomb_smoke_Other_7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gml_Object_obj_asset_steamworks_pipe_1_Create_0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gml_Object_obj_asset_steamworks_pipe_1_Alarm_0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gml_Object_obj_asset_steamworks_pipe_1_Step_0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gml_Object_obj_asset_steamworks_pipe_1_Other_7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gml_Object_obj_asset_steamworks_pipe_1_Other_76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gml_Object_obj_steamworks_34_pellets_Create_0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gml_Object_obj_steamworks_34_pellets_Step_0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gml_Object_obj_steamworks_34_pellets_Other_7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gml_Object_obj_flowey_battle_phase_2_clay_eyedrop_spawner_Create_0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gml_Object_obj_flowey_battle_phase_2_clay_eyedrop_spawner_Step_0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gml_Object_obj_attack_mooch_coin_rain_controller_Create_0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gml_Object_obj_attack_mooch_coin_rain_controller_Destroy_0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gml_Object_obj_attack_mooch_coin_rain_controller_Alarm_0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gml_Object_obj_attack_mooch_coin_rain_controller_Alarm_1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gml_Object_obj_steamworks_34_dead_vendy_Create_0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gml_Object_obj_steamworks_34_dead_vendy_Step_0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gml_Object_obj_battle_enemy_attack_macro_choir_frog_Create_0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gml_Object_obj_battle_enemy_attack_macro_choir_frog_Step_0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gml_Object_obj_battle_enemy_attack_macro_choir_frog_Draw_0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gml_Object_obj_noteblock_hotland_Create_0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gml_Object_obj_noteblock_hotland_Step_0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gml_Object_obj_goosic_body_a_Create_0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gml_Object_obj_goosic_body_a_Destroy_0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gml_Object_obj_goosic_body_a_Step_0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gml_Object_obj_goosic_body_a_Step_2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gml_Object_obj_goosic_body_a_Draw_0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gml_Object_obj_battle_enemy_attack_macro_choir_frog_blue_Create_0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gml_Object_obj_battle_enemy_attack_macro_choir_frog_blue_Step_0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gml_Object_obj_battle_enemy_attack_macro_choir_frog_blue_Draw_0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gml_Object_obj_ceroba_phase_2_shield_destroy_Create_0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gml_Object_obj_ceroba_phase_2_shield_destroy_Alarm_0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gml_Object_obj_ceroba_phase_2_shield_destroy_Alarm_1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gml_Object_obj_ceroba_phase_2_shield_destroy_Step_0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gml_Object_obj_ceroba_phase_2_shield_destroy_Other_7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gml_Object_obj_martlet_final_2_attack_controller_Create_0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gml_Object_obj_martlet_final_2_attack_controller_Step_0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gml_Object_obj_martlet_final_2_attack_controller_Other_10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gml_Object_obj_martlet_final_2_attack_controller_Other_11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gml_Object_obj_martlet_final_2_attack_controller_Other_12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gml_Object_obj_mansion_study_overlay_Create_0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gml_Object_obj_mansion_study_overlay_Destroy_0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gml_Object_obj_mansion_study_overlay_Step_0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gml_Object_obj_mansion_study_overlay_Draw_0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gml_Object_obj_flowey_battle_phase_2_clay_bullet_generator_Create_0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gml_Object_obj_flowey_battle_phase_2_clay_bullet_generator_Step_0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gml_Object_obj_mfnpcfinal_Create_0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gml_Object_obj_mfnpcfinal_Collision_obj_pl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gml_Object_obj_mansion_kanako_bed_Step_0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gml_Object_obj_battle_enemy_attack_guardener_laser_Create_0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gml_Object_obj_battle_enemy_attack_guardener_laser_Alarm_0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gml_Object_obj_battle_enemy_attack_guardener_laser_Step_0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gml_Object_obj_battle_enemy_attack_guardener_laser_Draw_0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gml_Object_obj_battle_enemy_attack_ceroba_phase_1_leaves_Create_0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gml_Object_obj_battle_enemy_attack_ceroba_phase_1_leaves_Destroy_0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gml_Object_obj_battle_enemy_attack_ceroba_phase_1_leaves_Alarm_1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gml_Object_obj_battle_enemy_attack_ceroba_phase_1_leaves_Alarm_0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gml_Object_obj_battle_enemy_attack_ceroba_phase_1_leaves_Alarm_2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gml_Object_obj_battle_enemy_attack_ceroba_phase_1_leaves_Step_0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gml_Object_obj_fmartlet_2_spawner_blocks_4_Create_0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gml_Object_obj_fmartlet_2_spawner_blocks_4_Destroy_0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gml_Object_obj_fmartlet_2_spawner_blocks_4_Step_0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gml_Object_obj_guardener_guy_b_shield_Create_0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gml_Object_obj_guardener_guy_b_shield_Step_0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gml_Object_obj_flowey_battle_phase_2_clay_droop_bullet_Create_0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gml_Object_obj_flowey_battle_phase_2_clay_droop_bullet_Step_0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gml_Object_obj_feisty_four_mooch_body_full_Create_0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gml_Object_obj_feisty_four_mooch_body_full_Destroy_0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gml_Object_obj_feisty_four_mooch_body_full_Alarm_0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gml_Object_obj_feisty_four_mooch_body_full_Step_0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gml_Object_obj_feisty_four_mooch_body_full_Draw_0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gml_Object_obj_martlet_final_overworld_cutscene_Create_0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gml_Object_obj_martlet_final_overworld_cutscene_Step_0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gml_Object_obj_martlet_final_overworld_cutscene_Draw_73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gml_Object_obj_npc_kangarufus_tied_Create_0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gml_Object_obj_factory_02_hint_check_Create_0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gml_Object_obj_factory_02_hint_check_Destroy_0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gml_Object_obj_factory_02_hint_check_Step_0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gml_Object_obj_ceroba_attack_fireball_obstacle_Create_0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gml_Object_obj_ceroba_attack_fireball_obstacle_Step_0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gml_Object_obj_ceroba_attack_fireball_obstacle_Draw_0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gml_Object_obj_bacgkround_boss_battle_axis_number_spawner_Create_0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gml_Object_obj_bacgkround_boss_battle_axis_number_spawner_Alarm_0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gml_Object_obj_tellyvis_body_a_Create_0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gml_Object_obj_tellyvis_body_a_Destroy_0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gml_Object_obj_tellyvis_body_a_Alarm_0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gml_Object_obj_tellyvis_body_a_Step_0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gml_Object_obj_tellyvis_body_a_Draw_0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gml_Object_obj_guardener_vines_controller_Create_0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gml_Object_obj_guardener_vines_controller_Alarm_0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gml_Object_obj_guardener_vines_controller_Step_0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gml_Object_obj_guardener_vines_controller_Step_2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gml_Object_obj_guardener_vines_controller_Draw_0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gml_Object_obj_battle_enemy_attack_ceroba_phase_2_special_attack_spawner_Create_0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gml_Object_obj_battle_enemy_attack_ceroba_phase_2_special_attack_spawner_Destroy_0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gml_Object_obj_battle_enemy_attack_ceroba_phase_2_special_attack_spawner_Alarm_0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gml_Object_obj_battle_enemy_attack_ceroba_phase_2_special_attack_spawner_Alarm_1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gml_Object_obj_battle_enemy_attack_ceroba_phase_2_special_attack_spawner_Step_0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gml_Object_obj_battle_enemy_attack_ceroba_phase_2_special_attack_spawner_Other_76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gml_Object_obj_battle_enemy_attack_ceroba_phase_2_special_attack_spawner_Other_10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gml_Object_obj_hotland_03_elevator_Create_0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gml_Object_obj_hotland_03_elevator_Step_0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gml_Object_obj_hotland_03_elevator_Other_7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gml_Object_obj_dialogue_steamworks_33_Create_0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gml_Object_obj_dialogue_steamworks_33_Step_1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gml_Object_obj_dialogue_steamworks_33_Step_0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gml_Object_obj_dialogue_steamworks_33_Step_2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gml_Object_obj_dialogue_steamworks_33_Other_10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gml_Object_obj_dialogue_steamworks_33_Draw_64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gml_Object_obj_tellyvis_overworld_Create_0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gml_Object_obj_tellyvis_overworld_Step_0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gml_Object_obj_flowey_1_attack_4_creator_Create_0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gml_Object_obj_flowey_1_attack_4_creator_Destroy_0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gml_Object_obj_flowey_1_attack_4_creator_Alarm_0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gml_Object_obj_flowey_1_attack_4_creator_Step_0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gml_Object_obj_quote_battle_feisty_four_t9_ace_Create_0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gml_Object_obj_martlet_attack_splitting_feather_target_axis_Create_0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gml_Object_obj_martlet_attack_splitting_feather_target_axis_Step_2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gml_Object_obj_martlet_attack_splitting_feather_target_axis_Draw_0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gml_Object_obj_newhome_03_cutscene_clover_soul_capsule_Create_0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gml_Object_obj_newhome_03_cutscene_clover_soul_capsule_Step_0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gml_Object_obj_newhome_03_cutscene_clover_soul_capsule_Draw_73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gml_Object_obj_newhome_03_cutscene_clover_soul_capsule_Draw_0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gml_Object_obj_battle_enemy_attack_space_rock_Create_0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gml_Object_obj_battle_enemy_attack_space_rock_Destroy_0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gml_Object_obj_battle_enemy_attack_space_rock_Step_0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gml_Object_obj_battle_enemy_attack_space_rock_Collision_obj_battle_space_frog_bullet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gml_Object_obj_battle_enemy_attack_space_rock_Draw_0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gml_Object_obj_light_master_old_Create_0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gml_Object_obj_light_master_old_Alarm_0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gml_Object_obj_light_master_old_Step_0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gml_Object_obj_light_master_old_Step_2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gml_Object_obj_light_master_old_Other_5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gml_Object_obj_light_master_old_Draw_0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gml_Object_obj_dunes_43_cutscene_base_Create_0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gml_Object_obj_npc_finger_break_1_Create_0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gml_Object_obj_npc_finger_break_1_Step_0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gml_Object_obj_steamworks_18b_controller_geno_Create_0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gml_Object_obj_steamworks_18b_controller_geno_Step_0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gml_Object_obj_steamworks_18b_controller_geno_Other_5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gml_Object_obj_macro_froggit_pacifist_collider_Create_0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gml_Object_obj_macro_froggit_pacifist_collider_Step_0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gml_Object_obj_battle_enemy_attack_sousborg_egg_boil_smoke_Create_0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gml_Object_obj_battle_enemy_attack_sousborg_egg_boil_smoke_Step_0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gml_Object_obj_battle_enemy_attack_sousborg_egg_boil_smoke_Draw_0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gml_Object_obj_shadow_figure_master_Create_0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gml_Object_obj_shadow_figure_master_Draw_0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gml_Object_obj_hotel_elevator_light_Create_0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gml_Object_obj_debug_skipper_Destroy_0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gml_Object_obj_debug_skipper_Alarm_0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gml_Object_obj_debug_skipper_Step_0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gml_Object_obj_quote_battle_bailador_attack_end_Create_0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gml_Object_obj_quote_battle_bailador_attack_end_Step_0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gml_Object_obj_quote_battle_bailador_attack_end_Draw_73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gml_Object_obj_factory_02_conveyor_victory_Create_0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gml_Object_obj_factory_02_conveyor_victory_Alarm_0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gml_Object_obj_steamworks_13_vines_Create_0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gml_Object_obj_steamworks_34_flowey_disappear_Create_0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gml_Object_obj_steamworks_34_flowey_disappear_Other_7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gml_Object_obj_battle_enemy_attack_asgore_warning_Alarm_1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gml_Object_obj_battle_enemy_attack_asgore_warning_Alarm_0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gml_Object_obj_flowey_battle_lowpoly_spawner_dspikes_Create_0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gml_Object_obj_flowey_battle_lowpoly_spawner_dspikes_Alarm_0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gml_Object_obj_quote_battle_guardener_death_Create_0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gml_Object_obj_quote_battle_guardener_death_Step_1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gml_Object_obj_quote_battle_guardener_death_Step_0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gml_Object_obj_quote_battle_guardener_death_Draw_0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gml_Object_obj_guardener_bot_3_Create_0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gml_Object_obj_guardener_bot_3_Step_0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gml_Object_obj_quote_battle_axis_death_Create_0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gml_Object_obj_quote_battle_axis_death_Step_1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gml_Object_obj_quote_battle_axis_death_Step_0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gml_Object_obj_quote_battle_axis_death_Draw_0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gml_Object_obj_npc_pyramid_break_5_Create_0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gml_Object_obj_npc_pyramid_break_5_Step_0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gml_Object_obj_dunes_42_door_Step_0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gml_Object_obj_dunes_42_door_Other_5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gml_Object_obj_quote_battle_martlet_genocide_final_intro_Alarm_0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gml_Object_obj_quote_battle_martlet_genocide_final_intro_Step_0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gml_Object_obj_quote_battle_martlet_genocide_final_intro_Step_2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gml_Object_obj_quote_battle_martlet_genocide_final_intro_Draw_73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gml_Object_obj_battle_enemy_attack_x_colors_creator_Create_0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gml_Object_obj_battle_enemy_attack_x_colors_creator_Destroy_0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gml_Object_obj_battle_enemy_attack_x_colors_creator_Alarm_0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gml_Object_obj_battle_enemy_attack_x_colors_creator_Step_0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gml_Object_obj_battle_enemy_attack_asgore_sinusoid_flame_Create_0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gml_Object_obj_battle_enemy_attack_asgore_sinusoid_flame_Step_0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gml_Object_obj_battle_enemy_attack_asgore_sinusoid_flame_Other_0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gml_Object_obj_battle_enemy_attack_asgore_sinusoid_flame_Draw_0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gml_Object_obj_chem_05_floor_melt_Create_0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gml_Object_obj_chem_05_floor_melt_Other_7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gml_Object_obj_cutscene_steamworks_12_geno_Create_0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gml_Object_obj_cutscene_steamworks_12_geno_Step_0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gml_Object_obj_cutscene_starlo_post_fight_neutral_alive_Create_0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gml_Object_obj_cutscene_starlo_post_fight_neutral_alive_Step_0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gml_Object_obj_cutscene_starlo_post_fight_neutral_alive_Other_5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gml_Object_obj_pre_barrier_controller_Create_0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gml_Object_obj_pre_barrier_controller_Step_0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gml_Object_obj_particle_flowey_world_clover_bits_Create_0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gml_Object_obj_ceroba_attack_fire_mask_Create_0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gml_Object_obj_ceroba_attack_fire_mask_Destroy_0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gml_Object_obj_ceroba_attack_fire_mask_Step_0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gml_Object_obj_ceroba_attack_fire_mask_Draw_0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gml_Object_obj_steamworks_chem_07_door_Create_0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gml_Object_obj_steamworks_chem_07_door_Other_7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gml_Object_obj_battle_enemy_attack_sousborg_egg_boil_Create_0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gml_Object_obj_battle_enemy_attack_sousborg_egg_boil_Step_0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gml_Object_obj_compound_parent_Alarm_0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gml_Object_obj_compound_parent_Step_2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gml_Object_obj_dialogue_intro_shop_Create_0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gml_Object_obj_dialogue_intro_shop_Alarm_0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gml_Object_obj_dialogue_intro_shop_Alarm_1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gml_Object_obj_dialogue_intro_shop_Step_0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gml_Object_obj_dialogue_intro_shop_Draw_0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gml_Object_obj_dialogue_pacifist_ending_flashbacks_Create_0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gml_Object_obj_dialogue_pacifist_ending_flashbacks_Alarm_0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gml_Object_obj_dialogue_pacifist_ending_flashbacks_Alarm_1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gml_Object_obj_dialogue_pacifist_ending_flashbacks_Alarm_2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gml_Object_obj_dialogue_pacifist_ending_flashbacks_Step_0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gml_Object_obj_dialogue_pacifist_ending_flashbacks_Draw_73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gml_Object_obj_flowey_battle_screen_glitch_wheel_Create_0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gml_Object_obj_flowey_battle_screen_glitch_wheel_Alarm_0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gml_Object_obj_flowey_battle_screen_glitch_wheel_Step_0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gml_Object_obj_flowey_battle_screen_glitch_wheel_Draw_64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gml_Object_obj_slither_body_b_Create_0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gml_Object_obj_slither_body_b_Destroy_0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gml_Object_obj_slither_body_b_Step_0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gml_Object_obj_slither_body_b_Step_2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gml_Object_obj_slither_body_b_Draw_0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gml_Object_obj_npc_backtrack_crispy_Create_0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gml_Object_obj_npc_backtrack_crispy_Step_0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gml_Object_obj_dunes_30_tree_trunk_Create_0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gml_Object_obj_cactus_damager_Create_0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gml_Object_obj_battle_enemy_attack_space_green_frog_Create_0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gml_Object_obj_battle_enemy_attack_space_green_frog_Step_0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gml_Object_obj_battle_enemy_attack_space_green_frog_Draw_0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gml_Object_obj_ceroba_transformation_p1_shield_Create_0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gml_Object_obj_ceroba_transformation_p1_shield_Step_0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gml_Object_obj_ceroba_transformation_p1_shield_Other_7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gml_Object_obj_battle_enemy_attack_axis_geno_10_Create_0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gml_Object_obj_battle_enemy_attack_axis_geno_10_Destroy_0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gml_Object_obj_battle_enemy_attack_axis_geno_10_Step_0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gml_Object_obj_ceroba_hair_Create_0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gml_Object_obj_ceroba_hair_Step_0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gml_Object_obj_ceroba_hair_Other_7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gml_Object_obj_ceroba_hair_Draw_0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gml_Object_obj_axis_neutral_ending_cutscene_Create_0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gml_Object_obj_axis_neutral_ending_cutscene_Step_0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gml_Object_obj_axis_neutral_ending_cutscene_Draw_73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gml_Object_obj_battle_enemy_attack_ceroba_flower_bullet_pacifist_Create_0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gml_Object_obj_battle_enemy_attack_ceroba_flower_bullet_pacifist_Step_2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gml_Object_obj_battle_enemy_attack_ceroba_flower_bullet_pacifist_Step_0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gml_Object_obj_battle_enemy_attack_ceroba_flower_bullet_pacifist_Other_5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gml_Object_obj_battle_enemy_attack_ceroba_flower_bullet_pacifist_Other_0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gml_Object_obj_battle_enemy_attack_ceroba_flower_bullet_pacifist_Draw_0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gml_Object_obj_flowey_battle_gray_spawner_vines_Create_0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gml_Object_obj_flowey_battle_gray_spawner_vines_Alarm_0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gml_Object_obj_dialogue_steal_shop_Create_0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gml_Object_obj_dialogue_steal_shop_Step_0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gml_Object_obj_dialogue_steal_shop_Draw_0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gml_Object_obj_flowey_world_ruins_rock_Create_0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gml_Object_obj_flowey_world_ruins_rock_Step_0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gml_Object_obj_fmartlet_collision_mask_martlet_fly_Create_0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gml_Object_obj_fmartlet_collision_mask_martlet_fly_Step_0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gml_Object_obj_steamworks_29_box_4_Create_0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gml_Object_obj_steamworks_29_box_4_Step_0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gml_Object_obj_petal_pull_pollen_spawner_Create_0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gml_Object_obj_petal_pull_pollen_spawner_Alarm_0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gml_Object_obj_fmartlet_g_Destroy_0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gml_Object_obj_steamworks_35_cutscene_geno_Create_0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gml_Object_obj_steamworks_35_cutscene_geno_Step_0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gml_Object_obj_raft_flowey_Create_0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gml_Object_obj_raft_flowey_Step_0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gml_Object_obj_raft_flowey_Draw_73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gml_Object_obj_steamworks_factory_elevators_Create_0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gml_Object_obj_steamworks_factory_elevators_Step_0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gml_Object_obj_cutscene_starlo_post_fight_neutral_Create_0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gml_Object_obj_cutscene_starlo_post_fight_neutral_Step_0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gml_Object_obj_macro_froggit_body_Step_0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gml_Object_obj_macro_froggit_body_Draw_0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gml_Object_obj_final_green_frog_Create_0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gml_Object_obj_final_green_frog_Step_0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gml_Object_obj_factory_02_seesaw_puzzle_Create_0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gml_Object_obj_factory_02_seesaw_puzzle_Destroy_0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gml_Object_obj_factory_02_seesaw_puzzle_Alarm_0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gml_Object_obj_factory_02_seesaw_puzzle_Alarm_1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gml_Object_obj_factory_02_seesaw_puzzle_Step_0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gml_Object_obj_factory_02_seesaw_puzzle_Draw_0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gml_Object_obj_npc_pyramid_break_1_Create_0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gml_Object_obj_npc_pyramid_break_1_Step_0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gml_Object_obj_ceroba_sideburn_left_Create_0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gml_Object_obj_ceroba_sideburn_left_Step_0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gml_Object_obj_ceroba_phase_1_transformation_effect_Other_7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gml_Object_obj_battle_enemy_attack_axis_bomb_geno_Destroy_0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gml_Object_obj_battle_enemy_attack_axis_bomb_geno_Alarm_0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gml_Object_obj_npc_backtrack_rorrim_Create_0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gml_Object_obj_npc_backtrack_rorrim_Step_0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gml_Object_obj_battle_enemy_attack_axis_turret_twinkle_Create_0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gml_Object_obj_battle_enemy_attack_axis_turret_twinkle_Alarm_0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gml_Object_obj_battle_enemy_attack_axis_turret_twinkle_Alarm_1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gml_Object_obj_battle_enemy_attack_axis_turret_twinkle_Step_0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gml_Object_obj_flowey_world_spear_spawner_Create_0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gml_Object_obj_flowey_world_spear_spawner_Step_0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gml_Object_obj_battle_enemy_axis_generator_Create_0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gml_Object_obj_battle_enemy_axis_generator_Destroy_0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gml_Object_obj_battle_enemy_axis_generator_Step_0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gml_Object_obj_screen_melt_effect_Create_0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gml_Object_obj_screen_melt_effect_Destroy_0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gml_Object_obj_screen_melt_effect_Step_0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gml_Object_obj_screen_melt_effect_Draw_64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gml_Object_obj_battle_enemy_attack_ceroba_flower_circle_full_checker_Create_0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gml_Object_obj_battle_enemy_attack_ceroba_flower_circle_full_checker_Destroy_0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gml_Object_obj_battle_enemy_attack_ceroba_flower_circle_full_checker_Alarm_1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gml_Object_obj_battle_enemy_attack_ceroba_flower_circle_full_checker_Alarm_0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gml_Object_obj_battle_enemy_attack_ceroba_flower_circle_full_checker_Step_0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gml_Object_obj_heart_death_screen_flowey_Alarm_0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gml_Object_obj_heart_death_screen_flowey_Alarm_1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gml_Object_obj_heart_death_screen_flowey_Other_76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gml_Object_obj_heart_death_screen_flowey_Other_7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gml_Object_obj_compound_titanium_Create_0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gml_Object_obj_martlet_attack_splitting_feather_ext_checker_Create_0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gml_Object_obj_martlet_attack_splitting_feather_ext_checker_Destroy_0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gml_Object_obj_martlet_attack_splitting_feather_ext_checker_Alarm_0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gml_Object_obj_martlet_attack_splitting_feather_ext_checker_Step_2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gml_Object_obj_martlet_attack_splitting_feather_ext_checker_Step_0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gml_Object_obj_heart_flowey_battle_dummy_Create_0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gml_Object_obj_heart_flowey_battle_dummy_Step_0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gml_Object_obj_heart_flowey_battle_dummy_Draw_0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gml_Object_obj_flowey_1_attack_6_creator_Step_2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gml_Object_obj_flowey_1_attack_pellet_spin_creator_Create_0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gml_Object_obj_flowey_1_attack_pellet_spin_creator_Destroy_0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gml_Object_obj_flowey_1_attack_pellet_spin_creator_Alarm_0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gml_Object_obj_flowey_1_attack_pellet_spin_creator_Alarm_1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gml_Object_obj_flowey_1_attack_pellet_spin_creator_Step_0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gml_Object_obj_battle_enemy_attack_tellyvis_logo_white_Create_0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gml_Object_obj_battle_enemy_attack_tellyvis_logo_white_Step_0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gml_Object_obj_steamworks_vendy_body_shop_Create_0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gml_Object_obj_battle_enemy_attack_flowey_opener_checker_Create_0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gml_Object_obj_battle_enemy_attack_flowey_opener_checker_Destroy_0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gml_Object_obj_battle_enemy_attack_flowey_opener_checker_Step_0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gml_Object_obj_chem_05_maze_puzzle_Alarm_4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gml_Object_obj_chem_05_maze_puzzle_Alarm_5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gml_Object_obj_battle_enemy_attack_martlet_feather_fall_feather_final_Create_0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gml_Object_obj_battle_enemy_attack_martlet_feather_fall_feather_final_Destroy_0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gml_Object_obj_battle_enemy_attack_martlet_feather_fall_feather_final_Alarm_1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gml_Object_obj_battle_enemy_attack_martlet_feather_fall_feather_final_Alarm_0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gml_Object_obj_battle_enemy_attack_martlet_feather_fall_feather_final_Step_2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gml_Object_obj_battle_enemy_attack_martlet_feather_fall_feather_final_Step_0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gml_Object_obj_battle_enemy_attack_martlet_feather_fall_feather_final_Draw_0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gml_Object_obj_mansion_hall_fridge_Create_0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gml_Object_obj_mansion_hall_fridge_Step_0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gml_Object_obj_flowey_battle_gray_spawner_pathetic1_Create_0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gml_Object_obj_flowey_battle_gray_spawner_pathetic1_Step_0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gml_Object_obj_summary_Create_0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gml_Object_obj_summary_Step_0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gml_Object_obj_summary_Draw_64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gml_Object_obj_sworks_id_Create_0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gml_Object_obj_sworks_id_Destroy_0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gml_Object_obj_sworks_id_Step_0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gml_Object_obj_sworks_id_Other_10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gml_Object_obj_sworks_id_Other_11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gml_Object_obj_sworks_id_Draw_64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gml_Object_obj_sworks_id_Draw_0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gml_Object_obj_martlet_attack_splitting_feather_Draw_0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gml_Object_obj_fmartlet_spawner_opener_2_Create_0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gml_Object_obj_fmartlet_spawner_opener_2_Destroy_0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gml_Object_obj_fmartlet_spawner_opener_2_Step_0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gml_Object_obj_fmartlet_spawner_opener_2_Draw_0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gml_Object_obj_fmartlet_spawner_opener_2_Draw_73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gml_Object_obj_factory_03_shaft_Create_0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gml_Object_obj_factory_03_shaft_Step_0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gml_Object_obj_factory_03_shaft_Draw_64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gml_Object_obj_heart_initiate_battle_flowey_rooftop_Create_0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gml_Object_obj_heart_initiate_battle_flowey_rooftop_Alarm_1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gml_Object_obj_heart_initiate_battle_flowey_rooftop_Alarm_0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gml_Object_obj_heart_initiate_battle_flowey_rooftop_Step_2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gml_Object_obj_heart_initiate_battle_flowey_rooftop_Step_0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gml_Object_obj_heart_initiate_battle_flowey_rooftop_Draw_0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gml_Object_obj_dunes_35b_panda_Create_0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gml_Object_obj_dunes_35b_panda_Step_0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gml_Object_obj_battle_fmartlet_flowey_Create_0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gml_Object_obj_battle_fmartlet_flowey_Step_0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gml_Object_obj_battle_fmartlet_flowey_Step_2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gml_Object_obj_battle_fmartlet_flowey_Other_7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gml_Object_obj_battle_fmartlet_flowey_Other_76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gml_Object_obj_ceroba_dead_pacifist_staff_Create_0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gml_Object_obj_ceroba_dead_pacifist_staff_Alarm_0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gml_Object_obj_ceroba_legs_Create_0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gml_Object_obj_ceroba_legs_Step_0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gml_Object_obj_waterfall_water_ripples_north_overworld_yellow_Create_0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gml_Object_obj_waterfall_water_ripples_north_overworld_yellow_Step_0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gml_Object_obj_robot_build_finished_robot_Create_0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gml_Object_obj_robot_build_finished_robot_Destroy_0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gml_Object_obj_martlet_final_slowdown_Create_0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gml_Object_obj_martlet_final_slowdown_Destroy_0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gml_Object_obj_martlet_final_slowdown_Step_0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gml_Object_obj_martlet_final_slowdown_Draw_0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gml_Object_obj_npc_mooch_backtrack_Create_0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gml_Object_obj_npc_mooch_backtrack_Step_0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gml_Object_obj_steamworks_22_axis_throwing_Create_0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gml_Object_obj_steamworks_22_axis_throwing_Alarm_0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gml_Object_obj_steamworks_22_axis_throwing_Step_0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gml_Object_obj_fmartlet_spawner_opener_Create_0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gml_Object_obj_fmartlet_spawner_opener_Destroy_0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gml_Object_obj_fmartlet_spawner_opener_Step_0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gml_Object_obj_fmartlet_spawner_opener_Draw_0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gml_Object_obj_fmartlet_spawner_opener_Draw_73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gml_Object_obj_flowey_world_lever_fake_old_Create_0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gml_Object_obj_flowey_world_lever_fake_old_Step_0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gml_Object_obj_flowey_world_lever_fake_old_Draw_64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gml_Object_obj_ceroba_attack_fire_pillar_spawner_Destroy_0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gml_Object_obj_ceroba_attack_fire_pillar_spawner_Alarm_1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gml_Object_obj_ceroba_attack_fire_pillar_spawner_Other_10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gml_Object_obj_dunes_42b_npc_stardad_neutral_Create_0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gml_Object_obj_dunes_42b_npc_stardad_neutral_Step_0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gml_Object_obj_battle_enemy_ceroba_phase_2_outro_Create_0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gml_Object_obj_battle_enemy_ceroba_phase_2_outro_Step_0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gml_Object_obj_battle_enemy_ceroba_phase_2_outro_Draw_73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gml_Object_obj_fmartlet_spawner_falling_meteors_Create_0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gml_Object_obj_fmartlet_spawner_falling_meteors_Destroy_0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gml_Object_obj_fmartlet_spawner_falling_meteors_Step_0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gml_Object_obj_fmartlet_spawner_falling_meteors_Step_2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gml_Object_obj_fmartlet_spawner_falling_meteors_Other_5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gml_Object_obj_fpellets_fake_martlet_Create_0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gml_Object_obj_fpellets_fake_martlet_Alarm_0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gml_Object_obj_fpellets_fake_martlet_Step_0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gml_Object_obj_fpellets_fake_martlet_Draw_0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gml_Object_obj_battle_enemy_attack_ceroba_diamond_attack_phase2_spawner_Create_0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gml_Object_obj_battle_enemy_attack_ceroba_diamond_attack_phase2_spawner_Destroy_0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gml_Object_obj_battle_enemy_attack_ceroba_diamond_attack_phase2_spawner_Alarm_0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gml_Object_obj_seesaw_light_Create_0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gml_Object_obj_seesaw_light_Step_0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gml_Object_obj_heart_player_response_shop_geno_Create_0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gml_Object_obj_heart_player_response_shop_geno_Step_0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gml_Object_obj_heart_player_response_shop_geno_Other_10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gml_Object_obj_axis_body_geno_Create_0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gml_Object_obj_axis_body_geno_Alarm_0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gml_Object_obj_axis_body_geno_Step_2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gml_Object_obj_axis_body_geno_Step_1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gml_Object_obj_axis_body_geno_Step_0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gml_Object_obj_axis_body_geno_Other_7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gml_Object_obj_heart_yellow_shot_blast_axis_cutscene_Create_0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gml_Object_obj_heart_yellow_shot_blast_axis_cutscene_Step_0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gml_Object_obj_ceroba_attack_fire_pillar_base_Create_0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gml_Object_obj_ceroba_attack_fire_pillar_base_Step_0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gml_Object_obj_ceroba_attack_fire_pillar_base_Draw_0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gml_Object_obj_ceroba_attack_fire_pillar_top_Create_0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gml_Object_obj_ceroba_attack_fire_pillar_top_Alarm_0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gml_Object_obj_ceroba_attack_fire_pillar_top_Step_0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gml_Object_obj_ceroba_attack_fire_pillar_top_Draw_0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gml_Object_obj_final_boss_circle_Create_0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gml_Object_obj_final_boss_circle_Alarm_0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gml_Object_obj_final_boss_circle_Step_0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gml_Object_obj_final_boss_circle_Other_10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gml_Object_obj_final_boss_circle_Draw_0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gml_Object_obj_battle_enemy_attack_flowey_spiral_attack_10_Create_0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gml_Object_obj_battle_enemy_attack_flowey_spiral_attack_10_Alarm_0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gml_Object_obj_battle_enemy_attack_flowey_spiral_attack_10_Step_0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gml_Object_obj_sousborg_perfectly_edible_egg_Create_0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gml_Object_obj_dunes_43_cone_Create_0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gml_Object_obj_heart_battle_fighting_yellow_flowey_Destroy_0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gml_Object_obj_heart_battle_fighting_yellow_flowey_Alarm_1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gml_Object_obj_heart_battle_fighting_yellow_flowey_Step_2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gml_Object_obj_heart_battle_fighting_yellow_flowey_Other_25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gml_Object_obj_heart_battle_fighting_yellow_flowey_Draw_0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gml_Object_obj_npc_hermit_Create_0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gml_Object_obj_npc_hermit_Step_0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gml_Object_obj_factory_02_seesaw_item_Create_0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gml_Object_obj_factory_02_seesaw_item_Step_0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gml_Object_obj_factory_02_seesaw_item_Collision_obj_seesaw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gml_Object_obj_factory_02_seesaw_item_Collision_obj_factory_02_seesaw_collider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gml_Object_obj_factory_02_seesaw_item_Collision_obj_factory_02_seesaw_wall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gml_Object_obj_buff_froggit_body_Create_0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gml_Object_obj_buff_froggit_body_Draw_0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gml_Object_obj_hotland_roof_light_controller_follower_Create_0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gml_Object_obj_hotland_roof_light_controller_follower_Step_0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gml_Object_obj_hotland_roof_light_controller_follower_Step_2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gml_Object_obj_hotland_roof_light_controller_follower_Draw_0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gml_Object_obj_flowey_battle_phase_2_organic_head_Create_0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gml_Object_obj_flowey_battle_phase_2_organic_head_Step_0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gml_Object_obj_flowey_battle_phase_2_organic_head_Collision_obj_heart_yellow_shot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gml_Object_obj_flowey_battle_phase_2_organic_head_Draw_0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gml_Object_obj_ceroba_special_attack_fireball_Create_0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gml_Object_obj_ceroba_special_attack_fireball_Alarm_0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gml_Object_obj_ceroba_special_attack_fireball_Step_0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gml_Object_obj_credits_final_geno_Create_0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gml_Object_obj_credits_final_geno_Alarm_1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gml_Object_obj_credits_final_geno_Alarm_0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gml_Object_obj_credits_final_geno_Step_0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gml_Object_obj_credits_final_geno_Draw_64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gml_Object_obj_mansion_kitchen_cutting_board_Step_0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gml_Object_obj_battle_enemy_attack_ceroba_phase_2_p1_obstacle_spawner_Create_0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gml_Object_obj_battle_enemy_attack_ceroba_phase_2_p1_obstacle_spawner_Destroy_0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gml_Object_obj_battle_enemy_attack_ceroba_phase_2_p1_obstacle_spawner_Alarm_0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gml_Object_obj_battle_enemy_attack_ceroba_phase_2_p1_obstacle_spawner_Alarm_1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gml_Object_obj_battle_enemy_attack_ceroba_phase_2_p1_obstacle_spawner_Step_0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gml_Object_obj_battle_enemy_attack_macro_space_frog_creator_Create_0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gml_Object_obj_battle_enemy_attack_macro_space_frog_creator_Destroy_0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gml_Object_obj_battle_enemy_attack_macro_space_frog_creator_Alarm_0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gml_Object_obj_battle_enemy_attack_macro_space_frog_creator_Step_0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gml_Object_obj_asgore_soul_Create_0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gml_Object_obj_asgore_soul_Destroy_0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gml_Object_obj_asgore_soul_Step_0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gml_Object_obj_asgore_soul_Draw_0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gml_Object_obj_asgore_soul_Draw_73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gml_Object_obj_factory_02_conveyor_indicator_Create_0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gml_Object_obj_dunes_37_barrel_Create_0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gml_Object_obj_dunes_37_barrel_Step_0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gml_Object_obj_battle_ceroba_phase_1_transformation_Create_0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gml_Object_obj_battle_ceroba_phase_1_transformation_Destroy_0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gml_Object_obj_battle_ceroba_phase_1_transformation_Alarm_1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gml_Object_obj_battle_ceroba_phase_1_transformation_Alarm_0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gml_Object_obj_battle_ceroba_phase_1_transformation_Step_0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gml_Object_obj_battle_ceroba_phase_1_transformation_Other_76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gml_Object_obj_battle_ceroba_phase_1_transformation_Draw_0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gml_Object_obj_battle_ceroba_phase_1_transformation_Draw_73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gml_Object_obj_martlet_attack_talon_scratch_Create_0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gml_Object_obj_martlet_attack_talon_scratch_Alarm_0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gml_Object_obj_martlet_attack_talon_scratch_Step_0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gml_Object_obj_martlet_attack_talon_scratch_Other_7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gml_Object_obj_battle_enemy_attack_ceroba_phase_1_background_leaves_Create_0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gml_Object_obj_battle_enemy_attack_ceroba_phase_1_background_leaves_Alarm_0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gml_Object_obj_battle_enemy_attack_ceroba_phase_1_background_leaves_Step_0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gml_Object_obj_battle_enemy_attack_mecha_frog_shockwave_Create_0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gml_Object_obj_battle_enemy_attack_mecha_frog_shockwave_Step_0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gml_Object_obj_battle_enemy_attack_mecha_frog_shockwave_Draw_0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gml_Object_obj_steamworks_29_flowers_Create_0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gml_Object_obj_steamworks_29_flowers_Step_0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gml_Object_obj_npc_cup_break_1_Create_0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gml_Object_obj_npc_cup_break_1_Step_0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gml_Object_obj_quote_battle_ffstarlo_Create_0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gml_Object_obj_quote_battle_ffstarlo_Step_0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gml_Object_obj_quote_battle_ffstarlo_Draw_0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gml_Object_obj_quote_battle_feisty_four_t6_ace_Create_0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gml_Object_obj_steamworks_31_cutscene_Create_0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gml_Object_obj_steamworks_31_cutscene_Step_0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gml_Object_obj_heart_battle_menu_guardener_fake_Step_0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gml_Object_obj_macro_froggit_particle_Create_0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gml_Object_obj_macro_froggit_particle_Step_0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gml_Object_obj_macro_froggit_particle_CleanUp_0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gml_Object_obj_fmartlet_spawner_gauntlet_Create_0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gml_Object_obj_fmartlet_spawner_gauntlet_Destroy_0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gml_Object_obj_fmartlet_spawner_gauntlet_Step_0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gml_Object_obj_npc_handlord_Create_0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gml_Object_obj_npc_handlord_Step_0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gml_Object_obj_steamworks_35_cutscene_neutral_Create_0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gml_Object_obj_steamworks_35_cutscene_neutral_Step_0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gml_Object_obj_npc_hotland_frostermit_robo_Create_0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gml_Object_obj_npc_hotland_frostermit_robo_Step_0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gml_Object_obj_tumble_small_Create_0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gml_Object_obj_dunebud_overworld_Create_0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gml_Object_obj_dunebud_overworld_Step_0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gml_Object_obj_battle_fade_in_screen_white_Create_0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gml_Object_obj_battle_fade_in_screen_white_Step_0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gml_Object_obj_battle_fade_in_screen_white_Draw_0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gml_Object_obj_steamworks_factory_02_door_Create_0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gml_Object_obj_steamworks_factory_02_door_Other_7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gml_Object_obj_battle_enemy_attack_bigfrog_fly_villaintarget_Create_0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gml_Object_obj_dunes_29b_controller_geno_Create_0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gml_Object_obj_dunes_29b_controller_geno_Step_0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gml_Object_obj_battle_enemy_attack_ceroba_phase_2_p2_rope_circle_Create_0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gml_Object_obj_battle_enemy_attack_ceroba_phase_2_p2_rope_circle_Destroy_0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gml_Object_obj_battle_enemy_attack_ceroba_phase_2_p2_rope_circle_Alarm_0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gml_Object_obj_battle_enemy_attack_ceroba_phase_2_p2_rope_circle_Step_0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gml_Object_obj_axis_body_Alarm_0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gml_Object_obj_axis_body_Step_2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gml_Object_obj_axis_body_Step_1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gml_Object_obj_axis_body_Step_0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gml_Object_obj_axis_body_Other_7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gml_Object_obj_battle_enemy_attack_guardener_arm_smoke_Other_7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gml_Object_obj_battle_enemy_attack_guardener_arm_smoke_Draw_0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gml_Object_obj_fmartlet_spawner_wings_Create_0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gml_Object_obj_fmartlet_spawner_wings_Destroy_0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gml_Object_obj_fmartlet_spawner_wings_Step_0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gml_Object_obj_asgore_trident_Create_0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gml_Object_obj_asgore_trident_Draw_73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gml_Object_obj_manta_npc_Create_0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gml_Object_obj_manta_npc_Step_0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gml_Object_obj_barrier_cutscene_neutral_Create_0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gml_Object_obj_barrier_cutscene_neutral_Step_0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gml_Object_obj_barrier_cutscene_neutral_Draw_0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gml_Object_obj_battle_enemy_attack_martlet_beams_Create_0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gml_Object_obj_battle_enemy_attack_martlet_beams_Step_2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gml_Object_obj_battle_enemy_attack_martlet_beams_Step_0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gml_Object_obj_battle_enemy_attack_martlet_beams_Draw_0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gml_Object_obj_part_leak_complex_Create_0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gml_Object_obj_part_leak_complex_Alarm_0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gml_Object_obj_part_leak_complex_Other_5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gml_Object_obj_battle_flashback_07_controller_Create_0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gml_Object_obj_battle_flashback_07_controller_Step_0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gml_Object_obj_npc_complex_lobby_lad_Create_0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gml_Object_obj_npc_complex_lobby_lad_Step_0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gml_Object_obj_battle_enemy_attack_energy_balls_spin_creator_Create_0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gml_Object_obj_battle_enemy_attack_energy_balls_spin_creator_Destroy_0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gml_Object_obj_battle_enemy_attack_energy_balls_spin_creator_Alarm_0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gml_Object_obj_battle_enemy_attack_energy_balls_spin_creator_Step_0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gml_Object_obj_quote_battle_macro_froggit_Create_0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gml_Object_obj_quote_battle_macro_froggit_Alarm_0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gml_Object_obj_quote_battle_macro_froggit_Step_0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gml_Object_obj_quote_battle_macro_froggit_Draw_73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gml_Object_obj_npc_stresso_tied_Create_0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gml_Object_obj_flowey_battle_phase_2_controller_patchwork_Create_0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gml_Object_obj_flowey_battle_phase_2_controller_patchwork_Destroy_0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gml_Object_obj_flowey_battle_phase_2_controller_patchwork_Alarm_0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gml_Object_obj_flowey_battle_phase_2_controller_patchwork_Alarm_1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gml_Object_obj_flowey_battle_phase_2_controller_patchwork_Step_0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gml_Object_obj_feisty_four_ace_intro_Step_0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gml_Object_obj_feisty_four_ace_intro_Other_11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gml_Object_obj_feisty_four_ace_intro_Other_10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gml_Object_obj_feisty_four_ace_intro_Other_7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gml_Object_obj_martlet_final_overworld_cutscene_2_Create_0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gml_Object_obj_martlet_final_overworld_cutscene_2_Step_0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gml_Object_obj_martlet_final_overworld_cutscene_2_Draw_73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gml_Object_obj_gmlive_Create_0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gml_Object_obj_gmlive_Step_0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gml_Object_obj_gmlive_Other_62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gml_Object_obj_gmlive_Draw_0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gml_Object_obj_npc_rock_man_dunes_30_Create_0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gml_Object_obj_npc_rock_man_dunes_30_Step_0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gml_Object_obj_chem_05_cutscene_b_Create_0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gml_Object_obj_chem_05_cutscene_b_Step_0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gml_Object_obj_light_drawer_Create_0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gml_Object_obj_light_drawer_Destroy_0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gml_Object_obj_light_drawer_Step_0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gml_Object_obj_light_drawer_Other_5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gml_Object_obj_light_drawer_Draw_0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gml_Object_obj_tellyvis_dead_Create_0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gml_Object_obj_tellyvis_dead_Alarm_0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gml_Object_obj_factory_02_trashcan_Create_0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gml_Object_obj_factory_02_trashcan_Step_0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gml_Object_obj_battle_enemy_attack_guardener_dynamite_explosion_Create_0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gml_Object_obj_battle_enemy_attack_guardener_dynamite_explosion_Destroy_0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gml_Object_obj_battle_enemy_attack_guardener_dynamite_explosion_Alarm_0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gml_Object_obj_battle_enemy_attack_guardener_dynamite_explosion_Step_0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gml_Object_obj_battle_enemy_attack_guardener_dynamite_explosion_Other_7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gml_Object_obj_steamworks_36_controller_Create_0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gml_Object_obj_steamworks_36_controller_Step_0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gml_Object_obj_ceroba_transformation_mask_Create_0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gml_Object_obj_ceroba_transformation_mask_Destroy_0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gml_Object_obj_ceroba_transformation_mask_Step_0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gml_Object_obj_ceroba_transformation_mask_Draw_0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gml_Object_obj_battle_enemy_attack_ceroba_phase_2_mask_Create_0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gml_Object_obj_battle_enemy_attack_ceroba_phase_2_mask_Destroy_0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gml_Object_obj_battle_enemy_attack_ceroba_phase_2_mask_Alarm_0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gml_Object_obj_battle_enemy_attack_ceroba_phase_2_mask_Step_0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gml_Object_obj_steamworks_14_vent_Create_0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gml_Object_obj_steamworks_14_vent_Step_0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gml_Object_obj_ceroba_phase_2_p1_lantern_Create_0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gml_Object_obj_ceroba_phase_2_p1_lantern_Destroy_0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gml_Object_obj_ceroba_phase_2_p1_lantern_Alarm_0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gml_Object_obj_ceroba_phase_2_p1_lantern_Step_0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gml_Object_obj_ceroba_phase_2_p1_lantern_Draw_0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gml_Object_obj_flowey_battle_phase_2_clay_floor_Create_0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gml_Object_obj_dunes_42_d_blinds_Create_0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gml_Object_obj_dunes_42_d_blinds_Step_0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gml_Object_obj_battle_enemy_attack_mecha_frog_hand_Create_0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gml_Object_obj_battle_enemy_attack_mecha_frog_hand_Step_0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gml_Object_obj_fmartlet_spawner_talon_wall_Create_0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gml_Object_obj_fmartlet_spawner_talon_wall_Step_0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gml_Object_obj_ceroba_phase_2_bell_destroy_Create_0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gml_Object_obj_ceroba_phase_2_bell_destroy_Step_0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gml_Object_obj_npc_backtrack_flier_Create_0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gml_Object_obj_npc_backtrack_flier_Step_0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gml_Object_obj_battle_enemy_attack_slither_pottery_generator_Create_0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gml_Object_obj_battle_enemy_attack_slither_pottery_generator_Destroy_0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gml_Object_obj_battle_enemy_attack_slither_pottery_generator_Alarm_0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gml_Object_obj_ceroba_phase_2_overworld_cutscene_2_Other_4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gml_Object_obj_ceroba_phase_2_overworld_cutscene_2_Draw_75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gml_Object_obj_ceroba_phase_2_overworld_cutscene_2_Draw_73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gml_Object_obj_quote_battle_feisty_four_t1_moray_Create_0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gml_Object_obj_flowey_battle_gray_spawner_pathetic4_Create_0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gml_Object_obj_flowey_battle_gray_spawner_pathetic4_Step_0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gml_Object_obj_chem_05_door_Alarm_0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gml_Object_obj_chem_05_door_Alarm_1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gml_Object_obj_chem_05_door_Alarm_2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gml_Object_obj_chem_05_door_Step_0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gml_Object_obj_chem_05_door_Other_10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gml_Object_obj_chem_05_door_Other_76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gml_Object_obj_steamworks_33_bridge_Create_0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gml_Object_obj_steamworks_33_bridge_Step_0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gml_Object_obj_battle_enemy_attack_flowey_explosion_Destroy_0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gml_Object_obj_battle_enemy_attack_flowey_explosion_Alarm_0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gml_Object_obj_battle_enemy_attack_flowey_explosion_Step_0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gml_Object_obj_battle_enemy_attack_flowey_explosion_Other_7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gml_Object_obj_battle_enemy_attack_martlet_wind_gust_final_Create_0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gml_Object_obj_battle_enemy_attack_martlet_wind_gust_final_Destroy_0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gml_Object_obj_battle_enemy_attack_martlet_wind_gust_final_Step_0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gml_Object_obj_battle_enemy_attack_flowey_lightning_vertical_warning_Create_0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gml_Object_obj_battle_enemy_attack_flowey_lightning_vertical_warning_Step_2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gml_Object_obj_battle_enemy_attack_flowey_lightning_vertical_warning_Step_0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gml_Object_obj_battle_enemy_attack_flowey_lightning_vertical_warning_Other_7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gml_Object_obj_battle_enemy_attack_macro_choir_frog_green_Create_0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gml_Object_obj_battle_enemy_attack_macro_choir_frog_green_Step_0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gml_Object_obj_battle_enemy_attack_macro_choir_frog_green_Draw_0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gml_Object_obj_dialogue_battle_move_select_any_Create_0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gml_Object_obj_battle_enemy_attack_asgore_hand_horizontal_Create_0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gml_Object_obj_battle_enemy_attack_asgore_hand_horizontal_Step_0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gml_Object_obj_battle_enemy_attack_asgore_hand_horizontal_Other_0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gml_Object_obj_battle_enemy_attack_macro_choir_platform_Create_0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gml_Object_obj_battle_enemy_attack_macro_choir_platform_Step_0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gml_Object_obj_battle_enemy_attack_macro_choir_platform_Draw_0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gml_Object_obj_ceroba_phase_2_bell_Create_0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gml_Object_obj_ceroba_phase_2_bell_Step_0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gml_Object_obj_ceroba_phase_2_bell_Draw_0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gml_Object_obj_steamworks_31_cutscene_neutral_Create_0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gml_Object_obj_steamworks_31_cutscene_neutral_Step_0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gml_Object_obj_battle_enemy_attack_bullet_impact_Other_7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gml_Object_obj_rope_circle_part_destroy_Create_0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gml_Object_obj_rope_circle_part_destroy_Step_0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gml_Object_obj_mail_station_steamworks_Create_0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gml_Object_obj_mail_station_steamworks_Step_0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gml_Object_obj_verlet_rope_generator_Create_0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gml_Object_obj_verlet_rope_generator_Alarm_0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gml_Object_obj_verlet_rope_generator_Alarm_1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gml_Object_obj_verlet_rope_generator_Step_0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gml_Object_obj_verlet_rope_generator_Draw_0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gml_Object_obj_quote_battle_ceroba_outro_kill_Create_0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gml_Object_obj_quote_battle_ceroba_outro_kill_Step_0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gml_Object_obj_barrier_cutscene_Draw_0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gml_Object_obj_npc_hotland_spidergirl_Create_0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gml_Object_obj_npc_hotland_spidergirl_Step_0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gml_Object_obj_chem_05_trashcan_Step_0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gml_Object_obj_steamworks_04_generator_screen_geno_Create_0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gml_Object_obj_steamworks_04_generator_screen_geno_Other_7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gml_Object_obj_castle_01_elevator_Create_0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gml_Object_obj_castle_01_elevator_Step_0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gml_Object_obj_flowey_battle_phase_2_lowpoly_hurtbox_Create_0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gml_Object_obj_flowey_battle_phase_2_lowpoly_hurtbox_Step_0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gml_Object_obj_bigfrog_log_frog_Create_0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gml_Object_obj_bigfrog_log_frog_Alarm_0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gml_Object_obj_bigfrog_log_frog_Step_1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gml_Object_obj_bigfrog_log_frog_Step_0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gml_Object_obj_bigfrog_log_frog_Other_7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gml_Object_obj_bigfrog_log_frog_Draw_0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gml_Object_obj_battle_enemy_attack_macro_choir_frog_orange_Create_0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gml_Object_obj_battle_enemy_attack_macro_choir_frog_orange_Step_0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gml_Object_obj_battle_enemy_attack_macro_choir_frog_orange_Draw_0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gml_Object_obj_battle_enemy_attack_axis_red_warning_Create_0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gml_Object_obj_battle_enemy_attack_axis_red_warning_Step_0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gml_Object_obj_battle_enemy_attack_axis_red_warning_Other_7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gml_Object_obj_battle_enemy_attack_macro_frogger_Step_0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gml_Object_obj_battle_enemy_attack_macro_frogger_Draw_0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gml_Object_obj_quote_battle_martlet_genocide_final_2_intro_Alarm_0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gml_Object_obj_quote_battle_martlet_genocide_final_2_intro_Step_0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gml_Object_obj_quote_battle_martlet_genocide_final_2_intro_Step_2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gml_Object_obj_quote_battle_martlet_genocide_final_2_intro_Draw_73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gml_Object_obj_flowey_battle_phase_2_clay_droop_Step_0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gml_Object_obj_battle_enemy_attack_asgore_circle_flame_Create_0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gml_Object_obj_battle_enemy_attack_asgore_circle_flame_Step_0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gml_Object_obj_battle_enemy_attack_asgore_circle_flame_Other_0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gml_Object_obj_battle_enemy_attack_axis_geno_4_Destroy_0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gml_Object_obj_battle_enemy_attack_axis_lobbing_bombs_2_Create_0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gml_Object_obj_battle_enemy_attack_axis_lobbing_bombs_2_Destroy_0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gml_Object_obj_battle_enemy_attack_axis_lobbing_bombs_2_Alarm_1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gml_Object_obj_battle_enemy_attack_axis_lobbing_bombs_2_Alarm_0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gml_Object_obj_factory_02_seesaw_victory_Create_0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gml_Object_obj_factory_02_seesaw_victory_Alarm_0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gml_Object_obj_battle_enemy_attack_axis_shield_Create_0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gml_Object_obj_battle_enemy_attack_axis_shield_Alarm_0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gml_Object_obj_battle_enemy_attack_axis_shield_Step_2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gml_Object_obj_battle_enemy_attack_axis_shield_Step_0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gml_Object_obj_battle_enemy_attack_axis_shield_Draw_0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gml_Object_obj_attack_ed_grab_hand_solo_Create_0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gml_Object_obj_attack_ed_grab_hand_solo_Step_0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gml_Object_obj_battle_enemy_attack_axis_geno_8_Create_0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gml_Object_obj_battle_enemy_attack_axis_geno_8_Destroy_0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gml_Object_obj_battle_enemy_attack_axis_geno_8_Step_0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gml_Object_obj_battle_enemy_attack_ceroba_diamond_buff_Create_0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gml_Object_obj_battle_enemy_attack_ceroba_diamond_buff_Destroy_0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gml_Object_obj_battle_enemy_attack_ceroba_diamond_buff_Alarm_0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gml_Object_obj_battle_enemy_attack_ceroba_diamond_buff_Step_0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gml_Object_obj_battle_enemy_attack_ceroba_diamond_buff_Other_7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gml_Object_obj_flowey_battle_organic_virus_spawner_Create_0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gml_Object_obj_flowey_battle_organic_virus_spawner_Alarm_0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gml_Object_obj_flowey_battle_organic_virus_spawner_Step_0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gml_Object_obj_fmartlet_spawner_feathers_wings_Create_0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gml_Object_obj_fmartlet_spawner_feathers_wings_Destroy_0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gml_Object_obj_fmartlet_spawner_feathers_wings_Step_0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gml_Object_obj_flowey_battle_gray_spawner_pathetic2_Create_0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gml_Object_obj_flowey_battle_gray_spawner_pathetic2_Step_0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gml_Object_obj_battle_enemy_attack_ceroba_phase_2_p1_spinning_staff_Create_0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gml_Object_obj_battle_enemy_attack_ceroba_phase_2_p1_spinning_staff_Destroy_0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gml_Object_obj_battle_enemy_attack_ceroba_phase_2_p1_spinning_staff_Alarm_0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gml_Object_obj_battle_enemy_attack_ceroba_phase_2_p1_spinning_staff_Step_0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gml_Object_obj_flowey_battle_gray_wheel_petals_special_Create_0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gml_Object_obj_flowey_battle_gray_wheel_petals_special_Alarm_0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gml_Object_obj_flowey_battle_gray_wheel_petals_special_Step_0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gml_Object_obj_flowey_battle_gray_wheel_petals_special_Collision_obj_heart_yellow_shot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gml_Object_obj_flowey_battle_gray_wheel_petals_special_Draw_0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gml_Object_obj_flowey_battle_lowpoly_spawner_stickbug_Create_0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gml_Object_obj_flowey_battle_lowpoly_spawner_stickbug_Alarm_0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gml_Object_obj_miner_stable_backtrack_Create_0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gml_Object_obj_miner_stable_backtrack_Step_0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gml_Object_obj_flowey_battle_phase_2_mechanical_pellet_Create_0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gml_Object_obj_flowey_battle_phase_2_mechanical_pellet_Step_0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gml_Object_obj_flowey_battle_ow_determination_Create_0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gml_Object_obj_flowey_battle_ow_determination_Alarm_0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gml_Object_obj_flowey_battle_ow_determination_Step_0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gml_Object_obj_flowey_battle_ow_determination_Draw_64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gml_Object_obj_battle_enemy_attack_axis_geno_3_Destroy_0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gml_Object_obj_battle_enemy_attack_axis_geno_3_Alarm_0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gml_Object_obj_ceroba_phase_2_mercy_Create_0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gml_Object_obj_ceroba_phase_2_mercy_Step_0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gml_Object_obj_feisty_four_moray_legs_Create_0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gml_Object_obj_feisty_four_moray_legs_Destroy_0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gml_Object_obj_feisty_four_moray_legs_Step_0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gml_Object_obj_feisty_four_moray_legs_Draw_0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gml_Object_obj_battle_enemy_attack_sousborg_flip_generator_Create_0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gml_Object_obj_battle_enemy_attack_sousborg_flip_generator_Destroy_0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gml_Object_obj_battle_enemy_attack_sousborg_flip_generator_Alarm_0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gml_Object_obj_battle_enemy_attack_sousborg_flip_generator_Step_0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gml_Object_obj_battle_enemy_attack_sousborg_flip_generator_Other_76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gml_Object_obj_battle_enemy_attack_guardener_launcher_destroyable_fadein_Create_0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gml_Object_obj_battle_enemy_attack_guardener_launcher_destroyable_fadein_Step_0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gml_Object_obj_battle_enemy_attack_guardener_launcher_destroyable_fadein_Draw_73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gml_Object_obj_steamworks_35_pacifist_gate_Create_0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gml_Object_obj_steamworks_35_pacifist_gate_Step_0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gml_Object_obj_steamworks_35_pacifist_gate_Other_7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gml_Object_obj_steamworks_35_pacifist_gate_Draw_73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gml_Object_obj_steamworks_22_ball_flash_Create_0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gml_Object_obj_steamworks_22_ball_flash_Alarm_0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gml_Object_obj_steamworks_22_ball_flash_Step_0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gml_Object_obj_steamworks_22_ball_flash_Draw_0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gml_Object_obj_ceroba_debugger_Create_0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gml_Object_obj_ceroba_debugger_Step_0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gml_Object_obj_ceroba_debugger_Draw_64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gml_Object_obj_quote_battle_feisty_four_t3_mooch_2_Create_0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gml_Object_obj_fmartlet_spawner_feathers_scratch_Create_0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gml_Object_obj_fmartlet_spawner_feathers_scratch_Destroy_0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gml_Object_obj_fmartlet_spawner_feathers_scratch_Step_0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gml_Object_obj_attack_moray_sword_spin_remnant_Create_0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gml_Object_obj_attack_moray_sword_spin_remnant_Alarm_0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gml_Object_obj_ceroba_scream_ring_spawner_Create_0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gml_Object_obj_ceroba_scream_ring_spawner_Alarm_0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gml_Object_obj_ceroba_scream_ring_spawner_Alarm_1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gml_Object_obj_fmartlet_2_spawner_blocks_1_Create_0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gml_Object_obj_fmartlet_2_spawner_blocks_1_Destroy_0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gml_Object_obj_fmartlet_2_spawner_blocks_1_Step_0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gml_Object_obj_fmartlet_spawner_feathers_meteors_Create_0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gml_Object_obj_fmartlet_spawner_feathers_meteors_Destroy_0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gml_Object_obj_fmartlet_spawner_feathers_meteors_Step_0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gml_Object_obj_fmartlet_spawner_feathers_meteors_Other_5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gml_Object_obj_flowey_battle_gray_fly_trap_warning_Create_0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gml_Object_obj_flowey_battle_gray_fly_trap_warning_Alarm_0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gml_Object_obj_flowey_battle_gray_fly_trap_warning_Step_2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gml_Object_obj_flowey_battle_gray_fly_trap_warning_Step_0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gml_Object_obj_flowey_battle_gray_fly_trap_warning_Other_7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gml_Object_obj_flowey_battle_gray_fly_trap_warning_Draw_0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gml_Object_obj_barrier_container_surface_Create_0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gml_Object_obj_barrier_container_surface_Destroy_0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gml_Object_obj_barrier_container_surface_Step_0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gml_Object_obj_barrier_container_surface_Draw_72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gml_Object_obj_barrier_container_surface_Draw_0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gml_Object_obj_battle_enemy_attack_bigfrog_frog_tongue_Create_0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gml_Object_obj_battle_enemy_attack_bigfrog_frog_tongue_Step_0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gml_Object_obj_battle_enemy_attack_bigfrog_frog_tongue_Draw_0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gml_Object_obj_flowey_battle_phase_2_weakpoint_spikes_Alarm_0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gml_Object_obj_flowey_battle_phase_2_weakpoint_spikes_Other_7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gml_Object_obj_battle_enemy_attack_guardener_launcher_fadein_Create_0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gml_Object_obj_battle_enemy_attack_guardener_launcher_fadein_Step_0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gml_Object_obj_battle_enemy_attack_guardener_launcher_fadein_Draw_73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gml_Object_obj_battle_enemy_attack_ceroba_flower_circle_flower_Create_0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gml_Object_obj_battle_enemy_attack_ceroba_flower_circle_flower_Step_2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gml_Object_obj_battle_enemy_attack_ceroba_flower_circle_flower_Step_0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gml_Object_obj_battle_enemy_attack_macro_choir_note_Create_0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gml_Object_obj_battle_enemy_attack_macro_choir_note_Step_0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gml_Object_obj_battle_enemy_attack_macro_choir_note_Draw_0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gml_Object_obj_battle_enemy_attack_sousborg_egg_sizzle_Create_0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gml_Object_obj_battle_enemy_attack_axis_geno_5_Create_0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gml_Object_obj_battle_enemy_attack_axis_geno_5_Destroy_0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gml_Object_obj_battle_enemy_attack_axis_geno_5_Step_0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gml_Object_obj_flowey_battle_lowpoly_spawner_hspikes_Create_0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gml_Object_obj_flowey_battle_lowpoly_spawner_hspikes_Alarm_0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gml_Object_obj_dunes_42b_npc_orion_neutral_Create_0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gml_Object_obj_dunes_42b_npc_orion_neutral_Step_0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gml_Object_obj_quote_battle_sousborg_Create_0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gml_Object_obj_quote_battle_sousborg_Step_0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gml_Object_obj_quote_battle_sousborg_Draw_73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gml_Object_obj_flowey_battle_gray_spawner_horses_Create_0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gml_Object_obj_steamworks_05_acid_Create_0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gml_Object_obj_steamworks_05_acid_Step_0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gml_Object_obj_steamworks_05_acid_Other_4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gml_Object_obj_steamworks_21_locker_Create_0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gml_Object_obj_steamworks_21_locker_Step_0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gml_Object_obj_steamworks_chase_skip_vent_Create_0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gml_Object_obj_steamworks_chase_skip_vent_Step_0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gml_Object_obj_steamworks_chase_skip_vent_Other_5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gml_Object_obj_steamworks_chase_skip_vent_Draw_64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gml_Object_obj_steamworks_chase_skip_vent_Draw_0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gml_Object_obj_factory_02_item_destroy_Create_0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gml_Object_obj_factory_02_item_destroy_Step_0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gml_Object_obj_battle_enemy_attack_bullet_1_Destroy_0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gml_Object_obj_battle_enemy_attack_bullet_1_Alarm_0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gml_Object_obj_battle_enemy_attack_bullet_1_Alarm_1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gml_Object_obj_battle_enemy_attack_bullet_1_Other_7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gml_Object_obj_battle_enemy_attack_bullet_1_Other_76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gml_Object_obj_scripted_encounter_random_Create_0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gml_Object_obj_scripted_encounter_random_Step_0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gml_Object_obj_scripted_encounter_random_Collision_obj_pl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gml_Object_obj_battle_enemy_attack_decibat_waves_checker_corrupt_Create_0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gml_Object_obj_battle_enemy_attack_decibat_waves_checker_corrupt_Destroy_0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gml_Object_obj_battle_enemy_attack_decibat_waves_checker_corrupt_Alarm_0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gml_Object_obj_battle_enemy_attack_decibat_waves_checker_corrupt_Alarm_1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gml_Object_obj_battle_enemy_attack_decibat_waves_checker_corrupt_Alarm_2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gml_Object_obj_battle_enemy_attack_decibat_waves_checker_corrupt_Step_0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gml_Object_obj_guardener_guy_c_gun_Create_0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gml_Object_obj_guardener_guy_c_gun_Step_0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gml_Object_obj_spikes_flowey_world_Create_0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gml_Object_obj_ceroba_cape_1_Create_0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gml_Object_obj_ceroba_cape_1_Step_0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gml_Object_obj_mansion_kanako_toys_Step_0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gml_Object_obj_battle_enemy_attack_axis_turrets_3_Create_0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gml_Object_obj_battle_enemy_attack_axis_turrets_3_Destroy_0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gml_Object_obj_battle_enemy_attack_axis_turrets_3_Alarm_0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gml_Object_obj_battle_enemy_attack_axis_turrets_3_Alarm_1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gml_Object_obj_fmartlet_wings_Create_0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gml_Object_obj_fmartlet_wings_Alarm_0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gml_Object_obj_fmartlet_wings_Step_0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gml_Object_obj_fmartlet_wings_Collision_obj_heart_yellow_shot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gml_Object_obj_fmartlet_wings_Other_7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gml_Object_obj_fmartlet_wings_Draw_0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gml_Object_obj_battle_enemy_attack_martlet_feather_ext_checker_final_Create_0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gml_Object_obj_battle_enemy_attack_martlet_feather_ext_checker_final_Alarm_0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gml_Object_obj_battle_enemy_attack_martlet_feather_ext_checker_final_Step_0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gml_Object_obj_mansion_hall_bedroom_door_Step_0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gml_Object_obj_mansion_hall_bedroom_door_Other_5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gml_Object_obj_battle_enemy_attack_hand_lasers_creator_Create_0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gml_Object_obj_battle_enemy_attack_hand_lasers_creator_Destroy_0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gml_Object_obj_battle_enemy_attack_hand_lasers_creator_Alarm_0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gml_Object_obj_battle_enemy_attack_axis_blue_laser_geno_Create_0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gml_Object_obj_battle_enemy_attack_axis_blue_laser_geno_Step_0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gml_Object_obj_battle_enemy_attack_axis_blue_laser_geno_Draw_0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gml_Object_obj_soundtrack_hotland_Create_0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gml_Object_obj_soundtrack_hotland_Step_0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gml_Object_part_steamworks_22_glass_Create_0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gml_Object_part_steamworks_22_glass_Destroy_0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gml_Object_part_steamworks_22_glass_Alarm_0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gml_Object_part_steamworks_22_glass_Other_5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gml_Object_obj_newhome_03_cutscene_postfight_spare_Create_0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gml_Object_obj_newhome_03_cutscene_postfight_spare_Step_0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gml_Object_obj_newhome_03_cutscene_postfight_spare_Other_76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gml_Object_obj_newhome_03_cutscene_postfight_spare_Draw_73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gml_Object_obj_newhome_03_cutscene_postfight_spare_Draw_0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gml_Object_obj_battle_enemy_attack_macro_car_Create_0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gml_Object_obj_battle_enemy_attack_macro_car_Alarm_0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gml_Object_obj_battle_enemy_attack_macro_car_Draw_0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gml_Object_obj_battle_enemy_attack_guardener_attack_4_Destroy_0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gml_Object_obj_steamworks_35_in_battle_cutscene_2_Create_0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gml_Object_obj_steamworks_35_in_battle_cutscene_2_Step_0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gml_Object_obj_battle_enemy_attack_spray_bottle_spray_Create_0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gml_Object_obj_battle_enemy_attack_spray_bottle_spray_Step_0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gml_Object_obj_battle_enemy_attack_spray_bottle_spray_Other_7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gml_Object_obj_quote_battle_sousborg_act_spawner_Create_0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gml_Object_obj_quote_battle_sousborg_act_spawner_Step_0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gml_Object_obj_feisty_four_ed_intro_Step_0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gml_Object_obj_feisty_four_ed_intro_Other_10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gml_Object_obj_feisty_four_ed_intro_Other_7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gml_Object_obj_npc_bubblo_break_1_Create_0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gml_Object_obj_npc_bubblo_break_1_Step_0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gml_Object_obj_fmartlet_star_destroy_Other_7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gml_Object_obj_battle_enemy_attack_asgore_hands_flame_Create_0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gml_Object_obj_battle_enemy_attack_asgore_hands_flame_Step_0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gml_Object_obj_battle_enemy_attack_asgore_hands_flame_Other_0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gml_Object_obj_hotland_complex_elevator_Create_0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gml_Object_obj_hotland_complex_elevator_Step_0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gml_Object_obj_hotland_complex_elevator_Other_7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gml_Object_obj_quote_battle_goosic_a_Create_0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gml_Object_obj_quote_battle_goosic_a_Step_0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gml_Object_obj_quote_battle_goosic_a_Draw_73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gml_Object_obj_mansion_study_tv_glitch_Create_0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gml_Object_obj_mansion_study_tv_glitch_Step_0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gml_Object_obj_mansion_study_tv_glitch_Other_7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gml_Object_obj_battle_enemy_attack_cs_2_Create_0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gml_Object_obj_battle_enemy_attack_cs_2_Destroy_0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gml_Object_obj_battle_enemy_attack_cs_2_Alarm_0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gml_Object_obj_battle_enemy_attack_cs_2_Step_1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gml_Object_obj_battle_enemy_attack_cs_2_Step_0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gml_Object_obj_battle_enemy_attack_cs_2_Step_2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gml_Object_obj_battle_enemy_attack_sousborg_egg_boil_fireball_Create_0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gml_Object_obj_battle_enemy_attack_sousborg_egg_boil_fireball_Step_0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gml_Object_obj_battle_enemy_attack_sousborg_egg_boil_fireball_Draw_0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gml_Object_obj_hotel_shop_outside_Step_1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gml_Object_obj_hotel_shop_outside_Step_0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gml_Object_obj_hotel_shop_outside_Other_4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gml_Object_obj_battle_enemy_attack_ceroba_phase_2_p1_circling_lanterns_Create_0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gml_Object_obj_battle_enemy_attack_ceroba_phase_2_p1_circling_lanterns_Destroy_0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gml_Object_obj_battle_enemy_attack_ceroba_phase_2_p1_circling_lanterns_Alarm_0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gml_Object_obj_battle_enemy_attack_ceroba_phase_2_p1_circling_lanterns_Alarm_1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gml_Object_obj_battle_enemy_attack_ceroba_phase_2_p1_circling_lanterns_Step_0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gml_Object_obj_quote_battle_feisty_four_t10_ed_2_Create_0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gml_Object_obj_rooftop_resettext_Create_0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gml_Object_obj_rooftop_resettext_Step_0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gml_Object_obj_rooftop_resettext_Draw_64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gml_Object_obj_steamworks_23_controller_Create_0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gml_Object_obj_steamworks_23_controller_Step_0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gml_Object_obj_steamworks_23_controller_Draw_0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gml_Object_obj_npc_turtle_Create_0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gml_Object_obj_npc_turtle_Step_0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gml_Object_obj_chem_01_cutscene_geno_Create_0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gml_Object_obj_chem_01_cutscene_geno_Step_0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gml_Object_obj_arcade_bullet_big_hurtbox_Create_0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gml_Object_obj_arcade_bullet_big_hurtbox_Alarm_0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gml_Object_obj_arcade_bullet_big_hurtbox_Step_0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gml_Object_obj_factory_02_conveyor_item_dog_Create_0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gml_Object_obj_factory_02_conveyor_item_dog_Alarm_0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gml_Object_obj_factory_02_conveyor_item_dog_Step_0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gml_Object_obj_oasis_indoors_dynamic_music_Create_0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gml_Object_obj_oasis_indoors_dynamic_music_Other_5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gml_Object_obj_flowey_battle_phase_2_stage_destroy_effect_Create_0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gml_Object_obj_bigfrog_log_Create_0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gml_Object_obj_bigfrog_log_Draw_0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gml_Object_obj_castle_throne_room_controller_Create_0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gml_Object_obj_castle_throne_room_controller_Step_0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gml_Object_obj_castle_throne_room_controller_Draw_73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gml_Object_obj_castle_throne_room_controller_Draw_0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gml_Object_obj_steamworks_22_controller_neutral_Create_0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gml_Object_obj_steamworks_22_controller_neutral_Alarm_0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gml_Object_obj_steamworks_22_controller_neutral_Step_0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gml_Object_obj_steamworks_22_controller_neutral_Other_76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gml_Object_obj_steamworks_22_controller_neutral_Other_4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gml_Object_obj_steamworks_22_controller_neutral_Draw_0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gml_Object_obj_castle_03_cutscene_Create_0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gml_Object_obj_castle_03_cutscene_Step_0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gml_Object_obj_mansion_office_drawer_Step_0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gml_Object_obj_battle_enemy_attack_pillar_gray_Create_0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gml_Object_obj_battle_enemy_attack_pillar_gray_Destroy_0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gml_Object_obj_battle_enemy_attack_pillar_gray_Alarm_0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gml_Object_obj_battle_enemy_attack_pillar_gray_Step_0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gml_Object_obj_ceroba_transformation_soul_effect_Create_0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gml_Object_obj_ceroba_transformation_soul_effect_Alarm_0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gml_Object_obj_ceroba_transformation_soul_effect_Step_0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gml_Object_obj_ceroba_transformation_soul_effect_Draw_0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gml_Object_obj_heart_battle_menu_fight_fake_martlet_Create_0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gml_Object_obj_heart_battle_menu_fight_fake_martlet_Step_0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gml_Object_obj_battle_enemy_attack_spray_bottle_Create_0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gml_Object_obj_battle_enemy_attack_spray_bottle_Destroy_0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gml_Object_obj_battle_enemy_attack_spray_bottle_Alarm_0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gml_Object_obj_battle_enemy_attack_spray_bottle_Alarm_1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gml_Object_obj_battle_enemy_attack_spray_bottle_Alarm_2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gml_Object_obj_battle_enemy_attack_spray_bottle_Step_0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gml_Object_obj_battle_enemy_attack_spray_bottle_Other_7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gml_Object_obj_battle_enemy_attack_ceroba_flower_spiral_spawner_pacifist_Create_0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gml_Object_obj_battle_enemy_attack_ceroba_flower_spiral_spawner_pacifist_Alarm_1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gml_Object_obj_battle_enemy_attack_ceroba_flower_spiral_spawner_pacifist_Alarm_0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gml_Object_obj_battle_enemy_attack_ceroba_flower_spiral_spawner_pacifist_Step_0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gml_Object_obj_compound_party_popper_Create_0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gml_Object_obj_mansion_trapdoor_Create_0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gml_Object_obj_mansion_trapdoor_Other_7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gml_Object_obj_mansion_trapdoor_Other_76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gml_Object_obj_miner_bryan_backtrack_Create_0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gml_Object_obj_miner_bryan_backtrack_Step_0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gml_Object_obj_battle_enemy_attack_asgore_warning_flame_Create_0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gml_Object_obj_battle_enemy_attack_asgore_warning_flame_Step_0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gml_Object_obj_battle_enemy_attack_asgore_warning_flame_Other_0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gml_Object_obj_battle_enemy_attack_asgore_warning_flame_Draw_0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gml_Object_obj_withered_flowey_1_Create_0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gml_Object_obj_withered_flowey_1_Step_0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gml_Object_obj_withered_flowey_1_Collision_obj_pl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gml_Object_obj_withered_flowey_1_Draw_0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gml_Object_obj_crayon_Mouse_4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gml_Object_obj_ceroba_transformation_p1_hair_Step_0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gml_Object_obj_battle_enemy_attack_ceroba_diamond_attack_checker_pacifist_Create_0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gml_Object_obj_battle_enemy_attack_ceroba_diamond_attack_checker_pacifist_Destroy_0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gml_Object_obj_battle_enemy_attack_ceroba_diamond_attack_checker_pacifist_Step_0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gml_Object_obj_battle_enemy_attack_guardener_attack_9_Create_0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gml_Object_obj_battle_enemy_attack_guardener_attack_9_Destroy_0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gml_Object_obj_battle_enemy_attack_guardener_attack_9_Alarm_0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gml_Object_obj_battle_enemy_attack_guardener_attack_9_Step_0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gml_Object_obj_mansion_trapdoor_particles_Create_0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gml_Object_obj_mansion_trapdoor_particles_Destroy_0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gml_Object_obj_mansion_trapdoor_particles_Alarm_0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gml_Object_obj_mansion_trapdoor_particles_Other_5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gml_Object_obj_battle_enemy_attack_guardener_attack_7_Create_0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gml_Object_obj_battle_enemy_attack_guardener_attack_7_Destroy_0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gml_Object_obj_battle_enemy_attack_guardener_attack_7_Step_0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gml_Object_obj_quote_battle_flowey_final_1_Create_0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gml_Object_obj_quote_battle_flowey_final_1_Alarm_0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gml_Object_obj_quote_battle_flowey_final_1_Step_0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gml_Object_obj_flowey_battle_phase_2_clay_eyedrop_Create_0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gml_Object_obj_flowey_battle_phase_2_clay_eyedrop_Step_0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gml_Object_obj_mansion_chujin_grave_Create_0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gml_Object_obj_mansion_chujin_grave_Step_0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gml_Object_obj_battle_enemy_attack_bigfrog_frog_tongue_tip_Create_0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gml_Object_obj_battle_enemy_attack_bigfrog_frog_tongue_tip_Step_0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gml_Object_obj_battle_enemy_attack_bigfrog_frog_tongue_tip_Draw_0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gml_Object_obj_verlet_integration_Create_0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gml_Object_obj_verlet_integration_Step_0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gml_Object_obj_verlet_integration_Draw_0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gml_Object_obj_ceroba_sideburn_right_Create_0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gml_Object_obj_ceroba_sideburn_right_Step_0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gml_Object_obj_quote_battle_axis_attack_end_Create_0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gml_Object_obj_quote_battle_axis_attack_end_Step_0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gml_Object_obj_quote_battle_axis_attack_end_Draw_73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gml_Object_obj_axis_npc_backtrack_Create_0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gml_Object_obj_axis_npc_backtrack_Step_0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gml_Object_obj_ceroba_attack_bullet_spawner_spawner_Create_0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gml_Object_obj_ceroba_attack_bullet_spawner_spawner_Destroy_0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gml_Object_obj_ceroba_attack_bullet_spawner_spawner_Alarm_0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gml_Object_obj_ceroba_attack_bullet_spawner_spawner_Step_0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gml_Object_obj_dunes_30_tree_spawner_Create_0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gml_Object_obj_dunes_30_tree_spawner_Draw_0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gml_Object_obj_battle_enemy_attack_ceroba_phase_2_p2_obstacle_spawner_Create_0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gml_Object_obj_battle_enemy_attack_ceroba_phase_2_p2_obstacle_spawner_Destroy_0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gml_Object_obj_battle_enemy_attack_ceroba_phase_2_p2_obstacle_spawner_Alarm_0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gml_Object_obj_battle_enemy_attack_ceroba_phase_2_p2_obstacle_spawner_Alarm_1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gml_Object_obj_battle_enemy_attack_ceroba_phase_2_p2_obstacle_spawner_Step_0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gml_Object_obj_attack_ed_grab_hand_hurtbox_Create_0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gml_Object_obj_attack_ed_grab_hand_hurtbox_Alarm_0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gml_Object_obj_battle_enemy_attack_ceroba_petal_bg_Create_0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gml_Object_obj_battle_enemy_attack_ceroba_petal_bg_Step_0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gml_Object_obj_battle_enemy_attack_ceroba_petal_bg_Draw_0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gml_Object_obj_npc_salloon_card3_Create_0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gml_Object_obj_npc_salloon_card3_Step_0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gml_Object_obj_steamworks_21_controller_Other_5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gml_Object_obj_steamworks_21_controller_Draw_73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gml_Object_obj_battle_enemy_attack_axis_energy_ball_boss_red_explode_Create_0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gml_Object_obj_battle_enemy_attack_axis_energy_ball_boss_red_explode_Destroy_0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gml_Object_obj_battle_enemy_attack_axis_energy_ball_boss_red_explode_Alarm_0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gml_Object_obj_battle_enemy_attack_axis_energy_ball_boss_red_explode_Step_0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gml_Object_obj_battle_enemy_attack_axis_energy_ball_boss_red_explode_Other_7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gml_Object_obj_quote_battle_feisty_four_t8_ed_Create_0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gml_Object_obj_battle_enemy_attack_jandroid_slippery_floor_warning_Destroy_0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gml_Object_obj_battle_enemy_attack_jandroid_slippery_floor_warning_Alarm_0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gml_Object_obj_battle_enemy_attack_sousborg_season_salt_flow_Create_0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gml_Object_obj_battle_enemy_attack_sousborg_season_salt_flow_Step_0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gml_Object_obj_story_pillars_Create_0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gml_Object_obj_flowey_battle_mechanical_spawner_hsaws_Create_0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gml_Object_obj_flowey_battle_mechanical_spawner_hsaws_Alarm_0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gml_Object_obj_factory_02_conveyor_puzzle_Create_0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gml_Object_obj_factory_02_conveyor_puzzle_Destroy_0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gml_Object_obj_factory_02_conveyor_puzzle_Alarm_0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gml_Object_obj_factory_02_conveyor_puzzle_Alarm_1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gml_Object_obj_factory_02_conveyor_puzzle_Step_0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gml_Object_obj_factory_02_conveyor_puzzle_Draw_0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gml_Object_obj_attack_ceroba_bell_ring_orange_Create_0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gml_Object_obj_attack_ceroba_bell_ring_orange_Destroy_0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gml_Object_obj_attack_ceroba_bell_ring_orange_Step_0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gml_Object_obj_attack_ceroba_bell_ring_orange_Draw_0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gml_Object_obj_axis_geno_rapid_lvl_Create_0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gml_Object_obj_axis_geno_rapid_lvl_Step_0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gml_Object_obj_battle_enemy_attack_tellyvis_remote_generator_Create_0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gml_Object_obj_battle_enemy_attack_tellyvis_remote_generator_Destroy_0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gml_Object_obj_battle_enemy_attack_tellyvis_remote_generator_Alarm_0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gml_Object_obj_battle_enemy_attack_tellyvis_remote_generator_Step_0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gml_Object_obj_battle_enemy_attack_tellyvis_remote_generator_Other_10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gml_Object_obj_fmartlet_spawner_talon_walls_Create_0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gml_Object_obj_fmartlet_spawner_talon_walls_Destroy_0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gml_Object_obj_fmartlet_spawner_talon_walls_Step_0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gml_Object_obj_attack_moray_balls_sword_Create_0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gml_Object_obj_attack_moray_balls_sword_Alarm_0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gml_Object_obj_attack_moray_balls_sword_Alarm_1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gml_Object_obj_attack_moray_balls_sword_Step_0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gml_Object_obj_flowey_battle_phase_2_controller_mechanical_Create_0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gml_Object_obj_flowey_battle_phase_2_controller_mechanical_Alarm_0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gml_Object_obj_flowey_battle_phase_2_controller_mechanical_Step_0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gml_Object_obj_macro_froggit_head_Step_0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gml_Object_obj_macro_froggit_head_Draw_0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gml_Object_obj_slither_overworld_Step_0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gml_Object_obj_martlet_final_wing_Create_0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gml_Object_obj_martlet_final_wing_Destroy_0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gml_Object_obj_martlet_final_wing_Step_0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gml_Object_obj_martlet_final_wing_Other_5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gml_Object_obj_martlet_final_wing_Draw_0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gml_Object_obj_npc_hotland_cold_man_Create_0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gml_Object_obj_npc_hotland_cold_man_Step_0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gml_Object_obj_battle_enemy_attack_ceroba_phase_1_staff_Create_0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gml_Object_obj_battle_enemy_attack_ceroba_phase_1_staff_Destroy_0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gml_Object_obj_battle_enemy_attack_ceroba_phase_1_staff_Alarm_1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gml_Object_obj_battle_enemy_attack_ceroba_phase_1_staff_Alarm_0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gml_Object_obj_battle_enemy_attack_ceroba_phase_1_staff_Step_0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gml_Object_obj_battle_enemy_attack_axis_energy_ball_pulse_Create_0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gml_Object_obj_battle_enemy_attack_axis_energy_ball_pulse_Step_0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gml_Object_obj_battle_enemy_attack_axis_energy_ball_pulse_Other_7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gml_Object_obj_background_starlo_battle_yellow_Create_0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gml_Object_obj_background_starlo_battle_yellow_Step_0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gml_Object_obj_background_starlo_battle_yellow_Draw_0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gml_Object_obj_death_screen_fade_out_flowey_Create_0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gml_Object_obj_death_screen_fade_out_flowey_Alarm_0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gml_Object_obj_death_screen_fade_out_flowey_Step_0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gml_Object_obj_death_screen_fade_out_flowey_Draw_0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gml_Object_obj_mansion_office_cabinet_l_Step_0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gml_Object_obj_quote_battle_feisty_four_t3_mooch_1_Create_0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gml_Object_obj_tumble_master_Create_0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gml_Object_obj_tumble_master_Step_0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gml_Object_obj_steamworks_32_elevator_Create_0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gml_Object_obj_steamworks_32_elevator_Step_0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gml_Object_obj_background_hotland_roof_Create_0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gml_Object_obj_background_hotland_roof_Step_2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gml_Object_obj_dunes_08b_fence_door_Create_0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gml_Object_obj_dunes_08b_fence_door_Step_0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gml_Object_obj_dunes_08b_fence_door_Other_7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gml_Object_obj_battle_enemy_attack_mecha_frog_cockpit_Create_0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gml_Object_obj_battle_enemy_attack_mecha_frog_cockpit_Alarm_0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gml_Object_obj_battle_enemy_attack_mecha_frog_cockpit_Step_0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gml_Object_obj_battle_enemy_attack_mecha_frog_cockpit_Draw_75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gml_Object_obj_battle_enemy_attack_ceroba_phase_2_obstacle_spawn_Create_0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gml_Object_obj_battle_enemy_attack_color_lasers_creator_Create_0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gml_Object_obj_battle_enemy_attack_color_lasers_creator_Destroy_0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gml_Object_obj_battle_enemy_attack_color_lasers_creator_Alarm_0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gml_Object_obj_battle_enemy_attack_color_lasers_creator_Step_0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gml_Object_obj_slippery_ghost_Create_0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gml_Object_obj_slippery_ghost_Alarm_0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gml_Object_obj_slippery_ghost_Step_0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gml_Object_obj_battle_enemy_attack_macro_log_frog_creator_Create_0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gml_Object_obj_battle_enemy_attack_macro_log_frog_creator_Destroy_0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gml_Object_obj_battle_enemy_attack_macro_log_frog_creator_Step_0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gml_Object_obj_factory_03_minigame_Create_0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gml_Object_obj_factory_03_minigame_Alarm_0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gml_Object_obj_factory_03_minigame_Step_0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gml_Object_obj_flowey_battle_phase_2_yarn_hand_Create_0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gml_Object_obj_flowey_battle_phase_2_yarn_hand_Step_0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gml_Object_obj_asset_steamworks_pipe_2_Create_0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gml_Object_obj_asset_steamworks_pipe_2_Alarm_0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gml_Object_obj_asset_steamworks_pipe_2_Step_0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gml_Object_obj_asset_steamworks_pipe_2_Other_7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gml_Object_obj_asset_steamworks_pipe_2_Other_76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gml_Object_obj_factory_02_conveyor_item_Create_0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gml_Object_obj_factory_02_conveyor_item_Alarm_0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gml_Object_obj_factory_02_conveyor_item_Step_0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gml_Object_obj_heart_battle_fighting_red_slippery_Create_0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gml_Object_obj_heart_battle_fighting_red_slippery_Step_0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gml_Object_obj_heart_yellow_shot_big_Create_0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gml_Object_obj_heart_yellow_shot_big_Step_0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gml_Object_obj_heart_yellow_shot_big_Other_7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gml_Object_obj_martlet_final_2_base_Create_0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gml_Object_obj_martlet_final_2_base_Step_0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gml_Object_obj_martlet_final_2_base_Draw_0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gml_Object_obj_martlet_final_2_base_Draw_73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gml_Object_obj_guardener_guy_gun_gun_Create_0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gml_Object_obj_guardener_guy_gun_gun_Alarm_0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gml_Object_obj_guardener_guy_gun_gun_Step_0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gml_Object_obj_guardener_guy_gun_gun_Other_7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gml_Object_obj_guardener_guy_gun_gun_Draw_0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gml_Object_obj_mansion_entrance_doors_Create_0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gml_Object_obj_mansion_entrance_doors_Alarm_0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gml_Object_obj_mansion_entrance_doors_Step_0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gml_Object_obj_mansion_entrance_doors_Other_7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gml_Object_obj_mansion_entrance_doors_Other_5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gml_Object_obj_necklace_Create_0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gml_Object_obj_necklace_Step_0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gml_Object_obj_flowey_battle_gray_gun_Create_0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gml_Object_obj_flowey_battle_gray_gun_Step_0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gml_Object_obj_gold_cache_steamworks_factory_03_Create_0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gml_Object_obj_gold_cache_steamworks_factory_03_Step_0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gml_Object_obj_battle_enemy_attack_ceroba_phase_1_bell_fragments_Create_0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gml_Object_obj_battle_enemy_attack_ceroba_phase_1_bell_fragments_Alarm_0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gml_Object_obj_battle_enemy_attack_ceroba_phase_1_bell_fragments_Step_0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gml_Object_obj_battle_enemy_attack_martlet_wing_gust_final_spawner_Create_0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gml_Object_obj_battle_enemy_attack_martlet_wing_gust_final_spawner_Destroy_0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gml_Object_obj_battle_enemy_attack_martlet_wing_gust_final_spawner_Alarm_0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gml_Object_obj_battle_enemy_attack_martlet_wing_gust_final_spawner_Step_0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gml_Object_obj_battle_enemy_attack_martlet_wing_gust_final_spawner_Other_10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gml_Object_obj_compound_ketchup_Create_0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gml_Object_obj_pulley_elevator_top_Create_0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gml_Object_obj_pulley_elevator_top_Step_0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gml_Object_obj_pulley_elevator_top_Draw_0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gml_Object_obj_battle_enemy_attack_jg_2_Create_0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gml_Object_obj_battle_enemy_attack_jg_2_Destroy_0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gml_Object_obj_battle_enemy_attack_jg_2_Alarm_0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gml_Object_obj_battle_enemy_attack_jg_2_Step_0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gml_Object_obj_flowey_battle_phase_2_controller_lowpoly_Create_0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gml_Object_obj_flowey_battle_phase_2_controller_lowpoly_Destroy_0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gml_Object_obj_flowey_battle_phase_2_controller_lowpoly_Alarm_0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gml_Object_obj_flowey_battle_phase_2_controller_lowpoly_Step_0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gml_Object_obj_flowey_battle_phase_2_controller_lowpoly_Draw_0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gml_Object_obj_flowey_battle_phase_2_controller_lowpoly_Draw_73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gml_Object_obj_battle_enemy_attack_axis_energy_ball_explosion_Alarm_0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gml_Object_obj_battle_enemy_attack_axis_energy_ball_explosion_Step_0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gml_Object_obj_battle_enemy_attack_axis_energy_ball_explosion_Draw_0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gml_Object_obj_mansion_study_particles_Create_0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gml_Object_obj_mansion_study_particles_Destroy_0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gml_Object_obj_mansion_study_particles_Other_5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gml_Object_obj_steamworks_22_energy_ball_fake_Create_0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gml_Object_obj_steamworks_22_energy_ball_fake_Destroy_0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gml_Object_obj_steamworks_22_energy_ball_fake_Step_0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gml_Object_obj_battle_enemy_attack_ceroba_petal_pile_Create_0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gml_Object_obj_battle_enemy_attack_ceroba_petal_pile_Draw_0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gml_Object_obj_flowey_1_attack_petal_pull_creator_Create_0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gml_Object_obj_flowey_1_attack_petal_pull_creator_Destroy_0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gml_Object_obj_flowey_1_attack_petal_pull_creator_Alarm_0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gml_Object_obj_flowey_1_attack_petal_pull_creator_Alarm_1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gml_Object_obj_flowey_1_attack_petal_pull_creator_Step_0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gml_Object_obj_flowey_1_attack_petal_pull_creator_Draw_0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gml_Object_obj_flashback_02_toriel_mini_cutscene_Create_0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gml_Object_obj_flashback_02_toriel_mini_cutscene_Destroy_0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gml_Object_obj_flashback_02_toriel_mini_cutscene_Step_0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gml_Object_obj_guardener_background_Create_0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gml_Object_obj_guardener_background_Draw_0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gml_Object_obj_battle_enemy_attack_jandroid_slippery_floor_bucket_Create_0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gml_Object_obj_battle_enemy_attack_jandroid_slippery_floor_bucket_Step_0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gml_Object_obj_battle_enemy_attack_jandroid_slippery_floor_bucket_Draw_0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gml_Object_obj_battle_enemy_attack_sousborg_egg_piece_Create_0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gml_Object_obj_battle_enemy_attack_sousborg_egg_piece_Step_0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gml_Object_obj_compound_chlorine_Create_0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gml_Object_obj_battle_enemy_attack_axis_blue_laser_spin_Create_0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gml_Object_obj_battle_enemy_attack_axis_blue_laser_spin_Step_0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gml_Object_obj_battle_enemy_attack_axis_blue_laser_spin_Draw_0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gml_Object_obj_flowey_world_clover_dead_Create_0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gml_Object_obj_flowey_world_clover_dead_Step_0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gml_Object_obj_flowey_world_clover_dead_Draw_0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gml_Object_obj_factory_numpad_overlay_Create_0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gml_Object_obj_factory_numpad_overlay_Step_0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gml_Object_obj_factory_numpad_overlay_Other_76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gml_Object_obj_factory_numpad_overlay_Draw_73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gml_Object_obj_battle_enemy_attack_axis_geno_1_Destroy_0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gml_Object_obj_battle_enemy_attack_axis_geno_1_Alarm_0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gml_Object_obj_compound_gold_Create_0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gml_Object_obj_battle_enemy_attack_sousborg_egg_fire_Create_0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gml_Object_obj_battle_enemy_attack_sousborg_egg_fire_Step_0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gml_Object_obj_battle_enemy_attack_sousborg_egg_fire_Other_7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gml_Object_obj_flowey_battle_gray_spawner_crossbombs_Create_0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gml_Object_obj_compound_soda_pepper_Create_0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gml_Object_obj_ceroba_pillar_warning_special_Create_0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gml_Object_obj_ceroba_pillar_warning_special_Alarm_0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gml_Object_obj_ceroba_pillar_warning_special_Other_76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gml_Object_obj_storm_fan_lever_Create_0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gml_Object_obj_storm_fan_lever_Other_7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gml_Object_obj_martlet_final_attack_controller_Create_0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gml_Object_obj_martlet_final_attack_controller_Step_0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gml_Object_obj_martlet_final_attack_controller_Other_10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gml_Object_obj_martlet_final_attack_controller_Other_11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gml_Object_obj_martlet_final_attack_controller_Other_12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gml_Object_obj_quote_battle_jandroid_a_Create_0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gml_Object_obj_quote_battle_jandroid_a_Step_0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gml_Object_obj_quote_battle_jandroid_a_Draw_73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gml_Object_obj_npc_backtrack_penilla_Create_0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gml_Object_obj_npc_backtrack_penilla_Step_0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gml_Object_obj_battle_enemy_attack_martlet_feather_circle_final_spawner_Step_2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gml_Object_obj_battle_enemy_attack_martlet_feather_circle_final_spawner_Step_1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gml_Object_obj_battle_enemy_attack_rotating_bullet_explode_Create_0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gml_Object_obj_battle_enemy_attack_rotating_bullet_explode_Step_0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gml_Object_obj_battle_enemy_attack_rotating_bullet_explode_Other_7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gml_Object_obj_battle_enemy_attack_rotating_bullet_explode_Other_76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gml_Object_obj_battle_enemy_attack_rotating_bullet_explode_Draw_73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gml_Object_obj_chairiel_Create_0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gml_Object_obj_chairiel_Step_0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gml_Object_obj_compound_soda_mints_Create_0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gml_Object_obj_battle_enemy_attack_macro_big_frog_Create_0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gml_Object_obj_battle_enemy_attack_macro_big_frog_Alarm_0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gml_Object_obj_battle_enemy_attack_macro_big_frog_Draw_0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gml_Object_obj_factory_02_seesaw_puzzle_recreator_Create_0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gml_Object_obj_factory_02_seesaw_puzzle_recreator_Step_0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gml_Object_obj_mansion_lroom_fireplace_Step_0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gml_Object_obj_flowey_battle_phase_2_lowpoly_dspike_Create_0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gml_Object_obj_flowey_battle_phase_2_lowpoly_dspike_Step_0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gml_Object_obj_attack_ace_cards_shape_Create_0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gml_Object_obj_attack_ace_cards_shape_Alarm_0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gml_Object_obj_attack_ace_cards_shape_Alarm_1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gml_Object_obj_attack_ace_cards_shape_Step_0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gml_Object_obj_attack_ace_cards_shape_Other_0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gml_Object_obj_battle_enemy_attack_guardener_attack_6_Destroy_0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gml_Object_obj_dialogue_dark_Create_0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gml_Object_obj_dialogue_dark_Alarm_0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gml_Object_obj_dialogue_dark_Step_0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gml_Object_obj_dialogue_dark_Draw_64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gml_Object_obj_quote_battle_feisty_four_t10_starlo_1_Create_0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gml_Object_obj_quote_battle_feisty_four_t10_starlo_1_Step_0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gml_Object_obj_battle_enemy_attack_axis_energy_ball_boss_red_Create_0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gml_Object_obj_battle_enemy_attack_axis_energy_ball_boss_red_Destroy_0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gml_Object_obj_battle_enemy_attack_axis_energy_ball_boss_red_Alarm_0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gml_Object_obj_battle_enemy_attack_axis_energy_ball_boss_red_Step_0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gml_Object_obj_battle_enemy_attack_axis_energy_ball_boss_red_Step_2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gml_Object_obj_battle_enemy_attack_axis_energy_ball_boss_red_Other_0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gml_Object_obj_steamworks_footsteps_collider_Create_0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gml_Object_obj_flowey_world_spear_Create_0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gml_Object_obj_flowey_world_spear_Alarm_1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gml_Object_obj_flowey_world_spear_Step_0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gml_Object_obj_fmartlet_spawner_wings_scratch_Create_0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gml_Object_obj_fmartlet_spawner_wings_scratch_Destroy_0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gml_Object_obj_fmartlet_spawner_wings_scratch_Step_0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gml_Object_obj_ceroba_transformation_p1_destroy_Create_0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gml_Object_obj_ceroba_transformation_p1_destroy_Destroy_0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gml_Object_obj_ceroba_transformation_p1_destroy_Alarm_0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gml_Object_obj_robot_build_finished_robot_item_Create_0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gml_Object_obj_robot_build_finished_robot_item_Step_0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gml_Object_obj_battle_enemy_attack_asgore_sinusoid_Create_0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gml_Object_obj_battle_enemy_attack_asgore_sinusoid_Alarm_0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gml_Object_obj_battle_enemy_attack_asgore_sinusoid_Step_0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gml_Object_obj_battle_enemy_attack_ceroba_flower_circle_opener_Create_0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gml_Object_obj_battle_enemy_attack_ceroba_flower_circle_opener_Destroy_0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gml_Object_obj_battle_enemy_attack_ceroba_flower_circle_opener_Alarm_0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gml_Object_obj_battle_enemy_attack_ceroba_flower_circle_opener_Alarm_1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gml_Object_obj_battle_enemy_attack_ceroba_flower_circle_opener_Step_0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gml_Object_obj_battle_enemy_attack_ceroba_flower_circle_opener_Draw_0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gml_Object_obj_feisty_four_ed_hand_right_Create_0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gml_Object_obj_feisty_four_ed_hand_right_Other_10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gml_Object_obj_feisty_four_ed_hand_right_Draw_0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gml_Object_obj_newhome_03_cutscene_clover_soul_absorb_effect_Create_0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gml_Object_obj_newhome_03_cutscene_clover_soul_absorb_effect_Step_0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gml_Object_obj_newhome_03_cutscene_clover_soul_absorb_effect_Draw_73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gml_Object_obj_battle_enemy_attack_jg_1_Create_0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gml_Object_obj_battle_enemy_attack_jg_1_Destroy_0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gml_Object_obj_battle_enemy_attack_jg_1_Alarm_0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gml_Object_obj_battle_enemy_attack_jg_1_Alarm_1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gml_Object_obj_battle_enemy_attack_jg_1_Alarm_2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gml_Object_obj_battle_enemy_attack_jg_1_Alarm_3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gml_Object_obj_battle_enemy_attack_jg_1_Step_0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gml_Object_obj_battle_enemy_attack_jg_1_Other_5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gml_Object_obj_flowey_1_attack_pellet_circle_spawner_Create_0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gml_Object_obj_flowey_1_attack_pellet_circle_spawner_Alarm_0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gml_Object_obj_flowey_1_attack_pellet_circle_spawner_Alarm_1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gml_Object_obj_flowey_1_attack_pellet_circle_spawner_Step_0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gml_Object_obj_battle_enemy_attack_slither_snake_clay_Create_0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gml_Object_obj_battle_enemy_attack_slither_snake_clay_Step_0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gml_Object_obj_hotland_roof_cutscene_neutral_Alarm_0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gml_Object_obj_hotland_roof_cutscene_neutral_Other_5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gml_Object_obj_hotland_roof_cutscene_neutral_Draw_0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gml_Object_obj_hotland_roof_cutscene_neutral_Draw_73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gml_Object_obj_battle_enemy_attack_ceroba_shotgun_pacifist_checker_Create_0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gml_Object_obj_battle_enemy_attack_ceroba_shotgun_pacifist_checker_Destroy_0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gml_Object_obj_battle_enemy_attack_ceroba_shotgun_pacifist_checker_Alarm_0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gml_Object_obj_battle_enemy_attack_ceroba_shotgun_pacifist_checker_Alarm_1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gml_Object_obj_battle_enemy_attack_ceroba_shotgun_pacifist_checker_Step_0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gml_Object_obj_heart_flowey_world_split_fast_Create_0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gml_Object_obj_heart_flowey_world_split_fast_Alarm_1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gml_Object_obj_heart_flowey_world_split_fast_Alarm_0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gml_Object_obj_battle_enemy_attack_pillar_Create_0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gml_Object_obj_battle_enemy_attack_pillar_Destroy_0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gml_Object_obj_battle_enemy_attack_pillar_Alarm_0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gml_Object_obj_battle_enemy_attack_pillar_Step_0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gml_Object_obj_macro_frog_counter_Create_0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gml_Object_obj_macro_frog_counter_Step_0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gml_Object_obj_macro_frog_counter_Draw_0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gml_Object_obj_quote_battle_guardener_Create_0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gml_Object_obj_quote_battle_guardener_Alarm_0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gml_Object_obj_quote_battle_guardener_Step_0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gml_Object_obj_quote_battle_guardener_Draw_73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gml_Object_obj_flowey_world_stalagmites_Create_0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gml_Object_obj_flowey_world_stalagmites_Alarm_0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gml_Object_obj_flowey_world_stalagmites_Alarm_1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gml_Object_obj_flowey_world_stalagmites_Alarm_2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gml_Object_obj_flowey_world_stalagmites_Step_0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gml_Object_obj_miner_tall_backtrack_Create_0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gml_Object_obj_miner_tall_backtrack_Step_0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gml_Object_obj_mansion_study_tv_Create_0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gml_Object_obj_mansion_study_tv_Other_7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gml_Object_obj_flowey_world_camera_Create_0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gml_Object_obj_flowey_world_camera_Step_2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gml_Object_obj_flowey_world_camera_Other_5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gml_Object_obj_dunes_42_b_npc_crestina_neutral_Create_0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gml_Object_obj_dunes_42_b_npc_crestina_neutral_Step_0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gml_Object_obj_guardener_body_Destroy_0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gml_Object_obj_guardener_body_Alarm_0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gml_Object_obj_guardener_body_Step_0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gml_Object_obj_guardener_body_Step_2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gml_Object_obj_battle_enemy_attack_ceroba_phase_2_shield_bells_attack_3_Destroy_0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gml_Object_obj_battle_enemy_attack_ceroba_phase_2_shield_bells_attack_3_Alarm_1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gml_Object_obj_battle_enemy_attack_ceroba_phase_2_shield_bells_attack_3_Alarm_0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gml_Object_obj_battle_enemy_attack_ceroba_phase_2_shield_bells_attack_3_Alarm_2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gml_Object_obj_steamworks_factory_02_face_Create_0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gml_Object_obj_steamworks_factory_02_face_Step_0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gml_Object_obj_steamworks_factory_02_face_Other_7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gml_Object_obj_ceroba_body_pacifist_phase_1_Create_0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gml_Object_obj_ceroba_body_pacifist_phase_1_Alarm_0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gml_Object_obj_ceroba_body_pacifist_phase_1_Step_2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gml_Object_obj_ceroba_body_pacifist_phase_1_Step_1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gml_Object_obj_ceroba_body_pacifist_phase_1_Step_0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gml_Object_obj_ceroba_body_pacifist_phase_1_Other_7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gml_Object_obj_hotel_shop_puppet_Create_0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gml_Object_obj_hotel_shop_puppet_Step_2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gml_Object_obj_guardener_bot_2_Create_0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gml_Object_obj_guardener_bot_2_Step_0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gml_Object_obj_battle_enemy_attack_ceroba_phase_2_attack_spawner_2_Create_0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gml_Object_obj_battle_enemy_attack_ceroba_phase_2_attack_spawner_2_Destroy_0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gml_Object_obj_battle_enemy_attack_ceroba_phase_2_attack_spawner_2_Alarm_0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gml_Object_obj_battle_enemy_attack_ceroba_phase_2_attack_spawner_2_Alarm_1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gml_Object_obj_battle_enemy_attack_ceroba_phase_2_attack_spawner_2_Step_0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gml_Object_obj_battle_enemy_attack_ceroba_phase_2_attack_spawner_2_Other_10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gml_Object_obj_battle_enemy_attack_ceroba_phase_2_attack_spawner_2_Other_11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gml_Object_obj_vines_fake_martlet_Draw_0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gml_Object_obj_steamworks_29_gardener_bot_Create_0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gml_Object_obj_steamworks_29_gardener_bot_Draw_0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gml_Object_obj_wild_east_endgame_cutscene_01_Create_0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gml_Object_obj_wild_east_endgame_cutscene_01_Step_0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gml_Object_obj_wild_east_endgame_cutscene_01_Draw_75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gml_Object_obj_battle_enemy_attack_ceroba_bell_Create_0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gml_Object_obj_battle_enemy_attack_ceroba_bell_Step_0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gml_Object_obj_battle_enemy_attack_ceroba_bell_Other_7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gml_Object_obj_battle_enemy_attack_ceroba_bell_Other_76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gml_Object_obj_battle_enemy_attack_steam_puffs_creator_Create_0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gml_Object_obj_battle_enemy_attack_steam_puffs_creator_Destroy_0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gml_Object_obj_battle_enemy_attack_steam_puffs_creator_Alarm_1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gml_Object_obj_battle_enemy_attack_steam_puffs_creator_Alarm_0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gml_Object_obj_battle_enemy_attack_pulse_energy_Create_0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gml_Object_obj_battle_enemy_attack_pulse_energy_Destroy_0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gml_Object_obj_battle_enemy_attack_pulse_energy_Alarm_1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gml_Object_obj_battle_enemy_attack_pulse_energy_Alarm_0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gml_Object_obj_compound_neon_Create_0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gml_Object_obj_battle_enemy_attack_macro_gun_flies_creator_Create_0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gml_Object_obj_battle_enemy_attack_macro_gun_flies_creator_Destroy_0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gml_Object_obj_battle_enemy_attack_macro_gun_flies_creator_Step_0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gml_Object_obj_flowey_battle_screen_glitch_ending_Create_0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gml_Object_obj_flowey_battle_screen_glitch_ending_Alarm_0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gml_Object_obj_flowey_battle_screen_glitch_ending_Step_0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gml_Object_obj_flowey_battle_screen_glitch_ending_Draw_64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gml_Object_obj_feisty_four_mooch_intro_Create_0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gml_Object_obj_feisty_four_mooch_intro_Step_0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gml_Object_obj_feisty_four_mooch_intro_Other_10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gml_Object_obj_feisty_four_mooch_intro_Other_7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gml_Object_obj_mansion_kanako_books_Step_0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gml_Object_obj_battle_enemy_attack_ceroba_petal_Create_0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gml_Object_obj_battle_enemy_attack_ceroba_petal_Step_0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gml_Object_obj_battle_enemy_attack_ceroba_petal_Draw_0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gml_Object_obj_battle_enemy_attack_guardener_bullet_impact_Other_7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gml_Object_obj_battle_enemy_attack_bullet_residue_Create_0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gml_Object_obj_battle_enemy_attack_bullet_residue_Alarm_0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gml_Object_obj_battle_enemy_attack_bullet_residue_Step_0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gml_Object_obj_battle_enemy_attack_bigfrog_frog_run_Create_0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gml_Object_obj_battle_enemy_attack_bigfrog_frog_run_Alarm_0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gml_Object_obj_battle_enemy_attack_bigfrog_frog_run_Step_0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gml_Object_obj_battle_enemy_attack_bigfrog_frog_run_Other_7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gml_Object_obj_battle_enemy_attack_bigfrog_frog_run_Other_76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gml_Object_obj_battle_enemy_attack_bigfrog_frog_run_Draw_0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gml_Object_obj_npc_hotland_producer_Create_0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gml_Object_obj_npc_hotland_producer_Step_0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gml_Object_obj_battle_enemy_attack_guardener_gear_piece_big_Create_0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gml_Object_obj_battle_enemy_attack_guardener_gear_piece_big_Step_0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gml_Object_obj_steamworks_29_in_battle_cutscene_4_Create_0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gml_Object_obj_steamworks_29_in_battle_cutscene_4_Step_0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gml_Object_obj_macro_froggit_room_door_Create_0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gml_Object_obj_macro_froggit_room_door_Step_0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gml_Object_obj_macro_froggit_room_door_Other_7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gml_Object_obj_ceroba_mask_overworld_transition_Create_0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gml_Object_obj_ceroba_mask_overworld_transition_Destroy_0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gml_Object_obj_ceroba_mask_overworld_transition_Step_0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gml_Object_obj_ceroba_mask_overworld_transition_Other_7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gml_Object_obj_ceroba_mask_overworld_transition_Draw_73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gml_Object_obj_ceroba_mask_overworld_transition_Draw_0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gml_Object_obj_mansion_entrance_door_Step_0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gml_Object_obj_rodney_head_hotland_Create_0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gml_Object_obj_rodney_head_hotland_Step_0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gml_Object_obj_mansion_hall_study_door_Step_0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gml_Object_obj_mansion_hall_study_door_Other_5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gml_Object_obj_guardener_meter_Create_0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gml_Object_obj_guardener_meter_Step_0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gml_Object_obj_guardener_meter_Draw_0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gml_Object_obj_axis_trash_shot_Create_0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gml_Object_obj_axis_trash_shot_Step_0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gml_Object_obj_npc_sandstorm_dunes_30_Create_0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gml_Object_obj_npc_sandstorm_dunes_30_Step_0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gml_Object_obj_battle_enemy_attack_macro_transform_creator_Create_0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gml_Object_obj_battle_enemy_attack_macro_transform_creator_Destroy_0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gml_Object_obj_battle_enemy_attack_macro_transform_creator_Step_0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gml_Object_obj_quote_battle_tellyvis_a_2_Create_0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gml_Object_obj_quote_battle_tellyvis_a_2_Step_0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gml_Object_obj_quote_battle_tellyvis_a_2_Draw_73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gml_Object_obj_battle_enemy_attack_flowey_lightning_horizontal_Create_0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gml_Object_obj_battle_enemy_attack_flowey_lightning_horizontal_Step_0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gml_Object_obj_battle_enemy_attack_flowey_lightning_horizontal_Other_7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gml_Object_obj_pedla_overworld_Create_0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gml_Object_obj_pedla_overworld_Step_0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gml_Object_obj_attack_guardener_laser_warning_Create_0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gml_Object_obj_attack_guardener_laser_warning_Step_0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gml_Object_obj_attack_guardener_laser_warning_Other_7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gml_Object_obj_battle_flowey_background_Create_0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gml_Object_obj_battle_flowey_background_Draw_0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gml_Object_obj_battle_flowey_background_Draw_77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gml_Object_obj_battle_enemy_attack_axis_turret_circling_geno_Create_0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gml_Object_obj_battle_enemy_attack_axis_turret_circling_geno_Destroy_0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gml_Object_obj_battle_enemy_attack_axis_turret_circling_geno_Alarm_0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gml_Object_obj_battle_enemy_attack_axis_turret_circling_geno_Step_0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gml_Object_obj_heart_flowey_world_split_Create_0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gml_Object_obj_heart_flowey_world_split_Alarm_1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gml_Object_obj_heart_flowey_world_split_Alarm_0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gml_Object_obj_battle_enemy_attack_jandroid_garbage_can_Create_0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gml_Object_obj_battle_enemy_attack_jandroid_garbage_can_Step_0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gml_Object_obj_mail_station_hotland_Create_0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gml_Object_obj_flowey_world_lasers_Create_0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gml_Object_obj_flowey_world_lasers_Step_0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gml_Object_obj_flowey_world_lasers_Other_7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gml_Object_obj_flowey_world_lasers_Draw_0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gml_Object_obj_quote_battle_ceroba_flashback_02_Create_0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gml_Object_obj_quote_battle_ceroba_flashback_02_Step_0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gml_Object_obj_quote_battle_ceroba_flashback_02_Draw_0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gml_Object_obj_martlet_attack_glass_Create_0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gml_Object_obj_martlet_attack_glass_Destroy_0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gml_Object_obj_martlet_attack_glass_Step_0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gml_Object_obj_martlet_attack_glass_Step_2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gml_Object_obj_martlet_attack_glass_Collision_obj_heart_yellow_shot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gml_Object_obj_martlet_attack_glass_Other_0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gml_Object_obj_martlet_attack_glass_Draw_0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gml_Object_obj_battle_enemy_attack_axis_geno_energy_ball_pulse_Create_0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gml_Object_obj_battle_enemy_attack_axis_geno_energy_ball_pulse_Step_0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gml_Object_obj_battle_enemy_attack_axis_geno_energy_ball_pulse_Other_7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gml_Object_obj_battle_enemy_attack_guardener_launcher_explosion_Other_7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gml_Object_obj_flowey_battle_phase_2_lowpoly_vulnerable_Create_0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gml_Object_obj_flowey_battle_phase_2_lowpoly_vulnerable_Step_0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gml_Object_obj_flowey_battle_phase_2_lowpoly_vulnerable_Collision_obj_heart_yellow_shot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gml_Object_obj_flowey_battle_phase_2_lowpoly_vulnerable_Draw_0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gml_Object_obj_flowey_battle_screen_glitch_attack_switch_Create_0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gml_Object_obj_flowey_battle_screen_glitch_attack_switch_Alarm_0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gml_Object_obj_flowey_battle_screen_glitch_attack_switch_Draw_64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gml_Object_obj_attack_ed_smash_boulders_Create_0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gml_Object_obj_attack_ed_smash_boulders_Step_0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gml_Object_obj_battle_enemy_attack_mecha_frog_glass_Create_0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gml_Object_obj_battle_enemy_attack_mecha_frog_glass_Draw_0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gml_Object_obj_martlet_attack_block_arrow_static_Create_0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gml_Object_obj_martlet_attack_block_arrow_static_Step_0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gml_Object_obj_martlet_attack_block_arrow_static_Draw_0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gml_Object_obj_battle_enemy_attack_guardener_launcher_destroyable_Create_0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gml_Object_obj_battle_enemy_attack_guardener_launcher_destroyable_Step_0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gml_Object_obj_shadow_drawer_Create_0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gml_Object_obj_shadow_drawer_Destroy_0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gml_Object_obj_shadow_drawer_Step_0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gml_Object_obj_shadow_drawer_Other_5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gml_Object_obj_shadow_drawer_Draw_0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gml_Object_obj_hotland_roof_syringe_Create_0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gml_Object_obj_hotland_roof_syringe_Step_0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gml_Object_obj_locked_door_Step_0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gml_Object_obj_battle_enemy_attack_macro_frog_choir_creator_Create_0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gml_Object_obj_battle_enemy_attack_macro_frog_choir_creator_Destroy_0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gml_Object_obj_battle_enemy_attack_macro_frog_choir_creator_Alarm_0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gml_Object_obj_battle_enemy_attack_macro_frog_choir_creator_Step_0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gml_Object_obj_battle_enemy_attack_macro_tongue_attack_creator_Create_0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gml_Object_obj_battle_enemy_attack_macro_tongue_attack_creator_Destroy_0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gml_Object_obj_battle_enemy_attack_macro_tongue_attack_creator_Alarm_0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gml_Object_obj_battle_enemy_attack_macro_tongue_attack_creator_Alarm_1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gml_Object_obj_battle_enemy_attack_macro_tongue_attack_creator_Alarm_2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gml_Object_obj_battle_enemy_attack_macro_tongue_attack_creator_Step_0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gml_Object_obj_compound_sodium_Create_0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gml_Object_obj_fmartlet_spawner_circular_scratch_Create_0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gml_Object_obj_fmartlet_spawner_circular_scratch_Destroy_0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gml_Object_obj_fmartlet_spawner_circular_scratch_Step_0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gml_Object_obj_battle_enemy_attack_axis_bomb_explode_Create_0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gml_Object_obj_battle_enemy_attack_axis_bomb_explode_Destroy_0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gml_Object_obj_battle_enemy_attack_axis_bomb_explode_Alarm_0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gml_Object_obj_battle_enemy_attack_axis_bomb_explode_Step_0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gml_Object_obj_battle_enemy_attack_axis_bomb_explode_Other_7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gml_Object_obj_flowey_battle_final_Create_0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gml_Object_obj_flowey_battle_final_Step_0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gml_Object_obj_flowey_battle_final_Draw_0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gml_Object_obj_flowey_battle_final_Draw_73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gml_Object_obj_geno_narration_Create_0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gml_Object_obj_geno_narration_Alarm_0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gml_Object_obj_geno_narration_Step_0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gml_Object_obj_flowey_battle_phase_2_lowpoly_stickbug_Create_0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gml_Object_obj_flowey_battle_phase_2_lowpoly_stickbug_Step_0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gml_Object_obj_menu_flowey_Alarm_1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gml_Object_obj_menu_flowey_Alarm_0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gml_Object_obj_menu_flowey_Draw_0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gml_Object_obj_chem_05_computer_Create_0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gml_Object_obj_chem_05_computer_Alarm_0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gml_Object_obj_chem_05_computer_Alarm_1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gml_Object_obj_chem_05_computer_Step_0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gml_Object_obj_chem_05_computer_Draw_0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gml_Object_obj_chem_05_computer_Draw_73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gml_Object_obj_chem_05_computer_Draw_64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gml_Object_obj_battle_enemy_attack_starlo_shooting_dynamite_checker_corrupt_Create_0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gml_Object_obj_battle_enemy_attack_starlo_shooting_dynamite_checker_corrupt_Destroy_0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gml_Object_obj_battle_enemy_attack_starlo_shooting_dynamite_checker_corrupt_Alarm_0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gml_Object_obj_battle_enemy_attack_starlo_shooting_dynamite_checker_corrupt_Step_0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gml_Object_obj_chair_man_snowdin_Create_0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gml_Object_obj_water_ripple_controller_waterfall_Create_0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gml_Object_obj_battle_enemy_attack_martlet_final_explosion_Create_0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gml_Object_obj_battle_enemy_attack_martlet_final_explosion_Step_0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gml_Object_obj_battle_enemy_attack_martlet_final_explosion_Other_7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gml_Object_obj_battle_enemy_attack_axis_blue_laser_grid_Create_0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gml_Object_obj_battle_enemy_attack_axis_blue_laser_grid_Alarm_0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gml_Object_obj_battle_enemy_attack_axis_blue_laser_grid_Step_0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gml_Object_obj_battle_enemy_attack_axis_blue_laser_grid_Draw_0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gml_Object_obj_battle_enemy_attack_jandroid_slippery_floor_generator_Alarm_1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gml_Object_obj_battle_enemy_attack_jandroid_slippery_floor_generator_Alarm_2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gml_Object_obj_battle_enemy_attack_color_lasers_2_creator_Create_0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gml_Object_obj_battle_enemy_attack_color_lasers_2_creator_Destroy_0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gml_Object_obj_battle_enemy_attack_color_lasers_2_creator_Alarm_0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gml_Object_obj_battle_enemy_attack_color_lasers_2_creator_Step_0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gml_Object_obj_quote_battle_tellyvis_a_mid_attack_Create_0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gml_Object_obj_quote_battle_tellyvis_a_mid_attack_Step_0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gml_Object_obj_quote_battle_tellyvis_a_mid_attack_Other_10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gml_Object_obj_quote_battle_tellyvis_a_mid_attack_Draw_73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gml_Object_obj_ceroba_phase_2_p1_circling_lantern_Create_0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gml_Object_obj_ceroba_phase_2_p1_circling_lantern_Destroy_0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gml_Object_obj_ceroba_phase_2_p1_circling_lantern_Alarm_0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gml_Object_obj_ceroba_phase_2_p1_circling_lantern_Step_0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gml_Object_obj_ceroba_phase_2_p1_circling_lantern_Draw_0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gml_Object_obj_steamworks_35_cutscene_geno_outro_alt_Create_0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gml_Object_obj_steamworks_35_cutscene_geno_outro_alt_Step_0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gml_Object_obj_flowey_battle_phase_2_paper_ball_Create_0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gml_Object_obj_flowey_battle_phase_2_paper_ball_Step_0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gml_Object_obj_attack_ceroba_transform_ring_Create_0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gml_Object_obj_attack_ceroba_transform_ring_Destroy_0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gml_Object_obj_attack_ceroba_transform_ring_Step_0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gml_Object_obj_attack_ceroba_transform_ring_Draw_0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gml_Object_obj_asset_steamworks_dark_pipe_Create_0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gml_Object_obj_asset_steamworks_dark_pipe_Alarm_0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gml_Object_obj_asset_steamworks_dark_pipe_Step_0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gml_Object_obj_asset_steamworks_dark_pipe_Other_7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gml_Object_obj_asset_steamworks_dark_pipe_Other_76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gml_Object_obj_flowey_1_attack_mouth_face_Create_0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gml_Object_obj_flowey_1_attack_mouth_face_Step_0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gml_Object_obj_dunes_43_number_pad_destroyed_Create_0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gml_Object_obj_dunes_43_number_pad_destroyed_Step_0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gml_Object_obj_cafe_dunes_shop_geno_Create_0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gml_Object_obj_cafe_dunes_shop_geno_Step_1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gml_Object_obj_cafe_dunes_shop_geno_Step_0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gml_Object_obj_flowey_1_attack_mouth_face_creator_Create_0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gml_Object_obj_flowey_1_attack_mouth_face_creator_Destroy_0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gml_Object_obj_flowey_1_attack_mouth_face_creator_Alarm_0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gml_Object_obj_factory_04_trashcan_Create_0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gml_Object_obj_factory_04_trashcan_Step_0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gml_Object_obj_factory_04_controller_Create_0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gml_Object_obj_factory_04_controller_Step_0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gml_Object_obj_factory_04_controller_Draw_73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gml_Object_obj_fmartlet_star_medium_Create_0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gml_Object_obj_fmartlet_star_medium_Step_0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gml_Object_obj_steamworks_22_controller_pacifist_Create_0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gml_Object_obj_steamworks_22_controller_pacifist_Alarm_0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gml_Object_obj_steamworks_22_controller_pacifist_Step_0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gml_Object_obj_steamworks_22_controller_pacifist_Other_76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gml_Object_obj_steamworks_22_controller_pacifist_Draw_0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gml_Object_obj_battle_enemy_attack_axis_energy_ball_boss_geno_Alarm_0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gml_Object_obj_steamworks_17_lever_Create_0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gml_Object_obj_steamworks_17_lever_Other_7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gml_Object_obj_battle_enemy_attack_cactony_needle_top_generator_duo_Create_0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gml_Object_obj_battle_enemy_attack_cactony_needle_top_generator_duo_Destroy_0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gml_Object_obj_battle_enemy_attack_cactony_needle_top_generator_duo_Alarm_1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gml_Object_obj_battle_enemy_attack_cactony_needle_top_generator_duo_Alarm_0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gml_Object_obj_battle_enemy_attack_cactony_needle_top_generator_duo_Step_2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gml_Object_obj_battle_enemy_attack_cactony_needle_top_generator_duo_Step_0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gml_Object_obj_battle_enemy_attack_cactony_needle_top_generator_duo_Other_10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gml_Object_obj_battle_enemy_attack_cactony_needle_top_generator_duo_Draw_0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gml_Object_obj_dalv_luggage_Create_0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gml_Object_obj_attack_moray_sword_spin_orange_Create_0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gml_Object_obj_attack_moray_sword_spin_orange_Step_0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gml_Object_obj_factory_03_numpad_number_Create_0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gml_Object_obj_factory_03_numpad_number_Alarm_0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gml_Object_obj_factory_03_numpad_number_Step_0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gml_Object_obj_factory_03_numpad_number_Draw_0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gml_Object_obj_battle_enemy_attack_spawner_asgore_fire_circle_Create_0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gml_Object_obj_battle_enemy_attack_spawner_asgore_fire_circle_Destroy_0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gml_Object_obj_battle_enemy_attack_spawner_asgore_fire_circle_Alarm_0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gml_Object_obj_battle_enemy_attack_spawner_asgore_fire_circle_Other_0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gml_Object_obj_guardener_guy_a_noarms_Create_0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gml_Object_obj_guardener_guy_a_noarms_Step_0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gml_Object_obj_quote_battle_feisty_four_t9_mooch_1_Create_0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gml_Object_obj_compound_rutherfordium_Create_0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gml_Object_obj_battle_enemy_attack_axis_laser_grid_Create_0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gml_Object_obj_battle_enemy_attack_axis_laser_grid_Destroy_0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gml_Object_obj_battle_enemy_attack_axis_laser_grid_Alarm_0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gml_Object_obj_battle_enemy_attack_axis_laser_grid_Step_0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gml_Object_obj_flowey_battle_gray_vine_for_grab_Create_0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gml_Object_obj_flowey_battle_gray_vine_for_grab_Step_0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gml_Object_obj_flowey_battle_gray_vine_for_grab_Draw_0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gml_Object_obj_quote_battle_slither_b_Create_0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gml_Object_obj_quote_battle_slither_b_Step_0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gml_Object_obj_quote_battle_slither_b_Draw_0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gml_Object_obj_battle_enemy_attack_tellyvis_tape_Create_0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gml_Object_obj_battle_enemy_attack_tellyvis_tape_Alarm_0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gml_Object_obj_battle_enemy_attack_tellyvis_tape_Step_0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gml_Object_obj_battle_enemy_attack_tellyvis_tape_Draw_0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gml_Object_obj_utslime_backtrack_Create_0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gml_Object_obj_utslime_backtrack_Step_0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gml_Object_obj_battle_ceroba_red_bullet_Create_0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gml_Object_obj_battle_ceroba_red_bullet_Step_0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gml_Object_obj_battle_ceroba_red_bullet_Collision_obj_heart_hitbox_parent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gml_Object_obj_battle_enemy_attack_ceroba_phase_2_shield_bells_attack_2_Alarm_1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gml_Object_obj_battle_enemy_attack_ceroba_phase_2_shield_bells_attack_2_Alarm_2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gml_Object_obj_feisty_four_moray_hand_left_Create_0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gml_Object_obj_feisty_four_moray_hand_left_Other_10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gml_Object_obj_feisty_four_moray_hand_left_Draw_0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gml_Object_obj_complex_1c_doors_Create_0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gml_Object_obj_complex_1c_doors_Step_0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gml_Object_obj_martlet_attack_talon_scratch_collide_Create_0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gml_Object_obj_martlet_attack_talon_scratch_collide_Other_7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gml_Object_obj_flowey_battle_gray_vine_grab_Create_0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gml_Object_obj_flowey_battle_gray_vine_grab_Alarm_0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gml_Object_obj_flowey_battle_gray_vine_grab_Alarm_1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gml_Object_obj_flowey_battle_gray_vine_grab_Step_0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gml_Object_obj_flowey_battle_gray_vine_grab_Other_7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gml_Object_obj_flowey_battle_gray_vine_grab_Draw_0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gml_Object_obj_flowey_battle_gray_vine_grab_Draw_64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gml_Object_obj_sousborg_body_a_Create_0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gml_Object_obj_sousborg_body_a_Destroy_0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gml_Object_obj_sousborg_body_a_Step_0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gml_Object_obj_sousborg_body_a_Step_2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gml_Object_obj_sousborg_body_a_Draw_0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gml_Object_obj_battle_enemy_attack_flowey_lightning_vertical_Create_0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gml_Object_obj_battle_enemy_attack_flowey_lightning_vertical_Step_0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gml_Object_obj_battle_enemy_attack_flowey_lightning_vertical_Other_7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gml_Object_obj_seesaw_Step_0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gml_Object_obj_factory_02_numpad_Create_0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gml_Object_obj_factory_02_numpad_Alarm_1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gml_Object_obj_factory_02_numpad_Step_0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gml_Object_obj_factory_02_numpad_Other_11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gml_Object_obj_flowey_1_attack_7_shard_Create_0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gml_Object_obj_flowey_1_attack_7_shard_Step_0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gml_Object_obj_flowey_1_attack_7_shard_Other_0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gml_Object_obj_chair_man_Create_0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gml_Object_obj_crayon_box_Step_0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gml_Object_obj_crayon_box_Draw_72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gml_Object_obj_crayon_box_Draw_73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gml_Object_obj_crayon_box_Draw_0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gml_Object_obj_complex_plant_2_Create_0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gml_Object_obj_battle_enemy_attack_ceroba_pillars_Create_0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gml_Object_obj_battle_enemy_attack_ceroba_pillars_Destroy_0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gml_Object_obj_battle_enemy_attack_ceroba_pillars_Alarm_0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gml_Object_obj_battle_enemy_attack_ceroba_pillars_Alarm_1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gml_Object_obj_battle_enemy_attack_ceroba_pillars_Step_0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gml_Object_obj_doorway_cerobas_mansion_Collision_obj_pl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gml_Object_obj_hotland_03b_trash_Create_0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gml_Object_obj_hotland_03b_trash_Step_0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gml_Object_obj_flowey_battle_gray_spawner_guns_Create_0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gml_Object_obj_flowey_battle_gray_spawner_guns_Alarm_0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gml_Object_obj_ceroba_phase_2_shield_reappear_old_Create_0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gml_Object_obj_ceroba_phase_2_shield_reappear_old_Step_0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gml_Object_obj_ceroba_phase_2_shield_reappear_old_Other_7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gml_Object_obj_ceroba_phase_2_shield_reappear_old_Draw_0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gml_Object_obj_flowey_1_attack_pellet_circle_pellet_Create_0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gml_Object_obj_flowey_1_attack_pellet_circle_pellet_Step_0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gml_Object_obj_flowey_1_attack_pellet_circle_pellet_Draw_0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gml_Object_obj_sousborg_demonstration_egg_Create_0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gml_Object_obj_sousborg_demonstration_egg_Step_0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gml_Object_obj_battle_enemy_attack_macro_fly_Create_0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gml_Object_obj_battle_enemy_attack_macro_fly_Alarm_0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gml_Object_obj_battle_enemy_attack_macro_fly_Alarm_1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gml_Object_obj_battle_enemy_attack_macro_fly_Draw_0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gml_Object_obj_steamworks_16_in_battle_cutscene_Create_0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gml_Object_obj_steamworks_16_in_battle_cutscene_Step_0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gml_Object_obj_battle_enemy_attack_ceroba_phase_2_p1_ribbon_attack_Create_0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gml_Object_obj_battle_enemy_attack_ceroba_phase_2_p1_ribbon_attack_Destroy_0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gml_Object_obj_battle_enemy_attack_ceroba_phase_2_p1_ribbon_attack_Alarm_0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gml_Object_obj_battle_enemy_attack_ceroba_phase_2_p1_ribbon_attack_Alarm_1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gml_Object_obj_battle_enemy_attack_ceroba_phase_2_p1_ribbon_attack_Step_0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gml_Object_obj_battle_flowey_background_ui_Create_0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gml_Object_obj_battle_flowey_background_ui_Draw_0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gml_Object_obj_guardener_flower_corrupt_Create_0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gml_Object_obj_guardener_flower_corrupt_Step_0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gml_Object_obj_quote_battle_ceroba_outro_spare_2_Create_0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gml_Object_obj_quote_battle_ceroba_outro_spare_2_Step_0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gml_Object_obj_battle_enemy_attack_ceroba_phase2_bell_Create_0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gml_Object_obj_battle_enemy_attack_ceroba_phase2_bell_Step_0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gml_Object_obj_battle_enemy_attack_ceroba_phase2_bell_Other_7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gml_Object_obj_battle_enemy_attack_ceroba_phase2_bell_Other_76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gml_Object_obj_battle_enemy_attack_ceroba_phase2_bell_Draw_0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gml_Object_obj_battle_enemy_attack_guardener_laser_launcher_Create_0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gml_Object_obj_battle_enemy_attack_guardener_laser_launcher_Destroy_0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gml_Object_obj_battle_enemy_attack_guardener_laser_launcher_Step_0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gml_Object_obj_battle_enemy_attack_guardener_laser_launcher_Draw_73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gml_Object_obj_battle_enemy_attack_guardener_laser_launcher_Draw_0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gml_Object_obj_chem_05_maze_puzzle_player_Create_0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gml_Object_obj_chem_05_maze_puzzle_player_Step_0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gml_Object_obj_chem_05_maze_puzzle_player_Step_2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gml_Object_obj_chem_05_maze_puzzle_player_Draw_0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gml_Object_obj_steamworks_chem_07_id_reader_Create_0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gml_Object_obj_steamworks_chem_07_id_reader_Step_0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gml_Object_obj_battle_enemy_attack_macro_car_smoke_Create_0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gml_Object_obj_battle_enemy_attack_macro_car_smoke_Other_7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gml_Object_obj_battle_enemy_attack_macro_car_smoke_Draw_0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gml_Object_obj_castle_02_controller_Create_0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gml_Object_obj_castle_02_controller_Step_0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gml_Object_obj_castle_02_controller_Other_4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gml_Object_obj_castle_02_controller_Draw_0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gml_Object_obj_rodney_hotland_Create_0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gml_Object_obj_rodney_hotland_Step_0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gml_Object_obj_rodney_hotland_Step_2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gml_Object_obj_rodney_hotland_Other_5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gml_Object_obj_battle_enemy_attack_guardener_checker_corrupt_Create_0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gml_Object_obj_battle_enemy_attack_guardener_checker_corrupt_Destroy_0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gml_Object_obj_battle_enemy_attack_guardener_checker_corrupt_Alarm_0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gml_Object_obj_battle_enemy_attack_guardener_checker_corrupt_Step_0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gml_Object_obj_mansion_kotatsu_Create_0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gml_Object_obj_mansion_kotatsu_Step_0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gml_Object_obj_npc_backtrack_dalv_Create_0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gml_Object_obj_npc_backtrack_dalv_Step_0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gml_Object_obj_credits_final_neutral_Create_0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gml_Object_obj_credits_final_neutral_Alarm_1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gml_Object_obj_credits_final_neutral_Alarm_0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gml_Object_obj_credits_final_neutral_Alarm_2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gml_Object_obj_credits_final_neutral_Step_0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gml_Object_obj_credits_final_neutral_Other_4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gml_Object_obj_credits_final_neutral_Draw_64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gml_Object_obj_flowey_battle_gray_spawner_flytraps_Create_0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gml_Object_obj_quote_battle_starlo_outro_alt_Create_0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gml_Object_obj_quote_battle_starlo_outro_alt_Alarm_0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gml_Object_obj_quote_battle_starlo_outro_alt_Step_0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gml_Object_obj_steamworks_29_in_battle_cutscene_1_Create_0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gml_Object_obj_steamworks_29_in_battle_cutscene_1_Step_0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gml_Object_obj_battle_enemy_attack_ceroba_flower_circle_full_spawner_Create_0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gml_Object_obj_battle_enemy_attack_ceroba_flower_circle_full_spawner_Alarm_0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gml_Object_obj_battle_enemy_attack_ceroba_flower_circle_full_spawner_Step_0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gml_Object_obj_battle_enemy_attack_martlet_feather_circle_final_checker_Step_2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gml_Object_obj_battle_enemy_attack_axis_orange_laser_grid_Create_0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gml_Object_obj_battle_enemy_attack_axis_orange_laser_grid_Alarm_0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gml_Object_obj_battle_enemy_attack_axis_orange_laser_grid_Step_0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gml_Object_obj_battle_enemy_attack_axis_orange_laser_grid_Draw_0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gml_Object_obj_asset_steamworks_steam_Create_0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gml_Object_obj_asset_steamworks_steam_Alarm_0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gml_Object_obj_asset_steamworks_steam_Step_0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gml_Object_obj_asset_steamworks_steam_Other_7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gml_Object_obj_asset_steamworks_steam_Other_76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gml_Object_obj_martlet_final_base_Create_0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gml_Object_obj_martlet_final_base_Step_0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gml_Object_obj_martlet_final_base_Draw_0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gml_Object_obj_martlet_final_base_Draw_73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gml_Object_obj_castle_02_controller_party_member_Create_0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gml_Object_obj_castle_02_controller_party_member_Step_0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gml_Object_obj_castle_02_controller_party_member_Other_4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gml_Object_obj_castle_02_controller_party_member_Draw_0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gml_Object_obj_flowey_battle_ow_vine_Create_0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gml_Object_obj_flowey_battle_ow_vine_Alarm_0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gml_Object_obj_flowey_battle_ow_vine_Step_0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gml_Object_obj_flowey_battle_ow_vine_Other_7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gml_Object_obj_martlet_body_part_base_Step_0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gml_Object_obj_conveyor_stamp_blue_Create_0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gml_Object_obj_conveyor_stamp_blue_Step_0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gml_Object_obj_factory_02_controller_Draw_64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gml_Object_obj_kill_ceroba_ending_flowey_cutscene_Create_0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gml_Object_obj_kill_ceroba_ending_flowey_cutscene_Step_0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gml_Object_obj_ceroba_quote_controller_flashback_02_Create_0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gml_Object_obj_ceroba_quote_controller_flashback_02_Step_0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gml_Object_obj_quote_battle_martlet_genocide_final_2_outro_Create_0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gml_Object_obj_quote_battle_martlet_genocide_final_2_outro_Alarm_0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gml_Object_obj_quote_battle_martlet_genocide_final_2_outro_Step_0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gml_Object_obj_quote_battle_martlet_genocide_final_2_outro_Step_2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gml_Object_obj_quote_battle_martlet_genocide_final_2_outro_Draw_73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gml_Object_obj_attack_ceroba_bell_ring_white_Create_0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gml_Object_obj_attack_ceroba_bell_ring_white_Destroy_0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gml_Object_obj_attack_ceroba_bell_ring_white_Step_0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gml_Object_obj_attack_ceroba_bell_ring_white_Draw_0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gml_Object_obj_npc_hotland_spider_worker_Create_0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gml_Object_obj_npc_hotland_spider_worker_Step_0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gml_Object_obj_hermit_bookshelf_Create_0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gml_Object_obj_hermit_bookshelf_Step_0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gml_Object_obj_ceroba_phase_2_overworld_cutscene_dialogue_chujin_Create_0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gml_Object_obj_ceroba_phase_2_overworld_cutscene_dialogue_chujin_Step_1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gml_Object_obj_ceroba_phase_2_overworld_cutscene_dialogue_chujin_Step_0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gml_Object_obj_ceroba_phase_2_overworld_cutscene_dialogue_chujin_Step_2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gml_Object_obj_ceroba_phase_2_overworld_cutscene_dialogue_chujin_Other_10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gml_Object_obj_ceroba_phase_2_overworld_cutscene_dialogue_chujin_Draw_64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gml_Object_obj_flowey_rooftop_noise_Create_0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gml_Object_obj_flowey_rooftop_noise_Alarm_0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gml_Object_obj_steamworks_29_in_battle_cutscene_3_Create_0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gml_Object_obj_steamworks_29_in_battle_cutscene_3_Step_0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gml_Object_obj_flowey_battle_paper_ball_spawner_Create_0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gml_Object_obj_flowey_battle_paper_ball_spawner_Step_0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gml_Object_obj_flowey_battle_phase_2_paper_thorn_Create_0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gml_Object_obj_flowey_battle_phase_2_paper_thorn_Step_0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gml_Object_obj_newhome_special_bench_Create_0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gml_Object_obj_newhome_special_bench_Step_0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gml_Object_obj_robot_destroy_part_parent_Create_0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gml_Object_obj_robot_destroy_part_parent_Step_0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gml_Object_obj_robot_destroy_part_parent_Other_0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gml_Object_obj_dev_console_Create_0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gml_Object_obj_dev_console_Step_0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gml_Object_obj_dev_console_Draw_64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gml_Object_obj_hotland_roof_cutscene_geno_Other_5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gml_Object_obj_hotland_roof_cutscene_geno_Draw_73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gml_Object_obj_attack_ceroba_bell_ring_blue_Create_0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gml_Object_obj_attack_ceroba_bell_ring_blue_Destroy_0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gml_Object_obj_attack_ceroba_bell_ring_blue_Step_0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gml_Object_obj_attack_ceroba_bell_ring_blue_Draw_0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gml_Object_obj_fmartlet_spawner_splitting_feathers_Create_0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gml_Object_obj_fmartlet_spawner_splitting_feathers_Destroy_0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gml_Object_obj_fmartlet_spawner_splitting_feathers_Step_0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gml_Object_obj_background_boss_battle_axis_yellow_Create_0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gml_Object_obj_background_boss_battle_axis_yellow_Destroy_0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gml_Object_obj_background_boss_battle_axis_yellow_Alarm_0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gml_Object_obj_background_boss_battle_axis_yellow_Alarm_1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gml_Object_obj_background_boss_battle_axis_yellow_Alarm_2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gml_Object_obj_background_boss_battle_axis_yellow_Step_0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gml_Object_obj_background_boss_battle_axis_yellow_Draw_0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gml_Object_obj_background_boss_battle_axis_yellow_CleanUp_0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gml_Object_obj_flowey_1_attack_intermission_hands_Create_0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gml_Object_obj_flowey_1_attack_intermission_hands_Destroy_0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gml_Object_obj_flowey_1_attack_intermission_hands_Step_0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gml_Object_obj_flowey_1_attack_intermission_hands_Other_5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gml_Object_obj_flowey_1_attack_intermission_hands_Draw_0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gml_Object_obj_steamworks_22_energy_ball_fake_2_Create_0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gml_Object_obj_steamworks_22_energy_ball_fake_2_Destroy_0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gml_Object_obj_attack_cycler_flowey_Other_10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gml_Object_obj_asgore_npc_Create_0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gml_Object_obj_asgore_npc_Step_0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gml_Object_obj_martlet_blue_shader_Create_0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gml_Object_obj_martlet_blue_shader_Step_0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gml_Object_obj_martlet_blue_shader_Draw_0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gml_Object_obj_flowey_battle_ow_flashing_arrow_Create_0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gml_Object_obj_flowey_battle_ow_flashing_arrow_Alarm_0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gml_Object_obj_flowey_battle_ow_flashing_arrow_Draw_73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gml_Object_obj_flowey_battle_ow_flashing_arrow_Draw_0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gml_Object_obj_battle_enemy_attack_tellyvis_tape_generator_Create_0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gml_Object_obj_battle_enemy_attack_tellyvis_tape_generator_Destroy_0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gml_Object_obj_battle_enemy_attack_tellyvis_tape_generator_Alarm_0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gml_Object_obj_factory_03_axis_flashlight_Create_0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gml_Object_obj_factory_03_axis_flashlight_Alarm_0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gml_Object_obj_factory_03_axis_flashlight_Alarm_1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gml_Object_obj_factory_03_axis_flashlight_Step_0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gml_Object_obj_factory_03_axis_flashlight_Other_5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gml_Object_obj_factory_03_axis_flashlight_Draw_0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gml_Object_obj_factory_03_axis_flashlight_Draw_64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gml_Object_obj_norunzone_Step_0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gml_Object_obj_norunzone_Other_5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gml_Object_obj_battle_enemy_attack_fpellets_Create_0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gml_Object_obj_battle_enemy_attack_fpellets_Step_0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gml_Object_obj_pellet_steamworks_34_Create_0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gml_Object_obj_pellet_steamworks_34_Step_0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gml_Object_obj_battle_enemy_attack_smoke_puff_Create_0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gml_Object_obj_battle_enemy_attack_smoke_puff_Step_0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gml_Object_obj_battle_enemy_attack_smoke_puff_Draw_0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gml_Object_obj_flowey_battle_phase_2_organic_bloodcell_Create_0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gml_Object_obj_flowey_battle_phase_2_organic_bloodcell_Step_0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gml_Object_obj_miner_jacket_Create_0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gml_Object_obj_miner_jacket_Step_0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gml_Object_obj_barrier_soul_battle_Create_0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gml_Object_obj_barrier_soul_battle_Step_2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gml_Object_obj_barrier_soul_battle_Step_0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gml_Object_obj_barrier_soul_battle_Draw_0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gml_Object_obj_npc_card_players_controller_Create_0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gml_Object_obj_npc_card_players_controller_Step_0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gml_Object_obj_flashback_transition_glitch_Create_0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gml_Object_obj_flashback_transition_glitch_Alarm_0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gml_Object_obj_flashback_transition_glitch_Draw_64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gml_Object_obj_hotland_roof_cutscene_pacifist_Alarm_0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gml_Object_obj_hotland_roof_cutscene_pacifist_Other_5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gml_Object_obj_hotland_roof_cutscene_pacifist_Draw_0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gml_Object_obj_hotland_roof_cutscene_pacifist_Draw_73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gml_Object_obj_screen_fade_effect_Create_0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gml_Object_obj_screen_fade_effect_Step_0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gml_Object_obj_screen_fade_effect_Draw_64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gml_Object_obj_flowey_battle_phase_2_clay_growing_Create_0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gml_Object_obj_flowey_battle_phase_2_clay_growing_Step_0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gml_Object_obj_flowey_battle_phase_2_clay_growing_Other_76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gml_Object_obj_goosic_body_b_Create_0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gml_Object_obj_goosic_body_b_Destroy_0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gml_Object_obj_goosic_body_b_Step_0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gml_Object_obj_goosic_body_b_Step_2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gml_Object_obj_goosic_body_b_Draw_0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gml_Object_obj_big_boss_backtrack_Create_0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gml_Object_obj_big_boss_backtrack_Step_0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gml_Object_obj_battle_ceroba_special_attack_red_bullet_hitbox_Create_0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gml_Object_obj_battle_ceroba_special_attack_red_bullet_hitbox_Step_0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gml_Object_obj_macro_froggit_chest_Create_0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gml_Object_obj_macro_froggit_chest_Step_0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gml_Object_obj_martlet_attack_glass_hurtbox_Create_0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gml_Object_obj_martlet_attack_glass_hurtbox_Alarm_0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gml_Object_obj_steamworks_37_controller_Create_0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gml_Object_obj_steamworks_37_controller_Step_0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gml_Object_obj_battle_enemy_attack_spawner_asgore_circle_Create_0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gml_Object_obj_battle_enemy_attack_spawner_asgore_circle_Alarm_0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gml_Object_obj_battle_enemy_attack_spawner_asgore_circle_Alarm_1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gml_Object_obj_battle_enemy_attack_spawner_asgore_circle_Step_0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gml_Object_obj_flowey_battle_phase_2_controller_organic_Create_0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gml_Object_obj_flowey_battle_phase_2_controller_organic_Destroy_0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gml_Object_obj_flowey_battle_phase_2_controller_organic_Alarm_0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gml_Object_obj_flowey_battle_phase_2_controller_organic_Step_0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gml_Object_obj_battle_enemy_attack_axis_turret_geno_Destroy_0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gml_Object_obj_battle_enemy_attack_axis_turret_geno_Alarm_0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gml_Object_obj_battle_enemy_attack_axis_turret_geno_Alarm_1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gml_Object_obj_battle_enemy_attack_axis_turret_geno_Alarm_2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gml_Object_obj_battle_enemy_attack_martlet_ff_2_final_checker_Create_0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gml_Object_obj_battle_enemy_attack_martlet_ff_2_final_checker_Destroy_0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gml_Object_obj_battle_enemy_attack_martlet_ff_2_final_checker_Alarm_1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gml_Object_obj_battle_enemy_attack_martlet_ff_2_final_checker_Alarm_0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gml_Object_obj_battle_enemy_attack_martlet_ff_2_final_checker_Step_0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gml_Object_obj_battle_enemy_attack_martlet_ff_2_final_checker_Other_10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gml_Object_obj_steamworks_35_in_battle_cutscene_1_Create_0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gml_Object_obj_steamworks_35_in_battle_cutscene_1_Step_0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gml_Object_obj_attack_mooch_coin_bag_controller_Create_0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gml_Object_obj_attack_mooch_coin_bag_controller_Destroy_0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gml_Object_obj_attack_mooch_coin_bag_controller_Alarm_0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gml_Object_obj_attack_mooch_coin_bag_controller_Alarm_1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gml_Object_obj_attack_mooch_coin_bag_controller_Alarm_2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gml_Object_obj_npc_hotland_diamond_boy_Create_0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gml_Object_obj_npc_hotland_diamond_boy_Step_0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gml_Object_obj_heart_initiate_battle_quick_Create_0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gml_Object_obj_heart_initiate_battle_quick_Alarm_1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gml_Object_obj_heart_initiate_battle_quick_Alarm_0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gml_Object_obj_heart_initiate_battle_quick_Step_2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gml_Object_obj_heart_initiate_battle_quick_Step_0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gml_Object_obj_heart_initiate_battle_quick_Draw_0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gml_Object_obj_battle_enemy_attack_bigfrog_fly_herotarget_Create_0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gml_Object_obj_battle_enemy_attack_bigfrog_fly_herotarget_Alarm_0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gml_Object_obj_battle_enemy_attack_bigfrog_fly_herotarget_Step_0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gml_Object_obj_guardener_bot_1_Create_0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gml_Object_obj_guardener_bot_1_Step_0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gml_Object_obj_steamworks_35_cutscene_pacifist_alt_Create_0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gml_Object_obj_steamworks_35_cutscene_pacifist_alt_Step_0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gml_Object_obj_quote_battle_axis_pacifist_cutscenes_Create_0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gml_Object_obj_quote_battle_axis_pacifist_cutscenes_Step_0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gml_Object_obj_quote_battle_axis_pacifist_cutscenes_Draw_73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gml_Object_obj_flowey_world_lever_Create_0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gml_Object_obj_flowey_world_lever_Step_0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gml_Object_obj_npc_starlo_backtrack_Create_0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gml_Object_obj_npc_starlo_backtrack_Step_0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gml_Object_obj_ceroba_scream_ring_Create_0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gml_Object_obj_ceroba_scream_ring_Destroy_0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gml_Object_obj_ceroba_scream_ring_Step_0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gml_Object_obj_ceroba_scream_ring_Draw_0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gml_Object_obj_battle_justice_effect_Create_0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gml_Object_obj_battle_justice_effect_Step_0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gml_Object_obj_battle_justice_effect_Draw_64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gml_Object_obj_battle_justice_effect_Draw_0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gml_Object_obj_battle_justice_effect_Draw_73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gml_Object_obj_flowey_battle_organic_bloodcell_spawner_Create_0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gml_Object_obj_flowey_battle_organic_bloodcell_spawner_Step_0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gml_Object_obj_dunes_25_controller_Create_0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gml_Object_obj_dunes_25_controller_Step_0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gml_Object_obj_ceroba_transformation_p1_bell_Create_0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gml_Object_obj_ceroba_transformation_p1_bell_Alarm_0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gml_Object_obj_ceroba_transformation_p1_bell_Step_0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gml_Object_obj_battle_enemy_attack_space_frog_Create_0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gml_Object_obj_battle_enemy_attack_space_frog_Alarm_0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gml_Object_obj_battle_enemy_attack_space_frog_Step_0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gml_Object_obj_battle_enemy_attack_space_frog_Draw_0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gml_Object_obj_martlet_attack_talon_giant_Create_0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gml_Object_obj_martlet_attack_talon_giant_Step_0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gml_Object_obj_martlet_attack_talon_giant_Draw_0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gml_Object_obj_cake_Alarm_0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gml_Object_obj_petal_generator_phase_1_Create_0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gml_Object_obj_petal_generator_phase_1_Step_0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gml_Object_obj_petal_generator_phase_1_Draw_0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gml_Object_obj_flowey_1_attack_shoebox_Create_0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gml_Object_obj_flowey_1_attack_shoebox_Step_0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gml_Object_obj_flowey_1_attack_shoebox_Draw_73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gml_Object_obj_attack_moray_balls_controller_Create_0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gml_Object_obj_attack_moray_balls_controller_Alarm_0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gml_Object_obj_attack_moray_balls_controller_Alarm_1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gml_Object_obj_attack_moray_balls_controller_Alarm_2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gml_Object_obj_mansion_study_tv_interact_Create_0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gml_Object_obj_mansion_study_tv_interact_Step_0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gml_Object_obj_mansion_study_tv_interact_Draw_0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gml_Object_obj_battle_ceroba_special_attack_red_bullet_Create_0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gml_Object_obj_battle_ceroba_special_attack_red_bullet_Step_0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gml_Object_obj_battle_ceroba_special_attack_red_bullet_Collision_obj_heart_hitbox_parent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gml_Object_obj_goosic_dead_Alarm_0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gml_Object_obj_flowey_battle_phase_2_paper_plane_Create_0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gml_Object_obj_flowey_battle_phase_2_paper_plane_Step_0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gml_Object_obj_flowey_rooftop_big_Create_0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gml_Object_obj_flowey_rooftop_big_Step_0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gml_Object_obj_battle_enemy_attack_guardener_seed_grow_Create_0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gml_Object_obj_battle_enemy_attack_guardener_seed_grow_Alarm_0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gml_Object_obj_battle_enemy_attack_guardener_seed_grow_Other_7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gml_Object_obj_shadow_master_Create_0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gml_Object_obj_shadow_master_Alarm_0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gml_Object_obj_shadow_master_Step_2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gml_Object_obj_shadow_collider_Create_0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gml_Object_obj_arcade_bullet_big_Create_0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gml_Object_obj_arcade_bullet_big_Alarm_0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gml_Object_obj_arcade_bullet_big_Step_0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gml_Object_obj_arcade_bullet_big_Other_0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gml_Object_obj_cutscene_steamworks_34_Create_0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gml_Object_obj_cutscene_steamworks_34_Step_0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gml_Object_obj_steamworks_33_cutscene_neutral_Create_0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gml_Object_obj_steamworks_33_cutscene_neutral_Step_0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gml_Object_obj_battle_enemy_attack_sousborg_season_generator_Create_0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gml_Object_obj_battle_enemy_attack_sousborg_season_generator_Destroy_0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gml_Object_obj_battle_enemy_attack_sousborg_season_generator_Alarm_0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gml_Object_obj_battle_enemy_attack_sousborg_season_generator_Step_0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gml_Object_obj_slippery_ice_Step_0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gml_Object_obj_castle_beam_Create_0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gml_Object_obj_castle_beam_Step_0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gml_Object_obj_castle_beam_Draw_73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gml_Object_obj_castle_beam_Draw_0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gml_Object_obj_sign_Create_0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gml_Object_obj_sign_Step_0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gml_Object_obj_interactable_Create_0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gml_Object_obj_interactable_Step_0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gml_Object_obj_fakedoorway_Create_0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gml_Object_obj_fakedoorway_Alarm_0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gml_Object_obj_fakedoorway_Collision_obj_pl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gml_Object_obj_doorway_blocker_dalvsroom_Create_0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gml_Object_obj_doorway_blocker_dalvsroom_Alarm_0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gml_Object_obj_doorway_blocker_dalvsroom_Step_0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gml_Object_obj_doorway_blocker_dalvsroom_Collision_obj_pl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gml_Object_obj_doorway_blocker_dalvsroom_Other_10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gml_Object_obj_melancholy_blocker_dalvsroom_Create_0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gml_Object_obj_melancholy_blocker_dalvsroom_Alarm_0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gml_Object_obj_melancholy_blocker_dalvsroom_Step_0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gml_Object_obj_doorway_blocker_dalvshouse_Create_0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gml_Object_obj_doorway_blocker_dalvshouse_Step_0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gml_Object_obj_doorway_blocker_dalvshouse_Collision_obj_pl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gml_Object_obj_doorway_blocker_dalvshouse_Other_10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gml_Object_obj_event_collider_Create_0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gml_Object_obj_event_collider_Collision_obj_pl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gml_Object_obj_dialoguebox_Alarm_0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gml_Object_obj_dialoguebox_Step_0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gml_Object_obj_dialoguebox_Draw_64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gml_Object_obj_dialoguebox_dummy_Create_0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gml_Object_obj_dialoguebox_dummy_Alarm_0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gml_Object_obj_dialoguebox_dummy_Draw_64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gml_Object_obj_rndenc_Create_0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gml_Object_obj_rndenc_Step_2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gml_Object_obj_rndenc_Other_5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gml_Object_obj_rndenc_Other_4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gml_Object_obj_scriptedencounters_Create_0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gml_Object_obj_scriptedencounters_Step_0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gml_Object_obj_scriptedencounters_Collision_obj_pl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gml_Object_obj_genoflowey_Create_0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gml_Object_obj_genoflowey_Alarm_0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gml_Object_obj_genoflowey_Step_0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gml_Object_obj_genoflowey_Other_7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gml_Object_obj_parallax_background_steamworks_34_Create_0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gml_Object_obj_parallax_background_steamworks_34_Draw_0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gml_Object_obj_parallax_background_steamworks_34_Draw_73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gml_Object_obj_martlet_attack_wing_feather_Create_0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gml_Object_obj_martlet_attack_wing_feather_Destroy_0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gml_Object_obj_martlet_attack_wing_feather_Alarm_0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gml_Object_obj_martlet_attack_wing_feather_Step_2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gml_Object_obj_martlet_attack_wing_feather_Step_0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gml_Object_obj_martlet_attack_wing_feather_Draw_0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gml_Object_obj_noEnc_Step_0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gml_Object_obj_testcircle_Create_0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gml_Object_obj_testcircle_Step_0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gml_Object_obj_exit_Alarm_0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gml_Object_obj_cwall_Step_0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gml_Object_obj_testbutton_Create_0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gml_Object_obj_testbutton_Step_0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gml_Object_obj_debugger_Create_0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gml_Object_obj_debugger_Destroy_0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gml_Object_obj_debugger_Alarm_1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gml_Object_obj_debugger_Alarm_0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gml_Object_obj_debugger_Step_0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gml_Object_obj_debugger_Draw_64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gml_Object_obj_dbgencounter_Create_0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gml_Object_obj_dbgencounter_Step_0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gml_Object_obj_dbgencounter_Mouse_0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gml_Object_obj_debug_main_menu_Create_0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gml_Object_obj_debug_main_menu_Step_0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gml_Object_obj_debug_main_menu_Draw_64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gml_Object_obj_battle_enemy_attack_space_rock_debris_Create_0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gml_Object_obj_battle_enemy_attack_space_rock_debris_Draw_0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gml_Object_obj_mansion_chujin_tape_extra_Create_0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gml_Object_obj_mansion_chujin_tape_extra_Step_0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gml_Object_obj_mansion_chujin_tape_extra_Other_7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gml_Object_obj_mansion_chujin_tape_extra_Draw_0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gml_Object_obj_transition_white_debug_Create_0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gml_Object_obj_transition_white_debug_Alarm_1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gml_Object_obj_transition_white_debug_Alarm_0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gml_Object_obj_transition_white_debug_Step_0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gml_Object_obj_transition_white_debug_Other_4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gml_Object_obj_transition_white_debug_Draw_64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gml_Object_obj_battle_enemy_attack_jandroid_garbage_cans_duo_generator_Create_0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gml_Object_obj_battle_enemy_attack_jandroid_garbage_cans_duo_generator_Destroy_0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gml_Object_obj_battle_enemy_attack_jandroid_garbage_cans_duo_generator_Alarm_2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gml_Object_obj_battle_enemy_attack_jandroid_garbage_cans_duo_generator_Alarm_0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gml_Object_obj_battle_enemy_attack_jandroid_garbage_cans_duo_generator_Alarm_1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gml_Object_obj_battle_enemy_attack_jandroid_garbage_cans_duo_generator_Step_0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gml_Object_obj_intro_slide_1_parent_Create_0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gml_Object_obj_intro_slide_1_parent_Alarm_0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gml_Object_obj_intro_slide_1_new_Create_0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gml_Object_obj_intro_slide_1_new_Alarm_0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gml_Object_obj_intro_slide_1_5_new_Create_0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gml_Object_obj_intro_slide_1_5_new_Alarm_0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gml_Object_obj_intro_slide_1_5_new_Step_0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gml_Object_obj_intro_slide_1_5_new_eyes_Create_0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gml_Object_obj_intro_slide_1_5_new_eyes_Step_0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gml_Object_obj_ceroba_dead_pacifist_Create_0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gml_Object_obj_ceroba_dead_pacifist_Alarm_0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gml_Object_obj_intro_slide_2_parent_Create_0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gml_Object_obj_intro_slide_2_parent_Alarm_0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gml_Object_obj_intro_coffins_slide_2_Step_0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gml_Object_obj_attack_moray_sword_spin_Create_0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gml_Object_obj_attack_moray_sword_spin_Destroy_0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gml_Object_obj_attack_moray_sword_spin_Alarm_0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gml_Object_obj_attack_moray_sword_spin_Step_0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gml_Object_obj_intro_slide_4_parent_Create_0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gml_Object_obj_intro_slide_4_parent_Alarm_2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gml_Object_obj_intro_slide_4_parent_Alarm_1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gml_Object_obj_intro_slide_4_parent_Alarm_0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gml_Object_obj_intro_slide_4_parent_Step_2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gml_Object_obj_attack_ed_grab_hand_hurtbox_return_Create_0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gml_Object_obj_attack_ed_grab_hand_hurtbox_return_Step_0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gml_Object_obj_flowey_1_attack_9_head_Create_0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gml_Object_obj_flowey_1_attack_9_head_Alarm_0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gml_Object_obj_flowey_1_attack_9_head_Step_0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gml_Object_obj_flowey_1_attack_9_head_Draw_0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gml_Object_obj_crayon_minigame_Create_0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gml_Object_obj_crayon_minigame_Destroy_0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gml_Object_obj_crayon_minigame_Step_0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gml_Object_obj_crayon_minigame_Other_10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gml_Object_obj_crayon_minigame_Other_11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gml_Object_obj_crayon_minigame_Draw_64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gml_Object_obj_crayon_minigame_Draw_0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gml_Object_obj_intro_background_slide_4_Step_0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gml_Object_obj_intro_dood_slide_4_Step_0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gml_Object_obj_intro_canister_slide_4_Step_0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gml_Object_obj_sme_yellow_rhythm_note_geno_Create_0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gml_Object_obj_sme_yellow_rhythm_note_geno_Step_2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gml_Object_obj_sme_yellow_rhythm_note_geno_Step_1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gml_Object_obj_sme_yellow_rhythm_note_geno_Draw_0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gml_Object_obj_chem_04_cabinet_Create_0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gml_Object_obj_chem_04_cabinet_Step_0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gml_Object_obj_intro_slide_5_parent_Create_0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gml_Object_obj_intro_slide_5_parent_Alarm_0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gml_Object_obj_intro_slide_5_parent_Step_0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gml_Object_obj_intro_slide_7_parent_Create_0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gml_Object_obj_intro_slide_7_parent_Alarm_0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gml_Object_obj_intro_slide_8_parent_Create_0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gml_Object_obj_intro_slide_8_parent_Alarm_0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gml_Object_obj_battle_enemy_attack_martlet_genocide_feather_ext_feather_final_Create_0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gml_Object_obj_battle_enemy_attack_martlet_genocide_feather_ext_feather_final_Destroy_0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gml_Object_obj_battle_enemy_attack_martlet_genocide_feather_ext_feather_final_Step_2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gml_Object_obj_battle_enemy_attack_martlet_genocide_feather_ext_feather_final_Step_1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gml_Object_obj_battle_enemy_attack_martlet_genocide_feather_ext_feather_final_Other_10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gml_Object_obj_battle_enemy_attack_martlet_genocide_feather_ext_feather_final_Draw_0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gml_Object_obj_intro_slide_9_parent_Create_0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gml_Object_obj_intro_slide_9_parent_Alarm_0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gml_Object_obj_intro_clover_slide_9_Step_0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gml_Object_obj_intro_slide_10_parent_Create_0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gml_Object_obj_intro_slide_10_parent_Alarm_0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gml_Object_obj_intro_cave_slide_10_Step_0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gml_Object_obj_intro_clover_slide_10_Step_0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gml_Object_obj_intro_fade_screen_Create_0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gml_Object_obj_intro_fade_screen_Alarm_3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gml_Object_obj_intro_fade_screen_Alarm_2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gml_Object_obj_intro_fade_screen_Alarm_1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gml_Object_obj_intro_fade_screen_Alarm_0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gml_Object_obj_intro_fade_screen_Step_0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gml_Object_obj_intro_fade_screen_Draw_0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gml_Object_obj_intro_fade_in_screen_Create_0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gml_Object_obj_intro_fade_in_screen_Alarm_0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gml_Object_obj_intro_fade_in_screen_Step_0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gml_Object_obj_intro_fade_in_screen_Draw_0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gml_Object_obj_intro_text_Create_0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gml_Object_obj_intro_text_Step_0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gml_Object_obj_intro_text_Draw_0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gml_Object_obj_steamworks_04_overlay_top_Create_0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gml_Object_obj_pause_menu_Create_0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gml_Object_obj_pause_menu_Destroy_0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gml_Object_obj_pause_menu_Step_0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gml_Object_obj_pause_menu_Draw_64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gml_Object_obj_pause_menu_Draw_0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gml_Object_obj_savebox_Create_0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gml_Object_obj_savebox_Destroy_0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gml_Object_obj_savebox_Alarm_0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gml_Object_obj_savebox_Step_0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gml_Object_obj_savebox_Draw_73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gml_Object_obj_item_use_menu_Create_0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gml_Object_obj_item_use_menu_Destroy_0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gml_Object_obj_item_use_menu_Step_0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gml_Object_obj_item_use_menu_Draw_64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gml_Object_obj_item_use_menu_Draw_0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gml_Object_obj_fast_travel_menu_Create_0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gml_Object_obj_fast_travel_menu_Destroy_0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gml_Object_obj_fast_travel_menu_Step_0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gml_Object_obj_fast_travel_menu_Draw_64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gml_Object_obj_dialogue_drop_Create_0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gml_Object_obj_dialogue_drop_Destroy_0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gml_Object_obj_dialogue_drop_Step_0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gml_Object_obj_quote_battle_goosic_b_Create_0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gml_Object_obj_quote_battle_goosic_b_Step_0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gml_Object_obj_quote_battle_goosic_b_Draw_0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gml_Object_obj_mail_drop_Create_0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gml_Object_obj_mail_drop_Destroy_0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gml_Object_obj_mail_drop_Step_0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gml_Object_obj_yellowlogoINTRO_Create_0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gml_Object_obj_yellowlogoINTRO_Alarm_1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gml_Object_obj_yellowlogoINTRO_Alarm_0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gml_Object_obj_yellowlogoINTRO_Draw_0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gml_Object_obj_undertalelogoINTRO_Create_0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gml_Object_obj_undertalelogoINTRO_Alarm_0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gml_Object_obj_undertalelogoINTRO_Step_0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gml_Object_obj_transition_white_Create_0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gml_Object_obj_transition_white_Alarm_1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gml_Object_obj_transition_white_Alarm_0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gml_Object_obj_transition_white_Step_0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gml_Object_obj_transition_white_Draw_64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gml_Object_obj_transition2_Draw_64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gml_Object_obj_battle_transition_Draw_0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gml_Object_obj_camera_Create_0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gml_Object_obj_camera_Step_0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gml_Object_obj_camera_Other_0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gml_Object_obj_mainmenu_Create_0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gml_Object_obj_mainmenu_Alarm_1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gml_Object_obj_mainmenu_Alarm_0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gml_Object_obj_mainmenu_Step_0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gml_Object_obj_mainmenu_Draw_0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gml_Object_obj_flowey_1_attack_audience_hate_sign_Create_0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gml_Object_obj_flowey_1_attack_audience_hate_sign_Step_0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gml_Object_obj_quote_battle_ceroba_outro_spare_1_Create_0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gml_Object_obj_quote_battle_ceroba_outro_spare_1_Step_0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gml_Object_obj_mainmenu_debug_Create_0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gml_Object_obj_mainmenu_debug_Alarm_0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gml_Object_obj_mainmenu_debug_Step_0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gml_Object_obj_mainmenu_debug_Other_4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gml_Object_obj_mainmenu_debug_Draw_64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gml_Object_obj_flashback_lab_table_Create_0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gml_Object_obj_flashback_lab_table_Other_7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gml_Object_obj_smallmask_Step_0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gml_Object_obj_cconfig_Create_0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gml_Object_obj_cconfig_Step_0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gml_Object_obj_cconfig_Draw_0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gml_Object_obj_npc_template_Create_0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gml_Object_obj_npc_template_Step_0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gml_Object_obj_quote_battle_feisty_four_t8_moray_Create_0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gml_Object_obj_actor_npc_base_Create_0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gml_Object_obj_actor_npc_base_Step_0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gml_Object_obj_test_martlet_Create_0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gml_Object_obj_test_martlet_Step_0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gml_Object_obj_test_follower_Create_0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gml_Object_obj_test_follower_Step_2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gml_Object_obj_test_follower_Step_0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gml_Object_obj_test_follower_Other_4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gml_Object_obj_test_dalv_Create_0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gml_Object_obj_test_dalv_Step_0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gml_Object_obj_path_test_Create_0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gml_Object_obj_path_test_Step_0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gml_Object_obj_cutscene2_Other_10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gml_Object_obj_wild_east_dina_shop_Create_0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gml_Object_obj_wild_east_dina_shop_Step_2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gml_Object_obj_wild_east_dina_shop_Other_7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gml_Object_obj_controller_Other_4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gml_Object_obj_controller_Draw_76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gml_Object_obj_radio_Create_0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gml_Object_obj_radio_Step_0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gml_Object_obj_radio_Other_10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gml_Object_obj_radio_Other_4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gml_Object_obj_radio_Other_5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gml_Object_obj_ceroba_phase_2_staff_Create_0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gml_Object_obj_ceroba_phase_2_staff_Step_0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gml_Object_obj_audio_fade_helper_Create_0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gml_Object_obj_audio_fade_helper_Step_0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gml_Object_obj_audio_sudden_stop_helper_Create_0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gml_Object_obj_audio_sudden_stop_helper_Step_0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gml_Object_obj_cutscene_ex_Create_0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gml_Object_obj_cutscene_ex_Other_7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gml_Object_obj_cutscene_ex_Draw_0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gml_Object_obj_encounterheart_Create_0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gml_Object_obj_encounterheart_Step_0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gml_Object_obj_encounterheart_Other_7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gml_Object_obj_overworld_fade_in_screen_Create_0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gml_Object_obj_overworld_fade_in_screen_Step_2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gml_Object_obj_overworld_fade_in_screen_Draw_64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gml_Object_obj_quitting_Create_0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gml_Object_obj_quitting_Alarm_0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gml_Object_obj_quitting_Step_1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gml_Object_obj_quitting_Draw_64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gml_Object_obj_quitting_KeyRelease_27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gml_Object_obj_pl_follow_Create_0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gml_Object_obj_pl_follow_Step_0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gml_Object_obj_clovsleep_Create_0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gml_Object_obj_clovsleep_Alarm_5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gml_Object_obj_clovsleep_Alarm_4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gml_Object_obj_clovsleep_Alarm_3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gml_Object_obj_clovsleep_Alarm_2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gml_Object_obj_clovsleep_Alarm_1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gml_Object_obj_clovsleep_Alarm_0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gml_Object_obj_clovsleep_Step_0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gml_Object_obj_newhome_01_elevator_Create_0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gml_Object_obj_newhome_01_elevator_Step_0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gml_Object_obj_quote_battle_tellyvis_a_Create_0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gml_Object_obj_quote_battle_tellyvis_a_Step_0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gml_Object_obj_quote_battle_tellyvis_a_Draw_73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gml_Object_obj_playerfall_Create_0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gml_Object_obj_playerfall_Alarm_2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gml_Object_obj_playerfall_Alarm_1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gml_Object_obj_playerfall_Alarm_0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gml_Object_obj_playerfall_Step_0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gml_Object_obj_clover_fall_Create_0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gml_Object_obj_clover_fall_Step_1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gml_Object_obj_ace_npc_Create_0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gml_Object_obj_ace_npc_Step_0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gml_Object_obj_toriel_npc_Create_0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gml_Object_obj_toriel_npc_Step_0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gml_Object_obj_blackjack_npc_Create_0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gml_Object_obj_ceroba_npc_Draw_0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gml_Object_obj_ed_npc_Create_0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gml_Object_obj_ed_npc_Step_0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gml_Object_obj_smokey_backtrack_Create_0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gml_Object_obj_smokey_backtrack_Step_0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gml_Object_obj_martlet_npc_Other_76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gml_Object_obj_martlet_npc_Draw_0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gml_Object_obj_mooch_npc_Create_0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gml_Object_obj_mooch_npc_Step_0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gml_Object_obj_axis_npc_Other_76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gml_Object_obj_moray_npc_Create_0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gml_Object_obj_moray_npc_Step_0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gml_Object_obj_player_npc_Destroy_0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gml_Object_obj_player_npc_Draw_0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gml_Object_obj_martlet_follower_Create_0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gml_Object_obj_martlet_follower_Step_2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gml_Object_obj_martlet_follower_Step_0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gml_Object_obj_martlet_follower_Other_10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gml_Object_obj_martlet_follower_Other_4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gml_Object_obj_martlet_follower_Draw_0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gml_Object_obj_ceroba_follower_Create_0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gml_Object_obj_ceroba_follower_Step_0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gml_Object_obj_ceroba_follower_Other_10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gml_Object_obj_ceroba_follower_Other_4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gml_Object_obj_ceroba_follower_Draw_0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gml_Object_obj_card_game_controller_Alarm_3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gml_Object_obj_card_game_controller_Alarm_2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gml_Object_obj_card_game_controller_Alarm_1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gml_Object_obj_card_game_controller_Draw_74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gml_Object_obj_card_game_card_Create_0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gml_Object_obj_card_game_card_Destroy_0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gml_Object_obj_card_game_card_Alarm_0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gml_Object_obj_card_game_card_Step_0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gml_Object_obj_card_game_card_Draw_74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gml_Object_obj_card_game_card_Draw_0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gml_Object_obj_battle_enemy_attack_sousborg_season_salt_rise_Create_0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gml_Object_obj_battle_enemy_attack_sousborg_season_salt_rise_Step_0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gml_Object_obj_battle_enemy_attack_sousborg_season_salt_rise_Draw_0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gml_Object_obj_sworks_32_mail_cutscene_Create_0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gml_Object_obj_sworks_32_mail_cutscene_Collision_obj_pl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gml_Object_obj_card_game_cursor_Create_0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gml_Object_obj_card_game_cursor_Alarm_0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gml_Object_obj_card_game_cursor_Step_0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gml_Object_obj_card_game_cursor_Draw_74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gml_Object_obj_card_game_cursor_Draw_0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gml_Object_obj_arcade_bullet_Other_0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gml_Object_obj_arcade_enemy_Create_0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gml_Object_obj_arcade_enemy_Alarm_0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gml_Object_obj_arcade_enemy_Step_0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gml_Object_obj_arcade_enemy_Collision_obj_arcade_bullet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gml_Object_obj_arcade_enemy_Draw_0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gml_Object_obj_arcade_boss_Create_0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gml_Object_obj_arcade_boss_Step_0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gml_Object_obj_fmartlet_spawner_feathers_scratch_2_Create_0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gml_Object_obj_fmartlet_spawner_feathers_scratch_2_Destroy_0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gml_Object_obj_fmartlet_spawner_feathers_scratch_2_Step_0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gml_Object_obj_arcade_controller_Alarm_2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gml_Object_obj_arcade_controller_Alarm_1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gml_Object_obj_arcade_enemy_bullet_Create_0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gml_Object_obj_arcade_enemy_bullet_Step_0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gml_Object_obj_arcade_enemy_bullet_Other_0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gml_Object_obj_arcade_enemy_homing_Create_0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gml_Object_obj_arcade_enemy_homing_Alarm_1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gml_Object_obj_arcade_enemy_homing_Alarm_0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gml_Object_obj_arcade_enemy_tear_Create_0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gml_Object_obj_arcade_enemy_tear_Alarm_0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gml_Object_obj_arcade_ghost_Create_0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gml_Object_obj_arcade_ghost_Step_0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gml_Object_obj_arcade_intro_Alarm_5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gml_Object_obj_arcade_intro_Alarm_4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gml_Object_obj_arcade_intro_Alarm_3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gml_Object_obj_arcade_intro_Alarm_2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gml_Object_obj_arcade_intro_Alarm_1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gml_Object_obj_arcade_intro_Alarm_0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gml_Object_obj_arcade_intro_Step_0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gml_Object_obj_arcade_intro_Other_7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gml_Object_obj_arcade_intro_Draw_0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gml_Object_obj_arcade_intro_Draw_73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gml_Object_obj_arcade_upgrade_Create_0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gml_Object_obj_arcade_mew_Create_0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gml_Object_obj_arcade_mew_Alarm_1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gml_Object_obj_arcade_mew_Alarm_0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gml_Object_obj_arcade_mew_Alarm_2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gml_Object_obj_arcade_mew_Step_0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gml_Object_obj_arcade_mew_Collision_obj_arcade_upgrade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gml_Object_obj_arcade_mew_Collision_obj_arcade_enemy_bullet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gml_Object_obj_arcade_mew_Collision_obj_arcade_enemy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gml_Object_obj_arcade_mew_Draw_0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gml_Object_obj_arcade_score_Create_0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gml_Object_obj_arcade_score_Alarm_0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gml_Object_obj_arcade_score_Step_0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gml_Object_obj_arcade_score_Draw_0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gml_Object_obj_arcade_swordsman_Create_0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gml_Object_obj_arcade_swordsman_Step_0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gml_Object_obj_determination_Create_0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gml_Object_obj_determination_Alarm_0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gml_Object_obj_determination_Step_1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gml_Object_obj_determination_Step_0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gml_Object_obj_determination_Other_4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gml_Object_obj_savefl_Create_0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gml_Object_obj_savefl_Step_0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gml_Object_obj_savefl_Other_7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gml_Object_obj_mail_whale_arrive_Create_0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gml_Object_obj_mail_whale_arrive_Step_0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gml_Object_obj_mail_whale_arrive_Other_4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gml_Object_obj_mail_whale_arrive_Draw_0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gml_Object_obj_dimensionbox_Create_0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gml_Object_obj_dimensionbox_Step_0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gml_Object_obj_mail_station_base_Create_0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gml_Object_obj_mail_station_base_Step_0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gml_Object_obj_ruins_01_controller_Create_0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gml_Object_obj_ruins_01_controller_Step_0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gml_Object_obj_ruins_01_controller_Other_5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gml_Object_obj_ruins_02_controller_Create_0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gml_Object_obj_ruins_02_controller_Step_0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gml_Object_obj_ruins_03_controller_Create_0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gml_Object_obj_ruins_03_controller_Step_0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gml_Object_obj_ruins_04_controller_Create_0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gml_Object_obj_ruins_04_controller_Step_0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gml_Object_obj_pplate_Create_0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gml_Object_obj_pplate_Step_0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gml_Object_obj_switch1_Create_0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gml_Object_obj_poster_Create_0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gml_Object_obj_poster_Alarm_1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gml_Object_obj_poster_Alarm_0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gml_Object_obj_poster_Other_7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gml_Object_obj_switch2_Create_0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gml_Object_obj_switch2_Step_0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gml_Object_obj_switch3_Create_0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gml_Object_obj_switch3_Alarm_0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gml_Object_obj_switch3_Step_0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gml_Object_obj_switch4_Create_0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gml_Object_obj_switch4_Step_0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gml_Object_obj_walltext_Step_0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gml_Object_obj_attack_ace_cards_shape_remnant_Create_0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gml_Object_obj_attack_ace_cards_shape_remnant_Alarm_0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gml_Object_obj_logo2_Create_0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gml_Object_obj_logo2_Alarm_1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gml_Object_obj_logo2_Alarm_0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gml_Object_obj_logo2_Step_0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gml_Object_obj_logo_Create_0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gml_Object_obj_logo_Alarm_1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gml_Object_obj_logo_Alarm_0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gml_Object_obj_logo_Step_0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gml_Object_obj_drintro_Create_0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gml_Object_obj_drintro_Step_0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gml_Object_obj_battle_enemy_attack_ceroba_flower_circle_half_spawner_Create_0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gml_Object_obj_battle_enemy_attack_ceroba_flower_circle_half_spawner_Alarm_0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gml_Object_obj_battle_enemy_attack_ceroba_flower_circle_half_spawner_Step_0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gml_Object_obj_books_Create_0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gml_Object_obj_books_Step_0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gml_Object_obj_tumble_medium_Create_0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gml_Object_obj_dunes_29b_controller_neutral_Create_0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gml_Object_obj_dunes_29b_controller_neutral_Step_0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gml_Object_obj_broom_Create_0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gml_Object_obj_broom_Step_0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gml_Object_obj_candle_Create_0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gml_Object_obj_dalv_boards_Create_0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gml_Object_obj_dalv_boards_Step_0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gml_Object_obj_dalv_boards_Other_7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gml_Object_obj_dalv_diary_Create_0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gml_Object_obj_dalv_diary_Step_0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gml_Object_obj_dalvExit_blocker_Create_0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gml_Object_obj_battle_enemy_attack_tellyvis_logo_Create_0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gml_Object_obj_battle_enemy_attack_tellyvis_logo_Destroy_0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gml_Object_obj_battle_enemy_attack_tellyvis_logo_Alarm_0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gml_Object_obj_battle_enemy_attack_tellyvis_logo_Alarm_1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gml_Object_obj_battle_enemy_attack_tellyvis_logo_Step_2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gml_Object_obj_battle_enemy_attack_tellyvis_logo_Step_0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gml_Object_obj_dalvsroom_desk_Create_0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gml_Object_obj_dalvsroom_desk_Step_0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gml_Object_obj_dalvsroom_gramophone_Create_0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gml_Object_obj_dalvsroom_gramophone_Step_0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gml_Object_obj_dalvsroom_gramophone_Other_7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gml_Object_obj_dalvsroom_gramophone_Other_5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gml_Object_obj_dalvsroom_chest_Create_0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gml_Object_obj_dalvsroom_chest_Step_0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gml_Object_obj_sousborg_encoutner_Create_0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gml_Object_obj_sousborg_encoutner_Step_0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gml_Object_obj_dalvsroom_organ_Create_0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gml_Object_obj_dalvsroom_organ_Step_0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gml_Object_obj_flower_pot_Create_0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gml_Object_obj_flower_pot_Step_0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gml_Object_obj_asset_steamworks_smallgear_Create_0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gml_Object_obj_flowey_npc_boards_genocide_Create_0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gml_Object_obj_flowey_npc_boards_genocide_Other_7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gml_Object_obj_fridge_Create_0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gml_Object_obj_fridge_Step_0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gml_Object_obj_painting_Create_0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gml_Object_obj_painting_Step_0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gml_Object_obj_barrier_soul_Create_0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gml_Object_obj_barrier_soul_Step_2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gml_Object_obj_barrier_soul_Step_0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gml_Object_obj_barrier_soul_Draw_0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gml_Object_obj_wardrobe_Create_0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gml_Object_obj_wardrobe_Step_0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gml_Object_obj_wardrobe_Other_7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gml_Object_obj_darkruins_01_special_waiter_Create_0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gml_Object_obj_darkruins_01_special_waiter_Step_0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gml_Object_obj_darkruins_01_rope_Create_0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gml_Object_obj_darkruins_01_rope_Alarm_1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gml_Object_obj_darkruins_01_rope_Alarm_0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gml_Object_obj_darkruins_01_rope_Step_0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gml_Object_obj_darkruins_01_rope_Draw_64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gml_Object_obj_darkruins_01_rope_Draw_0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gml_Object_obj_darkruins_01_resettext_Create_0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gml_Object_obj_darkruins_01_resettext_Step_0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gml_Object_obj_darkruins_01_resettext_Draw_64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gml_Object_obj_mask_controller_Other_5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gml_Object_obj_mask_controller_Other_4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gml_Object_obj_mazelever_Create_0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gml_Object_obj_mazelever_Step_0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gml_Object_obj_gatelever_Create_0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gml_Object_obj_gatelever_Step_0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gml_Object_obj_lever_Create_0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gml_Object_obj_lever_Step_0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gml_Object_obj_puzzleresetlever_Create_0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gml_Object_obj_puzzleresetlever_Alarm_0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gml_Object_obj_puzzleresetlever_Step_0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gml_Object_obj_day2lever_Create_0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gml_Object_obj_day2lever_Step_0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gml_Object_obj_spikes_Create_0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gml_Object_obj_spikes_Step_0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gml_Object_blockbb_Other_10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gml_Object_obj_solve_Create_0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gml_Object_obj_solve_Step_0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gml_Object_obj_conveyor_belt_Create_0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gml_Object_obj_parentlight_Create_0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gml_Object_obj_lightp2_Create_0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gml_Object_obj_lightp2_Step_0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gml_Object_obj_battle_enemy_attack_energy_balls_2_creator_Create_0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gml_Object_obj_battle_enemy_attack_energy_balls_2_creator_Destroy_0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gml_Object_obj_battle_enemy_attack_energy_balls_2_creator_Alarm_0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gml_Object_obj_puzzle3bridgeroom_Create_0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gml_Object_obj_puzzle3bridgeroom_Step_0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gml_Object_obj_micro5_Alarm_0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gml_Object_obj_micro5_Step_0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gml_Object_obj_tinyfboulder_Step_0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gml_Object_obj_dalv_Collision_obj_doorway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gml_Object_obj_dalv2_Other_7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gml_Object_obj_dalv3_Alarm_0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gml_Object_obj_dalv3_Other_7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gml_Object_obj_credits_final_paci_Create_0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gml_Object_obj_npc_complex_cursor_Create_0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gml_Object_obj_npc_complex_cursor_Step_0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gml_Object_obj_decibat_asleep_Step_0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gml_Object_obj_flowey_battle_phase_2_lowpoly_pellet_Create_0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gml_Object_obj_flowey_battle_phase_2_lowpoly_pellet_Step_0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gml_Object_obj_decibatzzs_Create_0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gml_Object_obj_decibatzzs_Step_0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gml_Object_obj_fliernpc_Create_0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gml_Object_obj_fliernpc_Step_0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gml_Object_obj_heart_battle_fighting_yellow_final_Create_0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gml_Object_obj_heart_battle_fighting_yellow_final_Destroy_0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gml_Object_obj_heart_battle_fighting_yellow_final_Alarm_1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gml_Object_obj_heart_battle_fighting_yellow_final_Alarm_2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gml_Object_obj_heart_battle_fighting_yellow_final_Alarm_3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gml_Object_obj_heart_battle_fighting_yellow_final_Step_2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gml_Object_obj_heart_battle_fighting_yellow_final_Step_0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gml_Object_obj_heart_battle_fighting_yellow_final_Other_25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gml_Object_obj_heart_battle_fighting_yellow_final_Other_7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gml_Object_obj_heart_battle_fighting_yellow_final_Other_12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gml_Object_obj_heart_battle_fighting_yellow_final_Other_11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gml_Object_obj_heart_battle_fighting_yellow_final_Other_5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gml_Object_obj_heart_battle_fighting_yellow_final_Draw_0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gml_Object_obj_battle_enemy_attack_tellyvis_logo_orange_Create_0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gml_Object_obj_battle_enemy_attack_tellyvis_logo_orange_Step_0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gml_Object_obj_rorrimnpc_Create_0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gml_Object_obj_rorrimnpc_Step_0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gml_Object_obj_dustnpc_Create_0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gml_Object_obj_dustnpc_Alarm_2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gml_Object_obj_dustnpc_Alarm_1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gml_Object_obj_dustnpc_Alarm_0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gml_Object_obj_dustnpc_Step_0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gml_Object_obj_dustnpc_Other_7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gml_Object_obj_fakewatermd_Create_0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gml_Object_obj_flowey_battle_gray_horse_target_Create_0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gml_Object_obj_flowey_battle_gray_horse_target_Step_0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gml_Object_obj_martlet_final_syringe_Create_0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gml_Object_obj_martlet_final_syringe_Alarm_0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gml_Object_obj_martlet_final_syringe_Step_0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gml_Object_obj_jane_doe_npc_Step_0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gml_Object_obj_quote_battle_feisty_four_t10_ed_1_Create_0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gml_Object_obj_darkness_Create_0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gml_Object_obj_darkness_Step_0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gml_Object_obj_darkness_Other_5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gml_Object_obj_feisty_four_ed_head_Other_10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gml_Object_obj_feisty_four_ed_head_Draw_0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gml_Object_obj_yellowlogo_Create_0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gml_Object_obj_yellowlogo_Destroy_0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gml_Object_obj_yellowlogo_Alarm_1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gml_Object_obj_yellowlogo_Alarm_0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gml_Object_obj_yellowlogo_Step_0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gml_Object_obj_undertale_Create_0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gml_Object_obj_undertale_Alarm_1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gml_Object_obj_undertale_Alarm_0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gml_Object_obj_undertale_Step_0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gml_Object_obj_floweytrigger_Create_0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gml_Object_obj_floweytrigger_Collision_obj_pl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gml_Object_obj_cornwebtext_Create_0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gml_Object_obj_cornwebtext_Step_0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gml_Object_obj_determinationcutscene_Create_0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gml_Object_obj_determinationcutscene_Alarm_0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gml_Object_obj_flowey1_Other_7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gml_Object_obj_dialogue_withered_floweys_Create_0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gml_Object_obj_dialogue_withered_floweys_Alarm_0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gml_Object_obj_dialogue_withered_floweys_Step_0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gml_Object_obj_dialogue_withered_floweys_Draw_0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gml_Object_obj_waterdr_Create_0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gml_Object_obj_lemonadestand_Create_0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gml_Object_obj_lemonadestand_Step_0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gml_Object_obj_drgate_Step_0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gml_Object_obj_drgatetop_Destroy_0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gml_Object_obj_drgatetop_Step_0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gml_Object_obj_hiddenentrance_Create_0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gml_Object_obj_hiddenentrance_Step_0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gml_Object_obj_ccitem_Create_0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gml_Object_obj_ccitem_Step_0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gml_Object_obj_pear_Create_0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gml_Object_obj_pear_Step_0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gml_Object_obj_pebblesitem_Create_0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gml_Object_obj_pebblesitem_Step_0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gml_Object_obj_featheritem_Create_0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gml_Object_obj_featheritem_Step_0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gml_Object_obj_steamworks_chute_travel_effect_Create_0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gml_Object_obj_steamworks_chute_travel_effect_Alarm_0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gml_Object_obj_steamworks_chute_travel_effect_Step_0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gml_Object_obj_steamworks_chute_travel_effect_Other_4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gml_Object_obj_steamworks_chute_travel_effect_Draw_64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gml_Object_obj_decibat_cutscene_Alarm_0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gml_Object_obj_decibat_cutscene_Other_5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gml_Object_obj_decibat_cutscene_Other_4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gml_Object_obj_decibat_cutscene_Draw_64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gml_Object_obj_petal_generator_overworld_Create_0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gml_Object_obj_petal_generator_overworld_Step_0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gml_Object_obj_petal_generator_overworld_Draw_0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gml_Object_obj_fmartlet_star_big_Create_0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gml_Object_obj_fmartlet_star_big_Step_0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gml_Object_obj_fmartlet_star_big_Collision_obj_heart_battle_fighting_parent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gml_Object_obj_fmartlet_star_big_Other_0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gml_Object_obj_fmartlet_star_big_Draw_0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gml_Object_obj_cornbox1_Step_0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gml_Object_obj_cornbox2_Step_0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gml_Object_obj_cornboxdoge_Create_0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gml_Object_obj_cornboxdoge_Step_0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gml_Object_obj_largetorch_Create_0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gml_Object_obj_normaltorch_Create_0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gml_Object_obj_flowey_npc_dalvExit_genocide_Create_0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gml_Object_obj_flowey_npc_dalvExit_genocide_Step_0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gml_Object_obj_flowey_npc_dalvExit_genocide_Other_7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gml_Object_obj_microf_cutscene_Create_0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gml_Object_obj_microf_cutscene_Alarm_0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gml_Object_obj_microf_cutscene_Step_0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gml_Object_obj_battle_enemy_attack_spawner_asgore_circle_full_Create_0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gml_Object_obj_battle_enemy_attack_spawner_asgore_circle_full_Alarm_0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gml_Object_obj_battle_enemy_attack_spawner_asgore_circle_full_Alarm_1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gml_Object_obj_battle_enemy_attack_spawner_asgore_circle_full_Step_0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gml_Object_obj_fmartlet_2_spawner_blocks_3_Create_0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gml_Object_obj_fmartlet_2_spawner_blocks_3_Destroy_0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gml_Object_obj_fmartlet_2_spawner_blocks_3_Step_0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gml_Object_obj_mfnpc2_Alarm_3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gml_Object_obj_mfnpc2_Alarm_2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gml_Object_obj_mfnpc2_Alarm_1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gml_Object_obj_mfnpc2_Step_0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gml_Object_obj_flowey_1_attack_8_soul_Create_0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gml_Object_obj_flowey_1_attack_8_soul_Alarm_0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gml_Object_obj_flowey_1_attack_8_soul_Alarm_1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gml_Object_obj_flowey_1_attack_8_soul_Step_0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gml_Object_obj_drexit_Create_0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gml_Object_obj_drexit_Alarm_1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gml_Object_obj_drexit_Alarm_0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gml_Object_obj_drexit_Step_0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gml_Object_obj_drexit_Collision_obj_pl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gml_Object_obj_drexit_Draw_0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gml_Object_obj_darkruins_fog_manager_yellow_Create_0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gml_Object_obj_darkruins_fog_manager_yellow_Step_2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gml_Object_obj_darkruins_fog_manager_yellow_Draw_0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gml_Object_obj_battle_enemy_attack_spawner_asgore_sinusoid_Create_0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gml_Object_obj_battle_enemy_attack_spawner_asgore_sinusoid_Alarm_0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gml_Object_part_snow_Create_0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gml_Object_part_snow_Step_0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gml_Object_part_snow_Other_5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gml_Object_obj_snowdin_20_stairs_front_Create_0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gml_Object_obj_floweytrigger_snowdin3_Create_0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gml_Object_obj_floweytrigger_snowdin3_Collision_obj_pl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gml_Object_obj_ceroba_phase_2_red_shader_Create_0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gml_Object_obj_ceroba_phase_2_red_shader_Step_0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gml_Object_obj_ceroba_phase_2_red_shader_Draw_0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gml_Object_obj_battle_enemy_attack_axis_turret_bullet_geno_Create_0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gml_Object_obj_battle_enemy_attack_axis_turret_bullet_geno_Step_0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gml_Object_obj_battle_enemy_attack_axis_turret_bullet_geno_Other_0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gml_Object_obj_delta_rune_Create_0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gml_Object_obj_delta_rune_Step_0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gml_Object_obj_water_meter__Create_0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gml_Object_obj_water_meter__Step_0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gml_Object_obj_ceroba_transformation_beam_Create_0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gml_Object_obj_ceroba_transformation_beam_Alarm_0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gml_Object_obj_ceroba_transformation_beam_Step_1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gml_Object_obj_ceroba_transformation_beam_Step_0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gml_Object_obj_ceroba_transformation_beam_Draw_0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gml_Object_obj_flowey_snowdin3_Create_0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gml_Object_obj_flowey_snowdin3_Step_0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gml_Object_obj_flowey_snowdin3_Other_7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gml_Object_obj_giantrock_yellow_Create_0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gml_Object_obj_adventurers_campfire_Create_0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gml_Object_obj_adventurer_female_Create_0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gml_Object_obj_adventurer_female_Step_0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gml_Object_obj_adventurer_male_Create_0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gml_Object_obj_adventurer_male_Step_0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gml_Object_obj_heart_dimensional_box_overworld_Create_0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gml_Object_obj_heart_dimensional_box_overworld_Step_0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gml_Object_obj_heart_dimensional_box_overworld_Draw_64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gml_Object_obj_heart_dimensional_box_overworld_Draw_0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gml_Object_obj_dimensional_box_screen_overworld_Create_0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gml_Object_obj_dimensional_box_screen_overworld_Draw_64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gml_Object_obj_dimensional_box_screen_overworld_Draw_0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gml_Object_obj_fishinghole_snowdin_04_Create_0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gml_Object_obj_reflection_shader_snowdin_04_Create_0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gml_Object_obj_reflection_shader_snowdin_04_Destroy_0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gml_Object_obj_reflection_shader_snowdin_04_Step_0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gml_Object_obj_reflection_shader_snowdin_04_Other_5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gml_Object_obj_reflection_shader_snowdin_04_Draw_0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gml_Object_obj_snowdin06_woodgate_Step_0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gml_Object_obj_snowdin06_woodbars_Create_0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gml_Object_obj_snowdin06_woodbars_Step_0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gml_Object_obj_ceroba_transformation_soul_Create_0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gml_Object_obj_ceroba_transformation_soul_Alarm_0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gml_Object_obj_ceroba_transformation_soul_Step_0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gml_Object_obj_ceroba_transformation_soul_Other_7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gml_Object_obj_ceroba_transformation_soul_Draw_0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gml_Object_obj_snowdin06_lever_overworld_yellow_Create_0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gml_Object_obj_snowdin06_lever_overworld_yellow_Step_0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gml_Object_obj_screen_shatter_effect_Create_0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gml_Object_obj_screen_shatter_effect_Destroy_0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gml_Object_obj_screen_shatter_effect_Step_0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gml_Object_obj_screen_shatter_effect_Draw_64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gml_Object_obj_snowdin06_puzzlesign_overworld_yellow_Create_0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gml_Object_obj_snowdin06_puzzlesign_overworld_yellow_Step_0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gml_Object_obj_martlet_snowdin_06_Create_0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gml_Object_obj_martlet_snowdin_06_Step_0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gml_Object_obj_martlet_snowdin_06_Other_76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gml_Object_obj_snowdin_06_screenshake_Create_0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gml_Object_obj_snowdin_06_screenshake_Step_0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gml_Object_obj_cutscene_snowdin_06_Create_0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gml_Object_obj_cutscene_snowdin_06_Step_0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gml_Object_obj_puzzle_plank_overworld_yellow_Create_0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gml_Object_obj_puzzle_plank_overworld_yellow_Step_0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gml_Object_obj_molten_rock_overworld_yellow_Create_0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gml_Object_obj_molten_rock_overworld_yellow_Destroy_0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gml_Object_obj_molten_rock_overworld_yellow_Step_0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gml_Object_obj_molten_rock_overworld_yellow_Collision_obj_puzzle_plank_overworld_yellow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gml_Object_obj_molten_rock_overworld_yellow_Other_7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gml_Object_obj_dialogue_call_for_help_Create_0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gml_Object_obj_dialogue_call_for_help_Step_0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gml_Object_obj_dialogue_call_for_help_Draw_64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gml_Object_obj_battle_enemy_attack_ceroba_phase_1_bullets_Create_0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gml_Object_obj_battle_enemy_attack_ceroba_phase_1_bullets_Destroy_0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gml_Object_obj_battle_enemy_attack_ceroba_phase_1_bullets_Alarm_0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gml_Object_obj_battle_enemy_attack_ceroba_phase_1_bullets_Alarm_1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gml_Object_obj_battle_enemy_attack_ceroba_phase_1_bullets_Step_0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gml_Object_obj_puzzle_controller_overworld_yellow_Create_0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gml_Object_obj_puzzle_controller_overworld_yellow_Alarm_3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gml_Object_obj_puzzle_controller_overworld_yellow_Alarm_2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gml_Object_obj_puzzle_controller_overworld_yellow_Alarm_1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gml_Object_obj_puzzle_controller_overworld_yellow_Alarm_0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gml_Object_obj_puzzle_controller_overworld_yellow_Step_0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gml_Object_obj_cog_overworld_yellow_Create_0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gml_Object_obj_cog_overworld_yellow_Step_0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gml_Object_obj_mail_whale_steamworks_32_Create_0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gml_Object_obj_mail_whale_steamworks_32_Alarm_1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gml_Object_obj_mail_whale_steamworks_32_Alarm_0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gml_Object_obj_mail_whale_steamworks_32_Step_0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gml_Object_obj_puzzle_ice_cube_overworld_yellow_Create_0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gml_Object_obj_puzzle_ice_cube_overworld_yellow_Alarm_0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gml_Object_obj_puzzle_ice_cube_overworld_yellow_Step_0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gml_Object_obj_puzzle_ice_cube_overworld_yellow_Collision_obj_molten_rock_overworld_yellow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gml_Object_obj_dialogue_nongui_Create_0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gml_Object_obj_dialogue_nongui_Draw_64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gml_Object_obj_dialogue_nongui_Draw_0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gml_Object_obj_puzzle_water_meter_overworld_yellow_Create_0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gml_Object_obj_puzzle_water_meter_overworld_yellow_Step_0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gml_Object_obj_factory_03_numpad_Create_0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gml_Object_obj_factory_03_numpad_Step_0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gml_Object_obj_woodboard_overworld_yellow_Create_0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gml_Object_obj_woodboard_overworld_yellow_Step_0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gml_Object_part_smoke_puzzle_Create_0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gml_Object_part_smoke_puzzle_Destroy_0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gml_Object_part_smoke_puzzle_Alarm_0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gml_Object_part_smoke_puzzle_Step_0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gml_Object_part_smoke_puzzle_Other_5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gml_Object_obj_hotland_roof_flowey_pellets_Create_0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gml_Object_obj_hotland_roof_flowey_pellets_Step_0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gml_Object_obj_hotland_roof_flowey_pellets_Collision_obj_player_npc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gml_Object_part_drops_puzzle_Create_0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gml_Object_part_drops_puzzle_Destroy_0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gml_Object_part_drops_puzzle_Alarm_0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gml_Object_part_drops_puzzle_Step_0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gml_Object_part_drops_puzzle_Other_5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gml_Object_obj_slurpy_Create_0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gml_Object_obj_slurpy_Step_0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gml_Object_obj_slurpy_Other_7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gml_Object_obj_slurpy_Other_0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gml_Object_part_smoke_slurpy_Create_0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gml_Object_part_smoke_slurpy_Destroy_0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gml_Object_part_smoke_slurpy_Alarm_0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gml_Object_part_smoke_slurpy_Step_0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gml_Object_part_smoke_slurpy_Other_5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gml_Object_obj_battle_enemy_attack_axis_orange_laser_geno_Create_0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gml_Object_obj_battle_enemy_attack_axis_orange_laser_geno_Step_0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gml_Object_obj_battle_enemy_attack_axis_orange_laser_geno_Draw_0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gml_Object_obj_lamppost_Create_0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gml_Object_obj_martlet_note_Create_0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gml_Object_obj_flowey_battle_gray_bullet_Other_0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gml_Object_obj_crystal_tree_Create_0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gml_Object_obj_crystal_tree_Step_0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gml_Object_obj_factory_02_conveyor_puzzle_recreator_Create_0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gml_Object_obj_factory_02_conveyor_puzzle_recreator_Step_0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gml_Object_obj_santa_npc_Create_0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gml_Object_obj_santa_npc_Step_0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gml_Object_obj_motriggered_snowdin_09_Create_0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gml_Object_obj_motriggered_snowdin_09_Collision_obj_pl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gml_Object_obj_mo_kiosk_Create_0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gml_Object_obj_mo_kiosk_Step_0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gml_Object_obj_mo_menu_Create_0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gml_Object_obj_mo_menu_Step_0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gml_Object_obj_npc_hotland_heats_waitsman_Create_0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gml_Object_obj_npc_hotland_heats_waitsman_Step_0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gml_Object_obj_ceroba_follower_quote_ext_Create_0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gml_Object_obj_ceroba_follower_quote_ext_Step_0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gml_Object_obj_snowdin_09_mo_Create_0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gml_Object_obj_snowdin_09_mo_Alarm_4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gml_Object_obj_snowdin_09_mo_Alarm_3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gml_Object_obj_snowdin_09_mo_Alarm_1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gml_Object_obj_snowdin_09_mo_Alarm_0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gml_Object_obj_snowdin_09_mo_Step_0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gml_Object_obj_snowdin_09_mo_Other_7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gml_Object_obj_snowdin_09_mo_stool_Create_0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gml_Object_obj_snowdin_09_mo_stool_Step_0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gml_Object_obj_snowdin_09_mo_stool_Other_0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gml_Object_obj_snowcastle_Create_0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gml_Object_obj_snowcastle_Step_0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gml_Object_obj_snowcastle_Draw_0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gml_Object_obj_sans_lake_Create_0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gml_Object_obj_reflection_shader_snowdin_10_Create_0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gml_Object_obj_reflection_shader_snowdin_10_Destroy_0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gml_Object_obj_reflection_shader_snowdin_10_Step_0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gml_Object_obj_reflection_shader_snowdin_10_Other_5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gml_Object_obj_reflection_shader_snowdin_10_Draw_73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gml_Object_obj_asgore_trident_shard_Create_0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gml_Object_obj_asgore_trident_shard_Alarm_0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gml_Object_obj_asgore_trident_shard_Step_0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gml_Object_obj_ice_wolf_Create_0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gml_Object_obj_ice_wolf_Alarm_0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gml_Object_obj_ice_wolf_Step_0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gml_Object_obj_flowey_battle_phase_2_yarn_hand_shoot_Create_0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gml_Object_obj_flowey_battle_phase_2_yarn_hand_shoot_Step_0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gml_Object_obj_ice_blocks_Create_0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gml_Object_obj_guardener_vine_piece_Create_0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gml_Object_obj_guardener_vine_piece_Step_0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gml_Object_obj_battle_enemy_attack_ceroba_phase_2_p1_rope_circle_Create_0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gml_Object_obj_battle_enemy_attack_ceroba_phase_2_p1_rope_circle_Destroy_0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gml_Object_obj_battle_enemy_attack_ceroba_phase_2_p1_rope_circle_Alarm_0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gml_Object_obj_battle_enemy_attack_ceroba_phase_2_p1_rope_circle_Step_0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gml_Object_obj_ice_cube_Create_0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gml_Object_obj_ice_cube_Step_0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gml_Object_obj_ice_cube_Other_0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gml_Object_obj_water_splash_Create_0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gml_Object_obj_water_splash_Step_0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gml_Object_obj_room_controller_snowdin_10b_Create_0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gml_Object_obj_room_controller_snowdin_10b_Other_5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gml_Object_obj_flowey_1_attack_soul_Create_0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gml_Object_obj_flowey_1_attack_soul_Step_0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gml_Object_obj_mail_whale_trigger_snowdin_11_Create_0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gml_Object_obj_mail_whale_trigger_snowdin_11_Collision_obj_pl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gml_Object_obj_mail_whale_snowdin_11_Create_0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gml_Object_obj_mail_whale_snowdin_11_Alarm_1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gml_Object_obj_mail_whale_snowdin_11_Alarm_0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gml_Object_obj_mail_whale_snowdin_11_Step_0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gml_Object_obj_mail_whale_snowdin_11_Draw_0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gml_Object_obj_mail_station_snowdin_11_Create_0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gml_Object_obj_steamworks_21b_cutscene_Create_0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gml_Object_obj_steamworks_21b_cutscene_Step_0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gml_Object_obj_room_controller_snowdin_13_Create_0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gml_Object_obj_room_controller_snowdin_13_Step_0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gml_Object_obj_room_controller_snowdin_13_Draw_0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gml_Object_obj_snowdin_13_rephil_Create_0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gml_Object_obj_snowdin_13_rephil_Step_0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gml_Object_obj_snowdin_13_swig_Create_0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gml_Object_obj_snowdin_13_swig_Alarm_0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gml_Object_obj_snowdin_13_swig_Step_0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gml_Object_obj_steam_walk_blocker_Create_0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gml_Object_obj_steam_walk_blocker_Step_0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gml_Object_obj_snowdin_13_toast_Create_0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gml_Object_obj_snowdin_13_toast_Alarm_2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gml_Object_obj_snowdin_13_toast_Alarm_1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gml_Object_obj_snowdin_13_toast_Alarm_0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gml_Object_obj_snowdin_13_toast_Step_0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gml_Object_obj_snowdin_13_shuffler_overworld_yellow_Create_0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gml_Object_obj_snowdin_13_shuffler_overworld_yellow_Step_0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gml_Object_obj_snowdin_13_ball_Create_0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gml_Object_obj_snowdin_13_ball_Alarm_0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gml_Object_obj_snowdin_13_ball_Step_0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gml_Object_obj_honeydew_entrance_Create_0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gml_Object_obj_cabin_blankie_Create_0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gml_Object_obj_cabin_blankie_Step_0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gml_Object_obj_geno_backtrack_blocker_Create_0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gml_Object_obj_geno_backtrack_blocker_Step_0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gml_Object_obj_cabin_fireburn_Create_0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gml_Object_obj_cabin_fireburn_Step_0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gml_Object_obj_cabin_campfire_Create_0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gml_Object_obj_cabin_campfire_Step_0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gml_Object_obj_cabin_bear_Create_0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gml_Object_obj_cabin_bear_Step_0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gml_Object_obj_check_snowdin_14b_overworld_yellow_Create_0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gml_Object_obj_shopkeeper_snowdin_14b_overworld_yellow_Step_1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gml_Object_obj_shopkeeper_snowdin_14b_overworld_yellow_Step_0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gml_Object_obj_npc_backtrack_miner_Create_0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gml_Object_obj_npc_backtrack_miner_Step_0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gml_Object_obj_couchbear_snowdin_14b_overworld_yellow_Create_0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gml_Object_obj_couchbear_snowdin_14b_overworld_yellow_Step_0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gml_Object_obj_rodney_head_snowdin_14b_overworld_yellow_Create_0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gml_Object_obj_rodney_head_snowdin_14b_overworld_yellow_Step_0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gml_Object_obj_noteblock_snowdin_14b_overworld_yellow_Create_0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gml_Object_obj_noteblock_snowdin_14b_overworld_yellow_Step_0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gml_Object_obj_soundtrack_snowdin_14b_overworld_yellow_Create_0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gml_Object_obj_soundtrack_snowdin_14b_overworld_yellow_Step_0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gml_Object_obj_rodney_snowdin_14b_overworld_yellow_Create_0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gml_Object_obj_rodney_snowdin_14b_overworld_yellow_Step_0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gml_Object_obj_rodney_snowdin_14b_overworld_yellow_Other_5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gml_Object_obj_plant_snowdin_14b_overworld_yellow_Create_0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gml_Object_obj_honey_cooler_snowdin_14b_overworld_yellow_Create_0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gml_Object_obj_npc_backtrack_toast_Create_0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gml_Object_obj_npc_backtrack_toast_Step_0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gml_Object_obj_stacked_chair_snowdin_14b_overworld_yellow_Create_0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gml_Object_obj_extrabar_snowdin_14b_overworld_yellow_Create_0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gml_Object_obj_battle_enemy_attack_bigfrog_frog_tongue_fly_Create_0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gml_Object_obj_battle_enemy_attack_bigfrog_frog_tongue_fly_Step_0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gml_Object_obj_battle_enemy_attack_bigfrog_frog_tongue_fly_Draw_0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gml_Object_obj_chair_snowdin_14b_overworld_yellow_Create_0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gml_Object_obj_heater_snowdin_14b_overworld_yellow_Create_0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gml_Object_obj_couch_snowdin_14b_overworld_yellow_Create_0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gml_Object_obj_npc_newhome_lady_Create_0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gml_Object_obj_npc_newhome_lady_Step_0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gml_Object_obj_table_snowdin_14b_overworld_yellow_Create_0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gml_Object_obj_noteblock_head_snowdin_14b_overworld_yellow_Create_0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gml_Object_obj_noteblock_head_snowdin_14b_overworld_yellow_Step_0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gml_Object_obj_soundtrack_head_snowdin_14b_overworld_yellow_Create_0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gml_Object_obj_soundtrack_head_snowdin_14b_overworld_yellow_Step_0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gml_Object_obj_quote_battle_ceroba_transform_4_Create_0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gml_Object_obj_quote_battle_ceroba_transform_4_Step_0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gml_Object_obj_quote_battle_ceroba_transform_4_Draw_0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gml_Object_obj_flowey_battle_gray_fireball_Create_0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gml_Object_obj_flowey_battle_gray_fireball_Other_0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gml_Object_obj_barnpc_snowdin14b_Create_0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gml_Object_obj_barnpc_snowdin14b_Step_0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gml_Object_obj_flowey_battle_phase_2_yarn_needle_Create_0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gml_Object_obj_flowey_battle_phase_2_yarn_needle_Step_0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gml_Object_obj_flowey_battle_phase_2_yarn_needle_Other_0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gml_Object_obj_tablenpc_snowdin_14b_Create_0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gml_Object_obj_tablenpc_snowdin_14b_Step_0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gml_Object_obj_martlet_attack_block_piece_Create_0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gml_Object_obj_martlet_attack_block_piece_Step_0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gml_Object_obj_martlet_attack_block_piece_Draw_0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gml_Object_obj_rodney_geno_Create_0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gml_Object_obj_rodney_geno_Step_0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gml_Object_obj_sorn_geno_Create_0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gml_Object_obj_sorn_geno_Step_0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gml_Object_obj_block_geno_Create_0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gml_Object_obj_block_geno_Step_0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gml_Object_obj_feisty_four_ace_legs_Create_0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gml_Object_obj_feisty_four_ace_legs_Destroy_0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gml_Object_obj_feisty_four_ace_legs_Step_0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gml_Object_obj_feisty_four_ace_legs_Draw_0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gml_Object_obj_glover_Create_0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gml_Object_obj_glover_Step_0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gml_Object_obj_swimmer_snowdin_14d_overworld_yellow_Create_0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gml_Object_obj_swimmer_snowdin_14d_overworld_yellow_Step_0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gml_Object_obj_torch_fire_snowdin_14d_overworld_yellow_Create_0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gml_Object_obj_torch_snowdin_14d_overworld_yellow_Create_0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gml_Object_obj_torch_snowdin_14d_overworld_yellow_Alarm_0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gml_Object_obj_torch_snowdin_14d_overworld_yellow_Step_0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gml_Object_obj_theorist_snowdin_14d_overworld_yellow_Create_0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gml_Object_obj_theorist_snowdin_14d_overworld_yellow_Step_0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gml_Object_obj_lounger_snowdin_14d_overworld_yellow_Create_0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gml_Object_obj_lounger_snowdin_14d_overworld_yellow_Step_0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gml_Object_obj_background_snowdin_14D_Create_0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gml_Object_obj_background_snowdin_14D_Step_2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gml_Object_obj_micro_hotspring_snowdin_14e_overworld_yellow_Create_0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gml_Object_obj_micro_hotspring_snowdin_14e_overworld_yellow_Step_0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gml_Object_obj_micro_hotspring_snowdin_14e_overworld_yellow_Other_5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gml_Object_obj_battle_enemy_attack_macro_knight_Create_0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gml_Object_obj_battle_enemy_attack_macro_knight_Step_0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gml_Object_obj_battle_enemy_attack_macro_knight_Other_7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gml_Object_obj_battle_enemy_attack_macro_knight_Draw_0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gml_Object_obj_golden_coffee_Create_0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gml_Object_obj_golden_coffee_Step_0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gml_Object_obj_martha_npc_Create_0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gml_Object_obj_martha_npc_Step_0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gml_Object_obj_resort_sign_Create_0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gml_Object_obj_resort_sign_Step_0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gml_Object_obj_martlet_bridge_note_Create_0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gml_Object_obj_martlet_bridge_note_Step_0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gml_Object_obj_martlet_snowdin_16_Create_0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gml_Object_obj_martlet_snowdin_16_Step_0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gml_Object_obj_martlet_snowdin_16_Other_76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gml_Object_obj_battle_enemy_attack_sousborg_flip_items_Create_0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gml_Object_obj_battle_enemy_attack_sousborg_flip_items_Step_0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gml_Object_obj_cutscene_snowdin_16_Create_0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gml_Object_obj_cutscene_snowdin_16_Step_0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gml_Object_obj_bridge_chain_Create_0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gml_Object_obj_bridge_chain_Step_0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gml_Object_obj_bridge_platform_Create_0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gml_Object_obj_bridge_platform_Step_0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gml_Object_obj_compound_silver_Create_0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gml_Object_obj_check_snowdin_16_overworld_yellow_Create_0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gml_Object_obj_check_snowdin_16_overworld_yellow_Step_0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gml_Object_obj_check_snowdin_16_overworld_yellow_Other_5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gml_Object_obj_check_snowdin_10b_overworld_yellow_Create_0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gml_Object_obj_check_snowdin_10b_overworld_yellow_Other_5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gml_Object_obj_check_snowdin_16b_overworld_yellow_Create_0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gml_Object_obj_check_snowdin_16b_overworld_yellow_Step_0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gml_Object_obj_pillow_snowdin_16b_overworld_yellow_Create_0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gml_Object_obj_cranky_snowdin_16_overworld_yellow_Create_0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gml_Object_obj_cranky_snowdin_16_overworld_yellow_Step_0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gml_Object_obj_snowflake_snowdin_16_Create_0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gml_Object_obj_button_puzzle_Create_0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gml_Object_obj_button_puzzle_Step_0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gml_Object_obj_dsboth_snowdin_17_Create_0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gml_Object_obj_dsright_snowdin_17_Create_0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gml_Object_obj_dsleft_snowdin_17_Create_0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gml_Object_obj_snowdin_18_lake_Create_0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gml_Object_obj_snowdin_18_grass_Create_0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gml_Object_obj_snowdin_18_tree_Create_0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gml_Object_obj_snowdin_19_piston_Create_0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gml_Object_obj_snowdin_19_piston_Step_0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gml_Object_obj_snowdin_19_piston_Draw_0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gml_Object_obj_ceroba_attack_bullet_trail_mask_Create_0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gml_Object_obj_ceroba_attack_bullet_trail_mask_Destroy_0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gml_Object_obj_ceroba_attack_bullet_trail_mask_Step_0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gml_Object_obj_ceroba_attack_bullet_trail_mask_Draw_0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gml_Object_obj_battle_enemy_attack_ceroba_black_hole_checker_Create_0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gml_Object_obj_battle_enemy_attack_ceroba_black_hole_checker_Destroy_0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gml_Object_obj_battle_enemy_attack_ceroba_black_hole_checker_Alarm_0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gml_Object_obj_battle_enemy_attack_ceroba_black_hole_checker_Step_0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gml_Object_obj_molten_rock_snowdin_19_Create_0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gml_Object_obj_molten_rock_snowdin_19_Destroy_0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gml_Object_obj_molten_rock_snowdin_19_Alarm_0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gml_Object_obj_molten_rock_snowdin_19_Step_2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gml_Object_obj_molten_rock_snowdin_19_Step_0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gml_Object_obj_molten_rock_snowdin_19_Collision_obj_snowdin_19_piston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gml_Object_obj_molten_rock_snowdin_19_Collision_obj_puzzle_collider_snowdin_19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gml_Object_obj_rock_explode_snowdin_19_Create_0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gml_Object_obj_rock_explode_snowdin_19_Other_7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gml_Object_obj_attack_cycler_feisty_five_Other_10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gml_Object_obj_snowdin_19_woodgate_Create_0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gml_Object_obj_snowdin_19_woodbars_Create_0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gml_Object_obj_snowdin_19_woodbars_Step_0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gml_Object_obj_snowdin_19_icecube_Create_0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gml_Object_obj_snowdin_19_icecube_Alarm_0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gml_Object_obj_snowdin_19_icecube_Step_0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gml_Object_obj_snowdin_19_watermeter_Create_0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gml_Object_obj_snowdin_19_watermeter_Step_0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gml_Object_obj_snowdin_19_lever_overworld_yellow_Create_0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gml_Object_obj_snowdin_19_lever_overworld_yellow_Step_0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gml_Object_obj_fmartlet_meteor_small_Create_0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gml_Object_obj_puzzle_controller_snowdin_19_overworld_yellow_Create_0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gml_Object_obj_puzzle_controller_snowdin_19_overworld_yellow_Alarm_3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gml_Object_obj_puzzle_controller_snowdin_19_overworld_yellow_Alarm_2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gml_Object_obj_puzzle_controller_snowdin_19_overworld_yellow_Alarm_1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gml_Object_obj_puzzle_controller_snowdin_19_overworld_yellow_Alarm_0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gml_Object_obj_puzzle_controller_snowdin_19_overworld_yellow_Step_0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gml_Object_obj_snowdin_lamp_Create_0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gml_Object_obj_chem_05_cabinets_Step_0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gml_Object_obj_snowdin_bench_Create_0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gml_Object_obj_snowdin_20_pancake_Create_0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gml_Object_obj_snowdin_20_pancake_Step_0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gml_Object_obj_martlet_station_snowdin_21_overworld_yellow_Create_0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gml_Object_obj_trigger_snowdin_21_Create_0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gml_Object_obj_trigger_snowdin_21_Step_0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gml_Object_obj_trigger_snowdin_21_Collision_obj_pl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gml_Object_obj_trigger_snowdin_21_geno_Create_0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gml_Object_obj_trigger_snowdin_21_geno_Collision_obj_pl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gml_Object_obj_martlet_snowdin_21_Alarm_2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gml_Object_obj_martlet_snowdin_21_Alarm_1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gml_Object_obj_martlet_snowdin_21_Alarm_0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gml_Object_obj_martlet_snowdin_21_Other_76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gml_Object_obj_martlet_snowdin_21_geno_Create_0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gml_Object_obj_martlet_snowdin_21_geno_Alarm_1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gml_Object_obj_martlet_snowdin_21_geno_Alarm_0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gml_Object_obj_martlet_snowdin_21_geno_Step_0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gml_Object_obj_martlet_snowdin_21_geno_Other_76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gml_Object_obj_snowdin_21_bell_Step_0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gml_Object_obj_raft_snowdin_22_Create_0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gml_Object_obj_raft_snowdin_22_Alarm_0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gml_Object_obj_raft_snowdin_22_Step_0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gml_Object_obj_martlet_snowdin_22_Other_76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gml_Object_obj_flowey_snowdin_22_Create_0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gml_Object_obj_flowey_snowdin_22_Step_0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gml_Object_obj_room_controller_snowdin_22_Create_0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gml_Object_obj_room_controller_snowdin_22_Step_0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gml_Object_obj_room_controller_snowdin_22_Other_5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gml_Object_obj_npc_clover_snowdin_22_Create_0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gml_Object_obj_npc_clover_snowdin_22_Alarm_0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gml_Object_obj_npc_clover_snowdin_22_Step_0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gml_Object_obj_npc_clover_snowdin_22_Other_10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gml_Object_obj_npc_clover_snowdin_22_Draw_0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gml_Object_obj_snowdin_end_transition_Create_0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gml_Object_obj_snowdin_end_transition_Alarm_0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gml_Object_obj_snowdin_end_transition_Other_4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gml_Object_obj_snowdin_end_transition_Draw_64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gml_Object_obj_raft_interacter_Create_0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gml_Object_obj_raft_interacter_Step_0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gml_Object_obj_factory_03_furnace_light_Create_0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gml_Object_obj_factory_03_furnace_light_Step_0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gml_Object_obj_factory_03_furnace_light_Other_7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gml_Object_obj_factory_03_furnace_light_Draw_0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gml_Object_obj_hec_overworld_Create_0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gml_Object_obj_hec_overworld_Step_0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gml_Object_obj_snowdin_water_ripples_north_overworld_yellow_Create_0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gml_Object_obj_snowdin_water_ripples_north_overworld_yellow_Step_0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gml_Object_obj_battle_enemy_attack_martlet_ff_2_final_feather_Create_0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gml_Object_obj_battle_enemy_attack_martlet_ff_2_final_feather_Destroy_0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gml_Object_obj_battle_enemy_attack_martlet_ff_2_final_feather_Step_2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gml_Object_obj_battle_enemy_attack_martlet_ff_2_final_feather_Step_0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gml_Object_obj_battle_enemy_attack_martlet_ff_2_final_feather_Draw_0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gml_Object_obj_snowdin_water_ripples_overworld_yellow_Create_0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gml_Object_obj_snowdin_water_ripples_overworld_yellow_Step_0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gml_Object_obj_vignette_Draw_74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gml_Object_obj_water_collider_Create_0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gml_Object_obj_water_master_Create_0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gml_Object_obj_water_master_Step_0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gml_Object_obj_water_master_Other_5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gml_Object_obj_raft_cutscene_Create_0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gml_Object_obj_raft_cutscene_Step_0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gml_Object_obj_raft_cutscene_Other_0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gml_Object_obj_raft_cutscene_Other_76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gml_Object_obj_raft_cutscene_Draw_0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gml_Object_obj_aviator_waterfall_overworld_yellow_Create_0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gml_Object_obj_aviator_waterfall_overworld_yellow_Other_7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gml_Object_obj_waterfall_clover_sit_Create_0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gml_Object_obj_waterfall_clover_sit_Step_0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gml_Object_obj_waterfall_background_Create_0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gml_Object_obj_waterfall_background_Step_0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gml_Object_obj_waterfall_background_Draw_0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gml_Object_obj_waterfall_foreground_Create_0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gml_Object_obj_waterfall_foreground_Step_0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gml_Object_obj_waterfall_foreground_Other_5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gml_Object_obj_waterfall_foreground_Draw_0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gml_Object_obj_waterfall_martlet_Create_0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gml_Object_obj_waterfall_martlet_Step_0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gml_Object_obj_hotland_parallax_Create_0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gml_Object_obj_hotland_parallax_Step_0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gml_Object_obj_steamworks_31_door_left_Create_0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gml_Object_obj_steamworks_31_door_left_Step_0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gml_Object_obj_steamworks_31_door_left_Other_7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gml_Object_obj_hotland2_water_draw_Create_0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gml_Object_obj_hotland2_water_draw_Draw_0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gml_Object_obj_hotland2_draw_Create_0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gml_Object_obj_hotland2_draw_Step_0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gml_Object_obj_hotland2_draw_Draw_0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gml_Object_obj_cave_draw_Create_0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gml_Object_obj_cave_draw_Alarm_0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gml_Object_obj_cave_draw_Step_0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gml_Object_obj_cave_draw_Draw_0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gml_Object_obj_cave_collider_Create_0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gml_Object_obj_cave_collider_Collision_obj_aviator_waterfall_overworld_yellow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gml_Object_obj_cave_screenshake_Create_0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gml_Object_obj_cave_screenshake_Step_0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gml_Object_obj_cave_end_transition_Create_0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gml_Object_obj_cave_end_transition_Alarm_0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gml_Object_obj_cave_end_transition_Step_0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gml_Object_obj_cave_end_transition_Other_4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gml_Object_obj_cave_end_transition_Draw_64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gml_Object_obj_hotland_roof_light_controller_Create_0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gml_Object_obj_hotland_roof_light_controller_Step_0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gml_Object_obj_hotland_roof_light_controller_Draw_0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gml_Object_obj_dark_flowey_Step_0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gml_Object_obj_clover_sleep_cave_Create_0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gml_Object_obj_clover_sleep_cave_Step_0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gml_Object_obj_clover_sleep_cave_Draw_0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gml_Object_obj_floweytrigger_dunes2_Create_0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gml_Object_obj_floweytrigger_dunes2_Collision_obj_pl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gml_Object_obj_flowey_dunes2_Create_0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gml_Object_obj_flowey_dunes2_Step_0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gml_Object_obj_flowey_dunes2_Other_7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gml_Object_obj_chest_dunes2_Create_0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gml_Object_obj_chest_dunes2_Step_0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gml_Object_obj_mansion_office_workstation_Step_0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gml_Object_obj_dunes_4_controller_Other_4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gml_Object_obj_collider_dynamic_Create_0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gml_Object_obj_collider_dynamic_Step_0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gml_Object_obj_mail_station_dunes_05_Create_0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gml_Object_obj_mail_station_dunes_05_Step_0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gml_Object_obj_flowey_battle_phase_2_weakpoint_vines_Create_0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gml_Object_obj_flowey_battle_phase_2_weakpoint_vines_Step_0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gml_Object_obj_flowey_battle_phase_2_weakpoint_vines_Other_76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gml_Object_obj_packing_peanuts_Create_0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gml_Object_obj_packing_peanuts_Step_0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gml_Object_obj_attack_ace_cards_controller_Create_0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gml_Object_obj_attack_ace_cards_controller_Destroy_0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gml_Object_obj_attack_ace_cards_controller_Step_0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gml_Object_obj_battle_enemy_attack_spawner_asgore_hands_Create_0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gml_Object_obj_battle_enemy_attack_spawner_asgore_hands_Destroy_0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gml_Object_obj_flint_Create_0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gml_Object_obj_flint_Step_0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gml_Object_obj_sandstorm_controller_Create_0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gml_Object_obj_sandstorm_controller_Alarm_0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gml_Object_obj_sandstorm_controller_Step_0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gml_Object_obj_sandstorm_controller_Other_5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gml_Object_obj_sandstorm_controller_Draw_73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gml_Object_obj_battle_enemy_attack_energy_balls_spin_creator_corrupt_Create_0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gml_Object_obj_battle_enemy_attack_energy_balls_spin_creator_corrupt_Destroy_0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gml_Object_obj_battle_enemy_attack_energy_balls_spin_creator_corrupt_Alarm_0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gml_Object_obj_battle_enemy_attack_energy_balls_spin_creator_corrupt_Step_0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gml_Object_obj_tntman_dunes_06_Create_0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gml_Object_obj_tntman_dunes_06_Step_0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gml_Object_obj_npc_sandstorm_Create_0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gml_Object_obj_npc_sandstorm_Step_0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gml_Object_obj_battle_enemy_attack_fpellets_simple_Create_0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gml_Object_obj_battle_enemy_attack_fpellets_simple_Step_0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gml_Object_obj_battle_enemy_attack_fpellets_simple_Draw_0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gml_Object_obj_npc_owen_tied_Create_0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gml_Object_obj_dunes_06_cave_entrance_Create_0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gml_Object_obj_tntman_dunes_06b_Create_0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gml_Object_obj_tntman_dunes_06b_Step_0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gml_Object_obj_microfroggits_dunes_06b_Create_0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gml_Object_obj_microfroggits_dunes_06b_Step_0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gml_Object_obj_golden_cactus_Create_0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gml_Object_obj_golden_cactus_Step_0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gml_Object_obj_dunes_7_controller_Create_0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gml_Object_obj_dunes_7_controller_Step_0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gml_Object_obj_dunes_7_controller_Other_4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gml_Object_obj_attack_mooch_coin_rain_Create_0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gml_Object_obj_attack_mooch_coin_rain_Step_0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gml_Object_obj_attack_mooch_coin_rain_Other_0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gml_Object_obj_attack_mooch_coin_rain_Draw_0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gml_Object_obj_storm_fan_Create_0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gml_Object_obj_storm_fan_Step_0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gml_Object_obj_fan_fan_dunes_7_Create_0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gml_Object_obj_fan_fan_dunes_7_Step_0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gml_Object_obj_fmartlet_2_spawner_blocks_2_Create_0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gml_Object_obj_fmartlet_2_spawner_blocks_2_Destroy_0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gml_Object_obj_fmartlet_2_spawner_blocks_2_Step_0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gml_Object_obj_screenshake_Create_0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gml_Object_obj_screenshake_Step_0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gml_Object_obj_dunes_08b_room_controller_Create_0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gml_Object_obj_dunes_08b_room_controller_Step_0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gml_Object_obj_dunes_08b_mo_Create_0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gml_Object_obj_dunes_08b_mo_Step_0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gml_Object_obj_dunes_08b_dispenser_Create_0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gml_Object_obj_dunes_08b_dispenser_Step_0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gml_Object_obj_dunes_08b_dispenser_Other_0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gml_Object_obj_dunes_08b_dispenser_Draw_0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gml_Object_obj_factory_02_conveyor_belt_panel_2_Create_0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gml_Object_obj_factory_02_conveyor_belt_panel_2_Step_0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gml_Object_obj_dunes_08b_stand_Create_0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gml_Object_part_steam_mo_Create_0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gml_Object_part_steam_mo_Destroy_0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gml_Object_part_steam_mo_Alarm_1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gml_Object_part_steam_mo_Alarm_0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gml_Object_part_steam_mo_Step_0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gml_Object_part_steam_mo_Other_5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gml_Object_obj_dunes_08b_mo_tarp_Create_0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gml_Object_obj_dunes_08b_mo_tarp_Alarm_0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gml_Object_obj_dunes_08b_mo_tarp_Draw_0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gml_Object_obj_dunes_08b_mo_bucket_Create_0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gml_Object_obj_dunes_08b_mo_bucket_Step_0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gml_Object_obj_first_tumbleweed_Create_0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gml_Object_obj_first_tumbleweed_Alarm_1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gml_Object_obj_first_tumbleweed_Alarm_0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gml_Object_obj_first_tumbleweed_Step_0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gml_Object_obj_dunes_tumbleweed_Create_0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gml_Object_obj_dunes_tumbleweed_Step_0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gml_Object_obj_flowey_battle_phase_2_lowpoly_hspike_Create_0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gml_Object_obj_flowey_battle_phase_2_lowpoly_hspike_Step_0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gml_Object_obj_tumbleweed_spawner_Create_0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gml_Object_obj_tumbleweed_spawner_Step_0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gml_Object_obj_sorter_chimney_Create_0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gml_Object_obj_factory_02_conveyor_belt_panel_Create_0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gml_Object_obj_factory_02_conveyor_belt_panel_Step_0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gml_Object_obj_sorter_rocks_Create_0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gml_Object_obj_sorter_rocks_Step_0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gml_Object_obj_steamworks_21b_vent_Create_0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gml_Object_obj_steamworks_21b_vent_Step_0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gml_Object_obj_steamworks_21b_vent_Other_5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gml_Object_obj_steamworks_21b_vent_Draw_64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gml_Object_obj_sorter_exit_overlay_Create_0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gml_Object_obj_sorter_exit_Create_0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gml_Object_obj_rock_sorter_Create_0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gml_Object_obj_rock_sorter_Step_0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gml_Object_obj_rock_sorter_Other_5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gml_Object_obj_npc_miner_red_Create_0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gml_Object_obj_npc_miner_red_Step_0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gml_Object_obj_battle_enemy_attack_goosic_speaker_generator_Create_0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gml_Object_obj_battle_enemy_attack_goosic_speaker_generator_Destroy_0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gml_Object_obj_battle_enemy_attack_goosic_speaker_generator_Alarm_0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gml_Object_obj_battle_enemy_attack_goosic_speaker_generator_Alarm_1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gml_Object_obj_battle_enemy_attack_goosic_speaker_generator_Alarm_2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gml_Object_obj_battle_enemy_attack_goosic_speaker_generator_Alarm_3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gml_Object_obj_battle_enemy_attack_goosic_speaker_generator_Step_0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gml_Object_obj_battle_enemy_attack_goosic_speaker_generator_Other_5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gml_Object_obj_dunes_10_pebbles_fall_Create_0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gml_Object_obj_dunes_10_pebbles_fall_Alarm_0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gml_Object_obj_dunes_10_pebbles_fall_Step_0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gml_Object_obj_screenshake_player_Create_0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gml_Object_obj_screenshake_player_Destroy_0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gml_Object_obj_screenshake_player_Alarm_0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gml_Object_obj_screenshake_player_Step_0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gml_Object_obj_screenshake_player_Other_5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gml_Object_obj_dunes_10_controller_Create_0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gml_Object_obj_dunes_10_controller_Step_0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gml_Object_obj_dunes_10_controller_Other_5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gml_Object_obj_battle_enemy_attack_goosic_disk_Create_0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gml_Object_obj_battle_enemy_attack_goosic_disk_Destroy_0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gml_Object_obj_battle_enemy_attack_goosic_disk_Alarm_0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gml_Object_obj_battle_enemy_attack_goosic_disk_Alarm_1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gml_Object_obj_battle_enemy_attack_goosic_disk_Step_0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gml_Object_obj_battle_enemy_attack_goosic_disk_Draw_0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gml_Object_obj_east_mines_Create_0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gml_Object_obj_compound_astatine_Create_0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gml_Object_obj_dunes_11_cubbies_Create_0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gml_Object_obj_dunes_11_cubbies_Step_0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gml_Object_obj_dunes_11_steel_buckle_Create_0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gml_Object_obj_dunes_12_elevator_Create_0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gml_Object_obj_dunes_12_elevator_Step_0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gml_Object_obj_npc_clover_dunes_12_Create_0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gml_Object_obj_npc_clover_dunes_12_Alarm_0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gml_Object_obj_npc_clover_dunes_12_Step_0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gml_Object_obj_npc_clover_dunes_12_Other_5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gml_Object_obj_npc_clover_dunes_12_Draw_0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gml_Object_obj_stresso_elevator_Create_0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gml_Object_obj_stresso_elevator_Alarm_0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gml_Object_obj_stresso_elevator_Step_0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gml_Object_obj_elevator_controller_Create_0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gml_Object_obj_elevator_controller_Alarm_3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gml_Object_obj_elevator_controller_Alarm_2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gml_Object_obj_elevator_controller_Alarm_1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gml_Object_obj_elevator_controller_Alarm_0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gml_Object_obj_elevator_controller_Step_0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gml_Object_obj_elevator_controller_Other_5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gml_Object_obj_elevator_controller_Other_4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gml_Object_obj_elevator_controller_Draw_0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gml_Object_obj_npc_clover_dunes_13_Create_0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gml_Object_obj_npc_clover_dunes_13_Step_0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gml_Object_obj_npc_clover_dunes_13_Draw_0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gml_Object_obj_dunes_13_elevator_Create_0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gml_Object_obj_dunes_13_elevator_Step_0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gml_Object_obj_piece_clover_scan_Create_0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gml_Object_obj_piece_clover_scan_Alarm_0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gml_Object_obj_piece_clover_scan_Step_0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gml_Object_obj_piece_clover_scan_Draw_0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gml_Object_obj_menu_murder_Create_0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gml_Object_obj_menu_murder_Alarm_0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gml_Object_obj_menu_murder_Alarm_1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gml_Object_obj_menu_murder_Step_0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gml_Object_obj_menu_murder_Draw_0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gml_Object_obj_stresso_dunes_13_Create_0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gml_Object_obj_stresso_dunes_13_Step_0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gml_Object_obj_mc_puzzle_controller_Create_0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gml_Object_obj_mc_puzzle_controller_Step_0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gml_Object_obj_tracks_parent_Create_0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gml_Object_obj_corner_track_Create_0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gml_Object_obj_corner_track_Step_0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gml_Object_obj_straight_track_Create_0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gml_Object_obj_straight_track_Step_0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gml_Object_obj_heart_battle_menu_effect_axis_geno_twitch_Create_0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gml_Object_obj_heart_battle_menu_effect_axis_geno_twitch_Step_0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gml_Object_obj_mc_rail_bumper_Create_0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gml_Object_obj_mc_rail_barrier_Create_0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gml_Object_obj_battle_enemy_attack_martlet_feather_circle_final_target_1_axis_Create_0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gml_Object_obj_battle_enemy_attack_martlet_feather_circle_final_target_1_axis_Step_2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gml_Object_obj_battle_enemy_attack_martlet_feather_circle_final_target_1_axis_Draw_0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gml_Object_obj_mc_button_Create_0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gml_Object_obj_mc_button_Step_0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gml_Object_obj_mc_pressure_pad_Create_0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gml_Object_obj_mc_pressure_pad_Alarm_0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gml_Object_obj_mc_cart_Create_0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gml_Object_obj_mc_cart_Alarm_1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gml_Object_obj_mc_cart_Alarm_0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gml_Object_obj_mc_cart_Step_0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gml_Object_obj_mc_directional_arrow_Create_0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gml_Object_obj_mc_directional_arrow_Step_0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gml_Object_obj_mc_path_blocker_Create_0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gml_Object_obj_miner_helmet_Create_0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gml_Object_obj_miner_helmet_Step_0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gml_Object_obj_dunes_small_boulders_Create_0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gml_Object_obj_dunes_small_boulders_Step_0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gml_Object_obj_ceroba_attack_ribbon_base_destroy_Create_0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gml_Object_obj_ceroba_attack_ribbon_base_destroy_Step_0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gml_Object_obj_ceroba_attack_ribbon_base_destroy_Draw_0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gml_Object_obj_quote_battle_ceroba_flashback_01_Create_0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gml_Object_obj_quote_battle_ceroba_flashback_01_Step_0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gml_Object_obj_quote_battle_ceroba_flashback_01_Draw_0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gml_Object_obj_dunes_boulders_Create_0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gml_Object_obj_dunes_boulders_Alarm_0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gml_Object_obj_dunes_boulders_Step_0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gml_Object_obj_dunes_boulders_shadow_Create_0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gml_Object_obj_dunes_boulder_zone_Create_0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gml_Object_obj_dunes_boulder_zone_Alarm_0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gml_Object_obj_dunes_boulder_zone_Other_5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gml_Object_obj_dunes_boulder_point_Create_0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gml_Object_obj_dunes_boulder_point_Alarm_0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gml_Object_obj_credits_intermission_ripple_Create_0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gml_Object_obj_credits_intermission_ripple_Step_0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gml_Object_obj_credits_intermission_ripple_Other_7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gml_Object_obj_dunes_18_dynamic_music_Create_0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gml_Object_obj_dunes_18_dynamic_music_Other_5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gml_Object_obj_dunes_18_dynamic_music_Other_4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gml_Object_obj_dunes_19_bookshelf_Create_0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gml_Object_obj_dunes_19_bookshelf_Step_0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gml_Object_obj_player_cart_Create_0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gml_Object_obj_player_cart_Alarm_1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gml_Object_obj_player_cart_Alarm_0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gml_Object_obj_player_cart_Step_2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gml_Object_obj_player_cart_Other_5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gml_Object_obj_player_cart_Other_4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gml_Object_obj_player_cart_Draw_0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gml_Object_obj_npc_clover_dunes_20_Create_0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gml_Object_obj_npc_clover_dunes_20_Alarm_0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gml_Object_obj_npc_clover_dunes_20_Step_0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gml_Object_obj_npc_clover_dunes_20_Draw_0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gml_Object_obj_cutscene_steamworks_18_post_froggit_Create_0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gml_Object_obj_cutscene_steamworks_18_post_froggit_Step_0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gml_Object_obj_martlet_fly_away_cart_Create_0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gml_Object_obj_martlet_fly_away_cart_Step_0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gml_Object_obj_martlet_fly_away_cart_Other_7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gml_Object_obj_martlet_fly_away_cart_Other_76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gml_Object_obj_martlet_fly_away_cart_Draw_0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gml_Object_obj_steamworks_33_cutscene_pacifist_Create_0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gml_Object_obj_steamworks_33_cutscene_pacifist_Step_0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gml_Object_obj_minecart_ride_Create_0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gml_Object_obj_minecart_ride_Step_0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gml_Object_obj_minecart_ride_Draw_0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gml_Object_obj_player_cart_2_Create_0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gml_Object_obj_player_cart_2_Step_0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gml_Object_obj_player_cart_2_Other_5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gml_Object_obj_battle_enemy_attack_goosic_speaker_Create_0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gml_Object_obj_battle_enemy_attack_goosic_speaker_Step_0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gml_Object_obj_gemwall_Create_0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gml_Object_obj_npc_backtrack_theorist_Create_0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gml_Object_obj_npc_backtrack_theorist_Step_0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gml_Object_obj_player_cart_3_Create_0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gml_Object_obj_player_cart_3_Step_0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gml_Object_obj_player_cart_3_Draw_0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gml_Object_obj_mc_puzzle_controller_2_Create_0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gml_Object_obj_mc_puzzle_controller_2_Step_0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gml_Object_obj_clover_minesjump_Create_0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gml_Object_obj_clover_minesjump_Step_0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gml_Object_obj_clover_minesjump_Draw_0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gml_Object_obj_martlet_fly_in_cart_Create_0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gml_Object_obj_martlet_fly_in_cart_Step_0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gml_Object_obj_martlet_fly_in_cart_Draw_0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gml_Object_obj_fruitcake_Create_0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gml_Object_obj_fruitcake_Step_0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gml_Object_obj_pulley_elevator_Create_0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gml_Object_obj_pulley_elevator_Alarm_0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gml_Object_obj_pulley_elevator_Alarm_1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gml_Object_obj_pulley_elevator_Step_0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gml_Object_obj_pulley_elevator_Other_4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gml_Object_obj_pulley_elevator_Draw_0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gml_Object_obj_npc_clover_dunes_24_Create_0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gml_Object_obj_npc_clover_dunes_24_Alarm_0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gml_Object_obj_npc_clover_dunes_24_Step_0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gml_Object_obj_npc_clover_dunes_24_Draw_0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gml_Object_obj_steamworks_36_chute_Create_0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gml_Object_obj_steamworks_36_chute_Step_0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gml_Object_obj_steamworks_36_chute_Other_7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gml_Object_obj_pulley_elevator_bottom_Create_0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gml_Object_obj_pulley_elevator_bottom_Step_2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gml_Object_obj_elevator_propeller_Create_0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gml_Object_obj_elevator_propeller_Step_0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gml_Object_obj_mountain_top_background_dunes_25_Create_0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gml_Object_obj_mountain_top_background_dunes_25_Draw_0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gml_Object_obj_battle_enemy_attack_jandroid_soap_collider_Create_0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gml_Object_obj_battle_enemy_attack_jandroid_soap_collider_Destroy_0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gml_Object_obj_battle_enemy_attack_jandroid_soap_collider_Step_2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gml_Object_obj_battle_enemy_attack_jandroid_soap_collider_Step_0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gml_Object_obj_battle_enemy_attack_jandroid_soap_collider_Other_10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gml_Object_obj_attack_cycler_martlet_final_Other_10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gml_Object_obj_mountain_top_background_dunes_25b_Create_0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gml_Object_obj_mountain_top_background_dunes_25b_Draw_0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gml_Object_obj_boulder_machine_Create_0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gml_Object_obj_boulder_machine_Alarm_0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gml_Object_obj_boulder_machine_Other_5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gml_Object_obj_boulders_dunes_25b_Create_0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gml_Object_obj_boulders_dunes_25b_Alarm_0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gml_Object_obj_boulders_dunes_25b_Step_0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gml_Object_obj_flowey_battle_phase_2_controller_paper_Create_0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gml_Object_obj_flowey_battle_phase_2_controller_paper_Destroy_0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gml_Object_obj_flowey_battle_phase_2_controller_paper_Alarm_0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gml_Object_obj_flowey_battle_phase_2_controller_paper_Step_0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gml_Object_obj_martlet_attack_talon_Other_7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gml_Object_obj_dunes_25b_gilbert_Create_0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gml_Object_obj_dunes_25b_gilbert_Step_0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gml_Object_obj_mountain_top_background_dunes_26_Create_0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gml_Object_obj_mountain_top_background_dunes_26_Draw_0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gml_Object_obj_dunes_26_controller_Create_0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gml_Object_obj_dunes_26_controller_Step_0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gml_Object_obj_dunes_26_maraca_shake_Create_0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gml_Object_obj_dunes_26_maraca_shake_Step_0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gml_Object_obj_battle_enemy_attack_goosic_speaker_note_Create_0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gml_Object_obj_battle_enemy_attack_goosic_speaker_note_Draw_0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gml_Object_obj_dunes_26_bailador_Create_0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gml_Object_obj_dunes_26_bailador_Step_0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gml_Object_obj_flowey_1_attack_surround_pellets_creator_Create_0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gml_Object_obj_flowey_1_attack_surround_pellets_creator_Destroy_0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gml_Object_obj_flowey_1_attack_surround_pellets_creator_Alarm_0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gml_Object_obj_flowey_1_attack_surround_pellets_creator_Alarm_1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gml_Object_obj_flowey_1_attack_surround_pellets_creator_Step_0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gml_Object_obj_dunes_26_dancepad_Create_0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gml_Object_obj_dunes_26_dancepad_Step_0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gml_Object_obj_dimensional_satchel_Create_0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gml_Object_obj_dimensional_satchel_Step_0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gml_Object_obj_playground_swing_Create_0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gml_Object_obj_playground_swing_Step_0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gml_Object_obj_steamworks_35_in_battle_cutscene_4_Create_0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gml_Object_obj_steamworks_35_in_battle_cutscene_4_Step_0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gml_Object_obj_steamworks_35_in_battle_cutscene_4_Draw_73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gml_Object_obj_playground_minecart_Create_0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gml_Object_obj_playground_minecart_Alarm_0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gml_Object_obj_playground_minecart_Step_0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gml_Object_obj_steamworks_31_door_Create_0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gml_Object_obj_steamworks_31_door_Step_0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gml_Object_obj_steamworks_31_door_Other_7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gml_Object_obj_kanakofriend_Create_0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gml_Object_obj_kanakofriend_Step_0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gml_Object_obj_swing_interact_Create_0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gml_Object_obj_swing_interact_Alarm_0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gml_Object_obj_swing_interact_Step_0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gml_Object_obj_sale_poster_Create_0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gml_Object_obj_sale_poster_Alarm_0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gml_Object_obj_sale_poster_Step_0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gml_Object_obj_opening_hours_Step_0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gml_Object_obj_giftshop_table_Create_0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gml_Object_obj_fmartlet_spawner_martlet_glass_Create_0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gml_Object_obj_fmartlet_spawner_martlet_glass_Destroy_0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gml_Object_obj_fmartlet_spawner_martlet_glass_Step_0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gml_Object_obj_giftshop_drawer_Create_0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gml_Object_obj_giftshop_mug_Create_0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gml_Object_obj_giftshop_mug_Step_0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gml_Object_obj_flower_girls_trigger_Create_0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gml_Object_obj_flower_girls_trigger_Collision_obj_pl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gml_Object_obj_npc_salloon_card2_Create_0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gml_Object_obj_npc_salloon_card2_Step_0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gml_Object_obj_foreteller_npc_Create_0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gml_Object_obj_foreteller_npc_Alarm_1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gml_Object_obj_foreteller_npc_Alarm_0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gml_Object_obj_foreteller_npc_Step_0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gml_Object_obj_sousborg_shard_destroy_Create_0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gml_Object_obj_npc_drinki_Create_0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gml_Object_obj_red_dunes_30_Create_0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gml_Object_obj_red_dunes_30_Step_0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gml_Object_obj_npc_aunt_glover_dunes_30_Create_0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gml_Object_obj_npc_aunt_glover_dunes_30_Step_0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gml_Object_obj_npc_cactony_dunes_30_Create_0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gml_Object_obj_npc_cactony_dunes_30_Step_0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gml_Object_obj_npc_spider_dunes_30_Create_0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gml_Object_obj_npc_spider_dunes_30_Step_0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gml_Object_obj_factory_02_numpad_overlay_Create_0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gml_Object_obj_factory_02_numpad_overlay_Step_0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gml_Object_obj_npc_frostermit_dunes_30_Create_0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gml_Object_obj_npc_frostermit_dunes_30_Step_0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gml_Object_obj_npc_rock_man_Create_0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gml_Object_obj_npc_rock_man_Step_0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gml_Object_obj_knockable_door_dunes_30_Create_0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gml_Object_obj_knockable_door_dunes_30_Step_0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gml_Object_obj_green_pants_dunes_30_Create_0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gml_Object_obj_green_pants_dunes_30_Step_0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gml_Object_obj_dunes_30_sapling_Create_0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gml_Object_obj_dunes_30_sapling_Step_0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gml_Object_obj_axis_attack_controller_parent_Step_2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gml_Object_obj_oasis_welcome_sign_Create_0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gml_Object_obj_dunes_30b_gate_Create_0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gml_Object_obj_heart_battle_menu_effect_axis_geno_Create_0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gml_Object_obj_heart_battle_menu_effect_axis_geno_Step_0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gml_Object_obj_dunes_29b_controller_Create_0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gml_Object_obj_dunes_29b_controller_Step_0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gml_Object_obj_flowey_battle_phase_2_transition_Create_0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gml_Object_obj_flowey_battle_phase_2_transition_Alarm_0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gml_Object_obj_flowey_battle_phase_2_transition_Alarm_1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gml_Object_obj_flowey_battle_phase_2_transition_Step_0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gml_Object_obj_flowey_battle_phase_2_transition_Draw_64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gml_Object_obj_guardener_guy_a_flintlock_Create_0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gml_Object_obj_guardener_guy_a_flintlock_Step_0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gml_Object_obj_dunes_32_flowey_Create_0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gml_Object_obj_dunes_32_flowey_Step_0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gml_Object_obj_dunes_32_flowey_Other_7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gml_Object_obj_martlet_dunes_32_Create_0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gml_Object_obj_martlet_dunes_32_Step_0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gml_Object_obj_npc_big_cactus_Create_0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gml_Object_obj_npc_big_cactus_Step_0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gml_Object_obj_wishing_well_Create_0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gml_Object_obj_wishing_well_Step_0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gml_Object_obj_npc_bartender_geno_Create_0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gml_Object_obj_npc_bartender_geno_Step_0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gml_Object_obj_hotel_shop_body_Create_0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gml_Object_obj_dunes_35b_bird_Create_0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gml_Object_obj_dunes_35b_bird_Step_0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gml_Object_obj_dunes_35b_clerk_Create_0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gml_Object_obj_dunes_35b_clerk_Step_0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gml_Object_obj_factory_03_furnace_Create_0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gml_Object_obj_factory_03_furnace_Alarm_0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gml_Object_obj_factory_03_furnace_Step_0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gml_Object_obj_factory_03_furnace_Other_7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gml_Object_obj_factory_03_furnace_Draw_0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gml_Object_obj_flowey_battle_phase_2_lowpoly_vspike_dead_Create_0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gml_Object_obj_flowey_battle_phase_2_lowpoly_vspike_dead_Other_7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gml_Object_obj_dunes_35b_gamer_Create_0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gml_Object_obj_dunes_35b_gamer_Step_0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gml_Object_obj_dunes_35b_dynamic_music_Create_0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gml_Object_obj_dunes_35b_dynamic_music_Step_0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gml_Object_obj_dunes_35b_dynamic_music_Other_5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gml_Object_obj_dunes_29b_controller_neutral_geno_Create_0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gml_Object_obj_dunes_29b_controller_neutral_geno_Step_0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gml_Object_obj_dunes_29b_controller_neutral_geno_Other_5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gml_Object_obj_dunes_35b_mew_arcade_machine_Create_0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gml_Object_obj_dunes_35b_mew_arcade_machine_Step_0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gml_Object_obj_wild_east_wagon_Create_0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gml_Object_obj_wild_east_wagon_Step_0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gml_Object_obj_dunes_37_couch_Create_0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gml_Object_obj_dunes_37_couch_Alarm_0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gml_Object_obj_dunes_37_couch_Alarm_1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gml_Object_obj_dunes_37_couch_Step_0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gml_Object_obj_big_boss_Create_0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gml_Object_obj_big_boss_Step_0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gml_Object_obj_miner_bryan_Create_0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gml_Object_obj_miner_bryan_Alarm_0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gml_Object_obj_miner_bryan_Step_0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gml_Object_obj_flowey_battle_phase_2_vine_spinny_Create_0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gml_Object_obj_flowey_battle_phase_2_vine_spinny_Step_0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gml_Object_obj_miner_receptionist_Create_0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gml_Object_obj_miner_receptionist_Step_0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gml_Object_obj_battle_enemy_attack_ceroba_phase_2_shield_bells_attack_Step_0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gml_Object_obj_noteblock_head_hotland_Create_0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gml_Object_obj_noteblock_head_hotland_Step_0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gml_Object_obj_miner_red_Create_0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gml_Object_obj_miner_red_Step_0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gml_Object_obj_battle_enemy_attack_bigfrog_villainfly_Create_0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gml_Object_obj_battle_enemy_attack_bigfrog_villainfly_Alarm_0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gml_Object_obj_battle_enemy_attack_bigfrog_villainfly_Alarm_1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gml_Object_obj_miner_snake_Create_0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gml_Object_obj_miner_snake_Alarm_0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gml_Object_obj_miner_snake_Step_0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gml_Object_obj_miner_snake_Draw_0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gml_Object_obj_miner_stable_Create_0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gml_Object_obj_miner_stable_Step_0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gml_Object_obj_room_controller_mansion_study_Create_0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gml_Object_obj_room_controller_mansion_study_Step_0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gml_Object_obj_room_controller_mansion_study_Draw_0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gml_Object_obj_miner_tall_Create_0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gml_Object_obj_miner_tall_Step_0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gml_Object_obj_heart_yellow_shot_destroy_Other_7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gml_Object_obj_miner_uwu_Create_0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gml_Object_obj_miner_uwu_Step_0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gml_Object_obj_smokey_Create_0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gml_Object_obj_smokey_Step_0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gml_Object_obj_stresso_Create_0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gml_Object_obj_stresso_Alarm_0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gml_Object_obj_stresso_Step_0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gml_Object_obj_kevin_happy_Create_0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gml_Object_obj_kevin_happy_Step_0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gml_Object_obj_miner_giftshopper_Create_0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gml_Object_obj_miner_giftshopper_Alarm_0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gml_Object_obj_miner_giftshopper_Step_0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gml_Object_obj_utslime_Create_0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gml_Object_obj_utslime_Step_0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gml_Object_obj_miner_slime_Create_0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gml_Object_obj_miner_slime_Step_0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gml_Object_obj_hospital_dynamic_music_Create_0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gml_Object_obj_hospital_dynamic_music_Other_5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gml_Object_obj_wild_east_hospital_controller_Create_0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gml_Object_obj_dunes_37_hospital_bed_Create_0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gml_Object_obj_steamworks_38_overlay_Create_0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gml_Object_obj_steamworks_38_overlay_Alarm_0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gml_Object_obj_wild_east_jail_controller_Create_0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gml_Object_obj_jail_dynamic_music_Create_0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gml_Object_obj_jail_dynamic_music_Other_5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gml_Object_obj_npc_kangarufus_break_6_Create_0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gml_Object_obj_npc_kangarufus_break_6_Step_0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gml_Object_obj_npc_cardguy_Create_0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gml_Object_obj_npc_cardguy_Step_0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gml_Object_obj_npc_cardguy_table_Create_0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gml_Object_obj_npc_martlet_jail_Create_0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gml_Object_obj_npc_martlet_jail_Step_0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gml_Object_obj_npc_doctor_Create_0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gml_Object_obj_npc_doctor_Step_0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gml_Object_obj_npc_sleepo_Create_0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gml_Object_obj_npc_sleepo_Alarm_0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gml_Object_obj_npc_sleepo_Step_0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gml_Object_obj_npc_sleepo_z_Create_0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gml_Object_obj_npc_sleepo_z_Step_0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gml_Object_obj_npc_sleepo_z_Draw_0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gml_Object_obj_quote_battle_feisty_four_parent_Draw_0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gml_Object_obj_steamworks_29_route_determine_Create_0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gml_Object_obj_npc_ace_break_1_Create_0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gml_Object_obj_npc_ace_break_1_Step_0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gml_Object_obj_npc_cowcat_Create_0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gml_Object_obj_npc_cowcat_Step_0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gml_Object_obj_battle_flashback_final_2_controller_Create_0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gml_Object_obj_battle_flashback_final_2_controller_Step_0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gml_Object_obj_battle_flashback_final_2_controller_Draw_0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gml_Object_obj_battle_flashback_final_2_controller_Draw_64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gml_Object_obj_npc_ed_break_1_Create_0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gml_Object_obj_npc_ed_break_1_Step_0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gml_Object_obj_flowey_battle_phase_2_green_petal_spawner_Create_0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gml_Object_obj_flowey_battle_phase_2_green_petal_spawner_Step_0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gml_Object_obj_npc_happycactus_Create_0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gml_Object_obj_npc_happycactus_Step_0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gml_Object_obj_npc_karen_Create_0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gml_Object_obj_npc_karen_Step_0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gml_Object_obj_npc_mailwhale_break1_Create_0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gml_Object_obj_npc_mailwhale_break1_Step_0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gml_Object_obj_npc_mooch_break_1_Create_0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gml_Object_obj_npc_mooch_break_1_Step_0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gml_Object_obj_steamworks_37_elevator_Create_0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gml_Object_obj_steamworks_37_elevator_Step_0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gml_Object_obj_steamworks_37_elevator_Other_7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gml_Object_obj_npc_moray_break_1_Create_0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gml_Object_obj_npc_moray_break_1_Step_0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gml_Object_obj_npc_producer_Create_0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gml_Object_obj_npc_producer_Step_0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gml_Object_obj_npc_virgil_break_1_Create_0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gml_Object_obj_npc_virgil_break_1_Step_0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gml_Object_obj_npc_owen_Create_0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gml_Object_obj_npc_owen_Step_0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gml_Object_obj_npc_kangarufus_Create_0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gml_Object_obj_npc_kangarufus_Step_0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gml_Object_obj_npc_ace_break_2_Create_0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gml_Object_obj_npc_ace_break_2_Step_0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gml_Object_obj_npc_ed_break_2_Create_0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gml_Object_obj_npc_ed_break_2_Step_0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gml_Object_obj_npc_moray_break_2_Create_0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gml_Object_obj_npc_moray_break_2_Step_0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gml_Object_obj_npc_mooch_break_2_Create_0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gml_Object_obj_npc_mooch_break_2_Step_0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gml_Object_obj_npc_virgil_break_2_Create_0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gml_Object_obj_npc_virgil_break_2_Step_0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gml_Object_obj_npc_mo_saloon_Create_0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gml_Object_obj_npc_mo_saloon_Step_0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gml_Object_obj_ceroba_transformation_beam_spawner_Create_0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gml_Object_obj_ceroba_transformation_beam_spawner_Step_0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gml_Object_obj_flowey_battle_phase_2_clay_bullet_Draw_0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gml_Object_obj_npc_marlyn_Create_0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gml_Object_obj_npc_marlyn_Step_0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gml_Object_obj_npc_gamer_Create_0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gml_Object_obj_npc_gamer_Step_0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gml_Object_obj_chem_05_maze_puzzle_goal_Create_0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gml_Object_obj_chem_05_maze_puzzle_goal_Step_0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gml_Object_obj_chem_05_maze_puzzle_goal_Draw_0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gml_Object_obj_npc_ceroba_break_3_Create_0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gml_Object_obj_npc_ceroba_break_3_Step_0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gml_Object_obj_npc_foreman_break_3_Create_0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gml_Object_obj_npc_foreman_break_3_Step_0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gml_Object_obj_npc_cooper_break_3_Create_0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gml_Object_obj_npc_cooper_break_3_Step_0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gml_Object_obj_npc_virgil_break_3_Create_0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gml_Object_obj_npc_virgil_break_3_Step_0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gml_Object_obj_npc_mooch_asleep_Create_0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gml_Object_obj_npc_mooch_asleep_Alarm_0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gml_Object_obj_steamworks_23_vendy_Create_0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gml_Object_obj_steamworks_23_vendy_Step_0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gml_Object_obj_npc_blembino_Create_0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gml_Object_obj_npc_blembino_Step_0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gml_Object_obj_ceroba_phase_2_p1_ribbon_lantern_Create_0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gml_Object_obj_ceroba_phase_2_p1_ribbon_lantern_Destroy_0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gml_Object_obj_ceroba_phase_2_p1_ribbon_lantern_Alarm_0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gml_Object_obj_ceroba_phase_2_p1_ribbon_lantern_Step_0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gml_Object_obj_npc_ed_asleep_Create_0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gml_Object_obj_npc_ed_asleep_Alarm_0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gml_Object_obj_attack_ace_cards_Create_0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gml_Object_obj_attack_ace_cards_Alarm_0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gml_Object_obj_attack_ace_cards_Step_0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gml_Object_obj_npc_moray_asleep_Create_0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gml_Object_obj_npc_moray_asleep_Alarm_0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gml_Object_obj_npc_ace_asleep_Create_0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gml_Object_obj_npc_ace_asleep_Alarm_0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gml_Object_obj_npc_train_bed_Create_0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gml_Object_obj_npc_train_bed_Step_0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gml_Object_obj_npc_ceroba_break_4_Create_0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gml_Object_obj_npc_ceroba_break_4_Step_0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gml_Object_obj_newhome_03_cutscene_clover_soul_effect_Create_0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gml_Object_obj_newhome_03_cutscene_clover_soul_effect_Step_0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gml_Object_obj_newhome_03_cutscene_clover_soul_effect_Draw_73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gml_Object_obj_battle_enemy_attack_space_rock_space_Create_0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gml_Object_obj_battle_enemy_attack_space_rock_space_Step_0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gml_Object_obj_battle_enemy_attack_space_rock_space_Draw_0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gml_Object_obj_martlet_debugger_Create_0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gml_Object_obj_martlet_debugger_Step_0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gml_Object_obj_martlet_debugger_Draw_64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gml_Object_obj_npc_rephil_break_4_Create_0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gml_Object_obj_npc_rephil_break_4_Step_0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gml_Object_obj_barnpc_wildeast_Create_0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gml_Object_obj_barnpc_wildeast_Step_0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gml_Object_obj_npc_virgil_break_5_Create_0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gml_Object_obj_npc_virgil_break_5_Step_0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gml_Object_obj_npc_blembino_break_6_Create_0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gml_Object_obj_npc_blembino_break_6_Step_0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gml_Object_obj_npc_cowcat_break_6_Create_0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gml_Object_obj_npc_cowcat_break_6_Step_0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gml_Object_obj_npc_gamer_break_6_Create_0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gml_Object_obj_npc_gamer_break_6_Step_0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gml_Object_obj_npc_happycactus_break_6_Create_0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gml_Object_obj_npc_happycactus_break_6_Step_0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gml_Object_obj_npc_mooch_break_6_Create_0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gml_Object_obj_npc_mooch_break_6_Step_0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gml_Object_obj_wild_east_ceroba_cool_Create_0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gml_Object_obj_wild_east_ceroba_cool_Alarm_0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gml_Object_obj_wild_east_ceroba_cool_Step_0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gml_Object_obj_wild_east_ceroba_cool_Other_4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gml_Object_obj_npc_fake_horse_Create_0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gml_Object_obj_npc_fake_horse_Step_0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gml_Object_obj_wild_east_barn_side_Step_0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gml_Object_obj_wild_east_barn_side_Draw_0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gml_Object_obj_wild_east_bell_Create_0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gml_Object_obj_wild_east_bell_Alarm_0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gml_Object_obj_wild_east_bell_Step_0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gml_Object_obj_wild_east_bell_Other_7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gml_Object_obj_wild_east_bell_Draw_0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gml_Object_obj_wild_east_feisty_house_Step_0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gml_Object_obj_wild_east_feisty_house_Draw_0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gml_Object_obj_wild_east_gate_Create_0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gml_Object_obj_wild_east_gate_Step_0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gml_Object_obj_wild_east_gate_Draw_0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gml_Object_obj_steamworks_17c_switch_Create_0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gml_Object_obj_steamworks_17c_switch_Step_0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gml_Object_obj_wild_east_exit_gate_Create_0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gml_Object_obj_wild_east_exit_gate_Step_0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gml_Object_obj_wild_east_exit_gate_Draw_0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gml_Object_obj_wild_east_hospital_Step_0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gml_Object_obj_wild_east_hospital_Draw_0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gml_Object_obj_wild_east_house_1_Create_0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gml_Object_obj_wild_east_house_1_Step_0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gml_Object_obj_wild_east_house_1_Draw_0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gml_Object_obj_wild_east_house_2_Create_0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gml_Object_obj_wild_east_house_2_Step_0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gml_Object_obj_wild_east_house_2_Draw_0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gml_Object_obj_wild_east_right_buildings_Step_0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gml_Object_obj_wild_east_right_buildings_Draw_0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gml_Object_obj_wild_east_salloon_Step_0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gml_Object_obj_wild_east_salloon_Draw_0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gml_Object_obj_wild_east_salloon_rails_Step_0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gml_Object_obj_wild_east_salloon_rails_Draw_0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gml_Object_obj_wild_east_shooting_range_Step_0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gml_Object_obj_wild_east_tower_Step_0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gml_Object_obj_wild_east_tower_Draw_0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gml_Object_obj_wild_east_weapons_store_Step_0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gml_Object_obj_wild_east_weapons_store_Draw_0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gml_Object_obj_wild_east_weapons_store_fence_Step_0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gml_Object_obj_wild_east_weapons_store_fence_Draw_0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gml_Object_obj_wild_east_cutscene_01_murder_Create_0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gml_Object_obj_wild_east_cutscene_01_murder_Step_0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gml_Object_obj_wild_east_cutscene_01_murder_Draw_0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gml_Object_obj_wild_east_cutscene_01_Create_0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gml_Object_obj_wild_east_cutscene_01_Step_0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gml_Object_obj_npc_newhome_lad_Create_0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gml_Object_obj_npc_newhome_lad_Step_0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gml_Object_obj_wild_east_cutscene_02_Create_0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gml_Object_obj_wild_east_cutscene_02_Step_0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gml_Object_obj_wild_east_cutscene_03_Create_0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gml_Object_obj_wild_east_cutscene_03_Step_0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gml_Object_obj_wild_east_cutscene_04_Create_0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gml_Object_obj_wild_east_cutscene_04_Step_0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gml_Object_obj_wild_east_cutscene_05_Create_0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gml_Object_obj_wild_east_cutscene_05_Step_0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gml_Object_obj_flowey_battle_phase_2_clay_cone_Create_0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gml_Object_obj_flowey_battle_phase_2_clay_cone_Step_0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gml_Object_obj_wild_east_cutscene_manager_Create_0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gml_Object_obj_duel_mark_Create_0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gml_Object_obj_duel_mark_Step_0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gml_Object_obj_duel_mark_Draw_64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gml_Object_obj_duel_mark_murder_Create_0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gml_Object_obj_duel_mark_murder_Alarm_0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gml_Object_obj_duel_mark_murder_Step_0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gml_Object_obj_duel_mark_murder_Draw_64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gml_Object_obj_train_choice_Create_0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gml_Object_obj_train_choice_Step_0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gml_Object_obj_train_choice_Draw_64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gml_Object_obj_wild_east_tumbleweed_Create_0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gml_Object_obj_wild_east_tumbleweed_Alarm_0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gml_Object_obj_wild_east_tumbleweed_Step_0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gml_Object_obj_wild_east_npc_train_Create_0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gml_Object_obj_wild_east_npc_train_Step_0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gml_Object_obj_wild_east_train_lever_Create_0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gml_Object_obj_wild_east_train_lever_Step_0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gml_Object_obj_wild_east_shot_overworld_Create_0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gml_Object_obj_wild_east_shot_overworld_Other_7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gml_Object_obj_battle_flowey_body_1_Create_0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gml_Object_obj_battle_flowey_body_1_Step_0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gml_Object_obj_battle_flowey_body_1_Draw_0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gml_Object_obj_text_main_screen_shop_Create_0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gml_Object_obj_text_main_screen_shop_Draw_0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gml_Object_obj_wild_east_stamp_2_Draw_73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gml_Object_obj_steamworks_25_b_controller_Create_0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gml_Object_obj_steamworks_25_b_controller_Alarm_0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gml_Object_obj_steamworks_25_b_controller_Alarm_1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gml_Object_obj_steamworks_25_b_controller_Step_0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gml_Object_obj_wild_east_stamp_background_Create_0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gml_Object_obj_wild_east_stamp_background_Step_1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gml_Object_obj_wild_east_stamp_background_Draw_0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gml_Object_obj_wild_east_stamp_particles_Create_0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gml_Object_obj_wild_east_stamp_particles_Destroy_0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gml_Object_obj_poster_dunes_37_Create_0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gml_Object_obj_poster_dunes_37_Step_0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gml_Object_obj_poster_dunes_37_Draw_64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gml_Object_obj_barn_dynamic_music_Create_0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gml_Object_obj_barn_dynamic_music_Other_5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gml_Object_obj_dunes_37_barn_door_Create_0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gml_Object_obj_clovsleep_flashback_Create_0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gml_Object_obj_clovsleep_flashback_Alarm_0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gml_Object_obj_clovsleep_flashback_Step_0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gml_Object_obj_virgil_miner_Create_0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gml_Object_obj_virgil_miner_Step_0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gml_Object_obj_saloon_cutscene_01_Create_0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gml_Object_obj_saloon_cutscene_01_Step_0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gml_Object_obj_saloon_cutscene_02_Create_0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gml_Object_obj_saloon_cutscene_02_Step_0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gml_Object_obj_saloon_cutscene_03_Create_0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gml_Object_obj_saloon_cutscene_03_Step_0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gml_Object_obj_battle_enemy_attack_axis_lobbing_bombs_Create_0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gml_Object_obj_battle_enemy_attack_axis_lobbing_bombs_Destroy_0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gml_Object_obj_battle_enemy_attack_axis_lobbing_bombs_Alarm_1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gml_Object_obj_battle_enemy_attack_axis_lobbing_bombs_Alarm_0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gml_Object_obj_saloon_cutscene_04_Create_0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gml_Object_obj_saloon_cutscene_04_Step_0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gml_Object_obj_saloon_cutscene_05_Create_0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gml_Object_obj_saloon_cutscene_05_Step_0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gml_Object_obj_saloon_cutscene_06_Create_0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gml_Object_obj_saloon_cutscene_06_Step_0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gml_Object_obj_npc_bartender_Create_0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gml_Object_obj_wild_east_saloon_shop_Step_1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gml_Object_obj_wild_east_saloon_shop_Step_0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gml_Object_obj_withered_flowey_interactable_Create_0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gml_Object_obj_withered_flowey_interactable_Step_0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gml_Object_obj_npc_ceroba_saloon_Create_0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gml_Object_obj_saloon_audience_Create_0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gml_Object_obj_saloon_audience_Destroy_0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gml_Object_obj_saloon_audience_Step_0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gml_Object_obj_saloon_audience_Other_5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gml_Object_obj_saloon_bar_Create_0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gml_Object_obj_saloon_chair_Create_0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gml_Object_obj_asset_steamworks_04_pipe_Create_0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gml_Object_obj_asset_steamworks_04_pipe_Alarm_0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gml_Object_obj_asset_steamworks_04_pipe_Step_0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gml_Object_obj_asset_steamworks_04_pipe_Other_7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gml_Object_obj_asset_steamworks_04_pipe_Other_76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gml_Object_obj_saloon_sitting_clover_Create_0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gml_Object_obj_saloon_stool_Create_0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gml_Object_obj_saloon_beverage_Create_0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gml_Object_obj_saloon_beverage_Step_0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gml_Object_obj_dunes_37_saloon_table_Create_0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gml_Object_obj_dunes_37_saloon_table_Step_0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gml_Object_obj_dunes_38_cutscene_manager_Create_0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gml_Object_obj_dunes_38_cutscene_manager_Step_0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gml_Object_obj_wild_east_gunshop_Step_1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gml_Object_obj_wild_east_gunshop_Step_0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gml_Object_obj_wild_east_gunshop_Other_4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gml_Object_obj_battle_enemy_attack_ceroba_phase_1_rotating_bullets_Create_0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gml_Object_obj_battle_enemy_attack_ceroba_phase_1_rotating_bullets_Destroy_0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gml_Object_obj_battle_enemy_attack_ceroba_phase_1_rotating_bullets_Alarm_0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gml_Object_obj_battle_enemy_attack_ceroba_phase_1_rotating_bullets_Step_0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gml_Object_obj_transition_clock_Create_0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gml_Object_obj_transition_clock_Alarm_0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gml_Object_obj_transition_clock_Step_0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gml_Object_obj_transition_clock_Draw_64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gml_Object_obj_dunes_37_couch_interact_Create_0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gml_Object_obj_dunes_37_couch_interact_Step_0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gml_Object_obj_dunes_37_tv_Create_0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gml_Object_obj_dunes_37_tv_Step_0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gml_Object_obj_newhome_03_dialogue_postfight_flowey_Create_0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gml_Object_obj_newhome_03_dialogue_postfight_flowey_Step_1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gml_Object_obj_newhome_03_dialogue_postfight_flowey_Step_0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gml_Object_obj_newhome_03_dialogue_postfight_flowey_Step_2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gml_Object_obj_newhome_03_dialogue_postfight_flowey_Other_10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gml_Object_obj_newhome_03_dialogue_postfight_flowey_Draw_64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gml_Object_obj_ceroba_transform_white_transition_Create_0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gml_Object_obj_ceroba_transform_white_transition_Step_0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gml_Object_obj_ceroba_transform_white_transition_Draw_0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gml_Object_obj_wild_east_feisty_house_controller_Create_0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gml_Object_obj_wild_east_feisty_house_controller_Draw_73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gml_Object_obj_fesityhouse_dynamic_music_Create_0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gml_Object_obj_fesityhouse_dynamic_music_Other_5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gml_Object_obj_dunes_36_collider_Create_0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gml_Object_obj_dunes_36_collider_Step_0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gml_Object_obj_cutscene_starlo_pre_fight_Create_0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gml_Object_obj_cutscene_starlo_pre_fight_Step_0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gml_Object_obj_cutscene_starlo_pre_fight_Other_5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gml_Object_obj_mail_station_dunes_42_Create_0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gml_Object_obj_mail_station_dunes_42_Step_0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gml_Object_obj_dunes_42_cellar_door_Create_0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gml_Object_obj_dunes_42_pump_Create_0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gml_Object_obj_dunes_42_npc_stardad_Create_0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gml_Object_obj_dunes_42_npc_stardad_Step_0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gml_Object_obj_dunes_42_npc_orion_Create_0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gml_Object_obj_dunes_42_npc_orion_Step_0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gml_Object_obj_dunes_42_b_npc_crestina_Create_0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gml_Object_obj_dunes_42_b_npc_crestina_Step_0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gml_Object_obj_dunes_42_mail_cutscene_Create_0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gml_Object_obj_dunes_42_mail_cutscene_Collision_obj_pl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gml_Object_obj_mail_whale_dunes_42_Create_0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gml_Object_obj_mail_whale_dunes_42_Alarm_1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gml_Object_obj_mail_whale_dunes_42_Alarm_0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gml_Object_obj_mail_whale_dunes_42_Step_0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gml_Object_obj_mail_whale_dunes_42_Draw_0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gml_Object_obj_dunes_43_gate_Create_0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gml_Object_obj_dunes_43_cutscene_pacifist_Create_0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gml_Object_obj_dunes_43_cutscene_pacifist_Step_0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gml_Object_obj_dunes_43_cutscene_pacifist_Other_5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gml_Object_obj_steamworks_06_wall_1_Create_0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gml_Object_obj_steamworks_06_wall_2_Create_0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gml_Object_obj_doorway_snowdin_warp_Create_0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gml_Object_obj_doorway_snowdin_warp_Step_0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gml_Object_obj_doorway_snowdin_warp_Collision_obj_pl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gml_Object_obj_steamworks_footsteps_Create_0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gml_Object_obj_steamworks_footsteps_Step_0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gml_Object_obj_steamworks_bubbles_1_Create_0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gml_Object_obj_factory_04_elevator_Create_0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gml_Object_obj_factory_04_elevator_Step_0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gml_Object_obj_factory_04_elevator_Other_7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gml_Object_obj_battle_enemy_attack_guardener_bullet_shard_Create_0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gml_Object_obj_battle_enemy_attack_guardener_bullet_shard_Step_0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gml_Object_obj_steamworks_bubbles_2_Create_0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gml_Object_obj_steamworks_bubbles_3_Create_0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gml_Object_obj_steamworks_flash_Create_0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gml_Object_obj_steamworks_flash_Step_0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gml_Object_obj_steamworks_flash_Draw_74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gml_Object_obj_steamworks_metal_sounds_Create_0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gml_Object_obj_steamworks_metal_sounds_Step_0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gml_Object_obj_steamworks_02_controller_Create_0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gml_Object_obj_steamworks_02_controller_Step_0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gml_Object_obj_steamworks_03_controller_Create_0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gml_Object_obj_steamworks_03_controller_Step_0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gml_Object_obj_flowey_battle_phase_2_green_petal_Create_0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gml_Object_obj_flowey_battle_phase_2_green_petal_Step_0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gml_Object_obj_steamworks_04_generator_Other_5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gml_Object_obj_steamworks_04_generator_Other_7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gml_Object_obj_steamworks_04_generator_Draw_0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gml_Object_obj_steamworks_04_overlay_Create_0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gml_Object_obj_battle_enemy_attack_guardener_attack_11_Destroy_0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gml_Object_obj_battle_enemy_attack_guardener_attack_11_Alarm_0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gml_Object_obj_steamworks_04_controller_Other_5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gml_Object_obj_chem_01_cutscene_Create_0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gml_Object_obj_chem_01_cutscene_Step_0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gml_Object_obj_steamworks_04b_puzzle_Create_0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gml_Object_obj_steamworks_04b_puzzle_Step_0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gml_Object_obj_steamworks_04b_puzzle_Draw_0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gml_Object_obj_steamworks_04_b_cutscene_Create_0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gml_Object_obj_steamworks_04_b_cutscene_Step_0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gml_Object_obj_steamworks_04_b_cutscene_Draw_75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gml_Object_obj_attack_ed_grab_moray_sword_controller_Create_0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gml_Object_obj_attack_ed_grab_moray_sword_controller_Destroy_0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gml_Object_obj_attack_ed_grab_moray_sword_controller_Alarm_0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gml_Object_obj_steamworks_04c_puzzle_Create_0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gml_Object_obj_steamworks_04c_puzzle_Step_0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gml_Object_obj_steamworks_04c_puzzle_Draw_0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gml_Object_obj_battle_enemy_attack_energy_balls_0_creator_Create_0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gml_Object_obj_battle_enemy_attack_energy_balls_0_creator_Destroy_0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gml_Object_obj_battle_enemy_attack_energy_balls_0_creator_Alarm_0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gml_Object_obj_battle_enemy_attack_energy_balls_0_creator_Alarm_1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gml_Object_obj_battle_enemy_attack_energy_balls_0_creator_Step_0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gml_Object_obj_flowey_battle_ow_vine_warning_Create_0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gml_Object_obj_flowey_battle_ow_vine_warning_Alarm_0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gml_Object_obj_flowey_battle_ow_vine_warning_Step_0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gml_Object_obj_steamworks_04_c_cutscene_Create_0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gml_Object_obj_steamworks_04_c_cutscene_Step_0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gml_Object_obj_steamworks_04_c_cutscene_Draw_75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gml_Object_obj_steamworks_05_leave_trigger_Create_0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gml_Object_obj_steamworks_05_leave_trigger_Step_0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gml_Object_obj_cutscene_steamworks_05_Create_0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gml_Object_obj_cutscene_steamworks_05_Step_0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gml_Object_obj_ceroba_attack_fire_mask_destroy_Create_0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gml_Object_obj_ceroba_attack_fire_mask_destroy_Step_0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gml_Object_obj_attack_diamond_warning_Create_0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gml_Object_obj_attack_diamond_warning_Step_0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gml_Object_obj_attack_diamond_warning_Other_7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gml_Object_obj_battle_enemy_attack_axis_magnetic_orbs_creator_Create_0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gml_Object_obj_battle_enemy_attack_axis_magnetic_orbs_creator_Destroy_0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gml_Object_obj_battle_enemy_attack_axis_magnetic_orbs_creator_Alarm_0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gml_Object_obj_battle_enemy_attack_axis_magnetic_orbs_creator_Step_0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gml_Object_obj_steamworks_05_flowey_Create_0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gml_Object_obj_steamworks_05_flowey_Other_7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gml_Object_obj_steamworks_05b_weird_machine_Create_0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gml_Object_obj_steamworks_05b_weird_machine_Step_0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gml_Object_obj_steamworks_05b_chute_Create_0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gml_Object_obj_steamworks_05b_chute_Step_0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gml_Object_obj_steamworks_05b_chute_Other_5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gml_Object_obj_steamworks_05c_lockers_Create_0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gml_Object_obj_steamworks_05d_background_Create_0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gml_Object_obj_steamworks_05d_cutscene_power_Create_0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gml_Object_obj_steamworks_05d_cutscene_power_Step_0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gml_Object_obj_steamworks_05d_lever_Create_0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gml_Object_obj_steamworks_05d_lever_Alarm_0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gml_Object_obj_steamworks_05d_lever_Step_0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gml_Object_part_steamworks_steam_controller_Create_0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gml_Object_part_steamworks_steam_controller_Destroy_0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gml_Object_part_steamworks_steam_controller_Alarm_0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gml_Object_part_steamworks_steam_controller_Other_5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gml_Object_obj_steamworks_steam_blaster_Create_0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gml_Object_obj_steamworks_steam_blaster_Destroy_0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gml_Object_obj_steamworks_steam_blaster_Alarm_2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gml_Object_obj_steamworks_steam_blaster_Alarm_1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gml_Object_obj_steamworks_steam_blaster_Alarm_0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gml_Object_obj_steamworks_steam_blaster_Alarm_3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gml_Object_obj_steamworks_steam_blaster_Step_0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gml_Object_obj_steamworks_steam_blaster_Draw_0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gml_Object_obj_steamworks_07_controller_Create_0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gml_Object_obj_steamworks_07_controller_Alarm_0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gml_Object_obj_steamworks_07_controller_Alarm_1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gml_Object_obj_steamworks_07_controller_Step_0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gml_Object_obj_steamworks_07_lever_Create_0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gml_Object_obj_steamworks_07_lever_Other_7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gml_Object_obj_steamworks_09_axis_Create_0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gml_Object_obj_steamworks_09_axis_Alarm_0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gml_Object_obj_steamworks_09_axis_Step_0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gml_Object_obj_chujin_plaque_Create_0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gml_Object_obj_chujin_plaque_Step_0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gml_Object_obj_steamworks_21_locker_tall_Create_0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gml_Object_obj_cutscene_steamworks_12_pacifist_Create_0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gml_Object_obj_cutscene_steamworks_12_pacifist_Step_0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gml_Object_obj_steamworks_12_trapdoor_Create_0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gml_Object_obj_steamworks_12_trapdoor_Other_7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gml_Object_obj_steamworks_13_controller_old_Create_0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gml_Object_obj_steamworks_13_controller_old_Step_0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gml_Object_obj_robuild_parent_Create_0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gml_Object_obj_robuild_parent_Alarm_0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gml_Object_obj_robuild_parent_Step_0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gml_Object_obj_robuild_bow_Create_0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gml_Object_obj_robuild_clock_Create_0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gml_Object_obj_robuild_googly_Create_0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gml_Object_obj_mansion_bedroom_closet_Step_0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gml_Object_obj_robuild_speaker_Create_0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gml_Object_obj_robuild_suction_Create_0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gml_Object_obj_robuild_trash_Create_0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gml_Object_obj_robuild_tv_Create_0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gml_Object_obj_robuild_wheel_Create_0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gml_Object_obj_robuild_windup_Create_0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gml_Object_obj_flowey_battle_mechanical_spawner_drone_attack_Create_0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gml_Object_obj_flowey_battle_mechanical_spawner_drone_attack_Step_0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gml_Object_obj_robot_build_controller_Draw_64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gml_Object_obj_robot_build_dialogue_confirm_Create_0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gml_Object_obj_robot_build_dialogue_confirm_Step_0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gml_Object_obj_robot_build_cursor_Create_0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gml_Object_obj_robot_build_cursor_Step_0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gml_Object_obj_robot_build_cursor_Draw_75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gml_Object_obj_robot_build_cursor_Draw_0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gml_Object_obj_robot_build_item_Create_0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gml_Object_obj_robot_build_item_Step_0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gml_Object_obj_robot_build_item_Draw_75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gml_Object_obj_steamworks_13_vent_Create_0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gml_Object_obj_steamworks_13_vent_Step_0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gml_Object_obj_steamworks_13_robuild_complete_Create_0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gml_Object_obj_steamworks_13_axis_door_Create_0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gml_Object_obj_steamworks_13_axis_door_Step_0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gml_Object_obj_steamworks_13b_cutscene_Create_0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gml_Object_obj_steamworks_13b_cutscene_Step_0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gml_Object_obj_battle_enemy_attack_ceroba_phase_2_black_hole_checker_Create_0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gml_Object_obj_battle_enemy_attack_ceroba_phase_2_black_hole_checker_Destroy_0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gml_Object_obj_battle_enemy_attack_ceroba_phase_2_black_hole_checker_Alarm_0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gml_Object_obj_battle_enemy_attack_ceroba_phase_2_black_hole_checker_Step_0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gml_Object_obj_controller_steamworks_14_Create_0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gml_Object_obj_controller_steamworks_14_Alarm_0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gml_Object_obj_controller_steamworks_14_Step_0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gml_Object_obj_controller_steamworks_14_Draw_64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gml_Object_obj_steamworks_16_controller_Create_0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gml_Object_obj_steamworks_16_controller_Step_0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gml_Object_obj_ceroba_phase_2_opener_Create_0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gml_Object_obj_ceroba_phase_2_opener_Destroy_0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gml_Object_obj_ceroba_phase_2_opener_Step_0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gml_Object_obj_steamworks_17_gate_Create_0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gml_Object_obj_steamworks_manta_Create_0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gml_Object_obj_steamworks_manta_Step_2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gml_Object_obj_steamworks_manta_Step_0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gml_Object_obj_steamworks_manta_Other_5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gml_Object_obj_steamworks_manta_Other_4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gml_Object_obj_steamworks_manta_Draw_73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gml_Object_obj_steamworks_manta_checkpoint_Create_0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gml_Object_obj_steamworks_manta_checkpoint_Step_0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gml_Object_obj_steamworks_manta_fade_Create_0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gml_Object_obj_steamworks_manta_fade_Alarm_0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gml_Object_obj_steamworks_manta_fade_Step_0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gml_Object_obj_steamworks_manta_fade_Draw_64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gml_Object_obj_flowey_battle_mechanical_spawner_spiral_bullets_Create_0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gml_Object_obj_flowey_battle_mechanical_spawner_spiral_bullets_Step_0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gml_Object_obj_steamworks_17_manta_gate_button_Create_0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gml_Object_obj_steamworks_17_manta_gate_button_Step_0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gml_Object_obj_steamworks_17_manta_gate_button_Other_4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gml_Object_obj_steamworks_17_bars_Create_0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gml_Object_obj_steamworks_17b_controller_Create_0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gml_Object_obj_steamworks_17b_controller_Step_0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gml_Object_obj_steamworks_17_note_top_Create_0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gml_Object_obj_steamworks_17_note_top_Step_0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gml_Object_obj_steamworks_17c_clock_Create_0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gml_Object_obj_steamworks_17c_clock_Step_0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gml_Object_obj_steamworks_mo_hat_Create_0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gml_Object_obj_steamworks_mo_hat_Step_0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gml_Object_obj_steamworks_mo_hat_Other_7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gml_Object_obj_steamworks_mo_hat_Draw_0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gml_Object_obj_steamworks_18b_controller_Create_0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gml_Object_obj_steamworks_18b_controller_Step_0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gml_Object_obj_steamworks_18b_controller_Other_5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gml_Object_obj_steamworks_18b_controller_Other_76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gml_Object_obj_battle_enemy_attack_ceroba_phase_2_p2_circling_lanterns_Create_0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gml_Object_obj_battle_enemy_attack_ceroba_phase_2_p2_circling_lanterns_Destroy_0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gml_Object_obj_battle_enemy_attack_ceroba_phase_2_p2_circling_lanterns_Alarm_0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gml_Object_obj_battle_enemy_attack_ceroba_phase_2_p2_circling_lanterns_Step_0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gml_Object_obj_steamworks_mo_flame_Create_0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gml_Object_obj_steamworks_mo_flame_Step_0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gml_Object_obj_steamworks_mo_stand_Create_0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gml_Object_obj_steamworks_mo_stand_sign_Create_0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gml_Object_obj_steamworks_mo_stand_sign_Other_7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gml_Object_obj_ceroba_phase_2_opener_lamp_Create_0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gml_Object_obj_ceroba_phase_2_opener_lamp_Destroy_0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gml_Object_obj_ceroba_phase_2_opener_lamp_Alarm_0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gml_Object_obj_ceroba_phase_2_opener_lamp_Step_0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gml_Object_obj_ceroba_phase_2_opener_lamp_Draw_0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gml_Object_obj_steamworks_20_dark_tile_Create_0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gml_Object_obj_steamworks_20_dark_tile_Step_0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gml_Object_obj_battle_enemy_attack_macro_road_Create_0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gml_Object_obj_battle_enemy_attack_macro_road_Draw_0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gml_Object_obj_overworld_shop_fade_out_screen_Create_0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gml_Object_obj_overworld_shop_fade_out_screen_Alarm_0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gml_Object_obj_overworld_shop_fade_out_screen_Step_0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gml_Object_obj_overworld_shop_fade_out_screen_Draw_64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gml_Object_obj_shop_fade_in_screen_Create_0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gml_Object_obj_shop_fade_in_screen_Step_0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gml_Object_obj_shop_fade_in_screen_Draw_0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gml_Object_obj_shop_fade_out_screen_Create_0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gml_Object_obj_shop_fade_out_screen_Alarm_0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gml_Object_obj_shop_fade_out_screen_Step_0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gml_Object_obj_shop_fade_out_screen_Draw_0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gml_Object_obj_main_screen_shop_Create_0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gml_Object_obj_dialogue_shop_parent_Other_10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gml_Object_obj_dialogue_main_screen_shop_Create_0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gml_Object_obj_dialogue_main_screen_shop_Step_0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gml_Object_obj_dialogue_main_screen_shop_Draw_0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gml_Object_obj_text_main_screen_shop_geno_Create_0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gml_Object_obj_text_main_screen_shop_geno_Draw_0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gml_Object_obj_text_gold_inventory_shop_Create_0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gml_Object_obj_text_gold_inventory_shop_Step_2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gml_Object_obj_text_gold_inventory_shop_Draw_0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gml_Object_obj_heart_main_screen_shop_Create_0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gml_Object_obj_heart_main_screen_shop_Step_0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gml_Object_obj_heart_main_screen_shop_Other_10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gml_Object_obj_dash_ghost_Create_0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gml_Object_obj_dash_ghost_Alarm_0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gml_Object_obj_dash_ghost_Step_0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gml_Object_obj_flowey_battle_mechanical_saw_warning_Create_0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gml_Object_obj_flowey_battle_mechanical_saw_warning_Step_2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gml_Object_obj_flowey_battle_mechanical_saw_warning_Step_0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gml_Object_obj_flowey_battle_mechanical_saw_warning_Other_7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gml_Object_obj_dialogue_buy_talk_shop_Create_0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gml_Object_obj_dialogue_buy_talk_shop_Step_0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gml_Object_obj_dialogue_buy_talk_shop_Draw_0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gml_Object_obj_text_buy_confirmation_shop_Create_0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gml_Object_obj_text_buy_confirmation_shop_Draw_0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gml_Object_obj_text_item_buy_shop_Create_0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gml_Object_obj_text_item_buy_shop_Draw_0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gml_Object_obj_text_item_talk_shop_Create_0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gml_Object_obj_text_item_talk_shop_Draw_0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gml_Object_obj_heart_buy_screen_shop_Create_0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gml_Object_obj_heart_buy_screen_shop_Step_0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gml_Object_obj_heart_buy_screen_shop_Other_12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gml_Object_obj_heart_buy_screen_shop_Other_11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gml_Object_obj_heart_buy_screen_shop_Other_10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gml_Object_obj_flowey_battle_gray_vine_warning_Alarm_0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gml_Object_obj_flowey_battle_gray_vine_warning_Other_7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gml_Object_obj_heart_player_response_shop_Create_0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gml_Object_obj_heart_player_response_shop_Step_0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gml_Object_obj_heart_player_response_shop_Other_10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gml_Object_obj_item_description_screen_shop_Create_0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gml_Object_obj_item_description_screen_shop_Step_0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gml_Object_obj_text_item_description_shop_Create_0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gml_Object_obj_text_item_description_shop_Step_2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gml_Object_obj_text_item_description_shop_Draw_0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gml_Object_obj_talk_screen_shop_Create_0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gml_Object_obj_dialogue_talk_shop_Create_0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gml_Object_obj_dialogue_talk_shop_Step_0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gml_Object_obj_dialogue_talk_shop_Draw_0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gml_Object_obj_dialogue_exit_shop_Create_0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gml_Object_obj_dialogue_exit_shop_Step_0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gml_Object_obj_dialogue_exit_shop_Draw_0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gml_Object_obj_shop_generator_Create_0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gml_Object_obj_shop_generator_Step_1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gml_Object_obj_shop_generator_Step_0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gml_Object_obj_shop_generator_Draw_0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gml_Object_obj_hotland2_lava_draw_Create_0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gml_Object_obj_hotland2_lava_draw_Step_0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gml_Object_obj_hotland2_lava_draw_Draw_0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gml_Object_obj_dialogue_sell_real_shop_Create_0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gml_Object_obj_dialogue_sell_real_shop_Step_0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gml_Object_obj_dialogue_sell_real_shop_Other_10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gml_Object_obj_dialogue_sell_real_shop_Draw_0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gml_Object_obj_dialogue_sell_shop_Create_0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gml_Object_obj_dialogue_sell_shop_Step_0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gml_Object_obj_dialogue_sell_shop_Draw_0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gml_Object_obj_heart_player_response_sell_shop_Create_0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gml_Object_obj_heart_player_response_sell_shop_Step_0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gml_Object_obj_heart_player_response_sell_shop_Other_10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gml_Object_obj_heart_sell_screen_shop_Create_0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gml_Object_obj_heart_sell_screen_shop_Step_0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gml_Object_obj_heart_sell_screen_shop_Other_12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gml_Object_obj_heart_sell_screen_shop_Other_11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gml_Object_obj_heart_sell_screen_shop_Other_10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gml_Object_obj_text_item_sell_shop_Create_0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gml_Object_obj_text_item_sell_shop_Draw_0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gml_Object_obj_text_sell_confirmation_shop_Create_0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gml_Object_obj_text_sell_confirmation_shop_Draw_0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gml_Object_obj_author_head_shop_Create_0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gml_Object_obj_author_head_shop_Step_2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gml_Object_obj_author_head_shop_Other_10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gml_Object_obj_author_torso_shop_Create_0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gml_Object_obj_author_torso_shop_Step_2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gml_Object_obj_author_torso_shop_Other_7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gml_Object_obj_honeydew_bear_shop_Create_0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gml_Object_obj_honeydew_bear_shop_Step_2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gml_Object_obj_honeydew_bear_shop_Other_7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gml_Object_obj_wild_east_blackjack_shop_Create_0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gml_Object_obj_wild_east_blackjack_shop_Step_2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gml_Object_obj_wild_east_blackjack_shop_Other_7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gml_Object_obj_steamworks_vendy_shop_Create_0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gml_Object_obj_steamworks_vendy_shop_Step_2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gml_Object_obj_steamworks_vendy_shop_Other_7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gml_Object_obj_quote_battle_slither_a_Create_0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gml_Object_obj_quote_battle_slither_a_Step_0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gml_Object_obj_quote_battle_slither_a_Draw_0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gml_Object_obj_wild_east_dina_body_shop_Create_0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gml_Object_obj_doorway_secret_study_Collision_obj_pl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gml_Object_obj_macro_froggit_room_shutter_Create_0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gml_Object_obj_heart_initiate_battle_2_Draw_73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gml_Object_obj_blackout_overworld_2_Create_0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gml_Object_obj_blackout_overworld_2_Other_5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gml_Object_obj_blackout_overworld_2_Draw_0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gml_Object_obj_heart_initiate_battle_quick_2_Create_0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gml_Object_obj_heart_initiate_battle_quick_2_Alarm_0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gml_Object_obj_heart_initiate_battle_quick_2_Step_0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gml_Object_obj_heart_initiate_battle_quick_2_Draw_73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gml_Object_obj_heart_initiate_battle_quick_2_Draw_0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gml_Object_obj_exclamation_mark_Create_0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gml_Object_obj_exclamation_mark_Alarm_0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gml_Object_obj_exclamation_mark_Step_2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gml_Object_obj_exclamation_mark_Step_0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gml_Object_obj_exclamation_mark_Other_7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gml_Object_obj_exclamation_mark_fake_Create_0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gml_Object_obj_exclamation_mark_fake_Alarm_0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gml_Object_obj_exclamation_mark_fake_Step_2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gml_Object_obj_exclamation_mark_fake_Other_7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gml_Object_obj_surface_drawer_Create_0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gml_Object_obj_surface_drawer_Destroy_0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gml_Object_obj_surface_drawer_Step_0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gml_Object_obj_surface_drawer_Draw_72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gml_Object_obj_surface_drawer_Draw_0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gml_Object_obj_screenshake_battle_Create_0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gml_Object_obj_screenshake_battle_Destroy_0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gml_Object_obj_screenshake_battle_Step_0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gml_Object_obj_debug_overworld_Step_1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gml_Object_obj_debug_overworld_Other_11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gml_Object_obj_debug_overworld_Other_10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gml_Object_obj_debug_overworld_Draw_0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gml_Object_obj_debug_overworld_old_Create_0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gml_Object_obj_debug_overworld_old_Step_1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gml_Object_obj_debug_overworld_old_Draw_0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gml_Object_obj_chem_05_floor_melt_front_Create_0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gml_Object_obj_quote_battle_ceroba_transform_3_Create_0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gml_Object_obj_quote_battle_ceroba_transform_3_Step_0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gml_Object_obj_quote_battle_ceroba_transform_3_Draw_0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gml_Object_obj_text_use_item_selection_pause_screen_overworld_Create_0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gml_Object_obj_text_use_item_selection_pause_screen_overworld_Alarm_0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gml_Object_obj_text_use_item_selection_pause_screen_overworld_Step_0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gml_Object_obj_text_use_item_selection_pause_screen_overworld_Draw_0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gml_Object_obj_text_info_item_selection_pause_screen_overworld_Create_0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gml_Object_obj_text_info_item_selection_pause_screen_overworld_Step_0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gml_Object_obj_text_info_item_selection_pause_screen_overworld_Draw_0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gml_Object_obj_death_screen_fade_out_screen_Create_0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gml_Object_obj_death_screen_fade_out_screen_Alarm_0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gml_Object_obj_death_screen_fade_out_screen_Step_0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gml_Object_obj_death_screen_fade_out_screen_Draw_0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gml_Object_obj_battle_enemy_attack_axis_geno_7_Create_0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gml_Object_obj_battle_enemy_attack_axis_geno_7_Destroy_0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gml_Object_obj_battle_enemy_attack_axis_geno_7_Step_0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gml_Object_obj_death_screen_fade_out_retry_screen_Create_0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gml_Object_obj_death_screen_fade_out_retry_screen_Alarm_0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gml_Object_obj_death_screen_fade_out_retry_screen_Step_0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gml_Object_obj_death_screen_fade_out_retry_screen_Draw_0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gml_Object_obj_death_fade_in_screen_Create_0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gml_Object_obj_death_fade_in_screen_Step_0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gml_Object_obj_death_fade_in_screen_Draw_0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gml_Object_obj_heart_death_screen_red_split_Create_0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gml_Object_obj_heart_death_screen_red_split_Alarm_1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gml_Object_obj_heart_death_screen_red_split_Alarm_0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gml_Object_obj_cutscene_hotland_03b_Create_0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gml_Object_obj_cutscene_hotland_03b_Step_0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gml_Object_obj_heart_death_screen_split_Create_0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gml_Object_obj_heart_death_screen_split_Alarm_1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gml_Object_obj_heart_death_screen_split_Alarm_0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gml_Object_obj_heart_death_screen_broken_shard_Create_0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gml_Object_obj_heart_death_screen_broken_shard_Step_0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gml_Object_obj_heart_death_screen_broken_shard_Other_0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gml_Object_obj_game_over_Create_0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gml_Object_obj_game_over_Alarm_1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gml_Object_obj_game_over_Alarm_0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gml_Object_obj_game_over_Step_0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gml_Object_obj_dialogue_battle_move_select_parent_Draw_0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gml_Object_obj_game_over_text_Create_0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gml_Object_obj_game_over_text_Step_0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gml_Object_obj_game_over_text_Draw_0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gml_Object_obj_game_over_choice_Create_0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gml_Object_obj_game_over_choice_Step_0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gml_Object_obj_game_over_choice_Draw_0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gml_Object_obj_death_screen_generator_Step_0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gml_Object_obj_quote_bubble_battle_Draw_0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gml_Object_obj_steamworks_22_energy_ball_Create_0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gml_Object_obj_steamworks_22_energy_ball_Destroy_0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gml_Object_obj_steamworks_22_energy_ball_Step_0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gml_Object_obj_flowey_intro_yellow_Create_0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gml_Object_obj_flowey_intro_yellow_Step_2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gml_Object_obj_flowey_intro_yellow_Step_0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gml_Object_obj_flowey_battle_phase_2_organic_weakpoint_Create_0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gml_Object_obj_flowey_battle_phase_2_organic_weakpoint_Step_0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gml_Object_obj_flier_a_Create_0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gml_Object_obj_flier_a_Step_0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gml_Object_obj_flier_b_Create_0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gml_Object_obj_flier_b_Step_0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gml_Object_obj_flier_c_Create_0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gml_Object_obj_flier_c_Step_0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gml_Object_obj_flier_dead_Create_0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gml_Object_obj_flier_dead_Alarm_0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gml_Object_obj_penilla_head_a_Create_0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gml_Object_obj_penilla_head_a_Step_0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gml_Object_obj_battle_enemy_attack_ceroba_phase_2_bell_spawner_Create_0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gml_Object_obj_battle_enemy_attack_ceroba_phase_2_bell_spawner_Destroy_0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gml_Object_obj_battle_enemy_attack_ceroba_phase_2_bell_spawner_Alarm_0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gml_Object_obj_battle_enemy_attack_ceroba_phase_2_bell_spawner_Alarm_1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gml_Object_obj_battle_enemy_attack_ceroba_phase_2_bell_spawner_Step_0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gml_Object_obj_penilla_body_a_Create_0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gml_Object_obj_penilla_body_a_Step_0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gml_Object_obj_penilla_hands_a_Create_0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gml_Object_obj_penilla_hands_a_Step_0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gml_Object_obj_penilla_tail_a_Create_0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gml_Object_obj_penilla_tail_a_Step_0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gml_Object_obj_flowey_1_attack_9_thorns_Create_0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gml_Object_obj_flowey_1_attack_9_thorns_Step_0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gml_Object_obj_penilla_head_b_Create_0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gml_Object_obj_penilla_head_b_Step_0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gml_Object_obj_penilla_body_b_Create_0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gml_Object_obj_penilla_body_b_Step_0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gml_Object_obj_penilla_hands_b_Create_0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gml_Object_obj_penilla_hands_b_Step_0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gml_Object_obj_penilla_tail_b_Create_0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gml_Object_obj_penilla_tail_b_Step_0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gml_Object_obj_heart_battle_fighting_axis_Create_0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gml_Object_obj_heart_battle_fighting_axis_Destroy_0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gml_Object_obj_heart_battle_fighting_axis_Alarm_1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gml_Object_obj_heart_battle_fighting_axis_Step_2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gml_Object_obj_heart_battle_fighting_axis_Step_0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gml_Object_obj_heart_battle_fighting_axis_Other_25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gml_Object_obj_heart_battle_fighting_axis_Draw_0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gml_Object_obj_battle_enemy_attack_martlet_wind_gust_final_boulder_piece_Create_0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gml_Object_obj_battle_enemy_attack_martlet_wind_gust_final_boulder_piece_Step_0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gml_Object_obj_penilla_dead_Alarm_0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gml_Object_obj_sweet_corn_cob_a_Create_0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gml_Object_obj_sweet_corn_cob_a_Step_0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gml_Object_obj_sweet_corn_husk_a_Create_0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gml_Object_obj_sweet_corn_husk_a_Step_0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gml_Object_obj_sweet_corn_cob_b_Create_0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gml_Object_obj_sweet_corn_cob_b_Step_0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gml_Object_obj_sweet_corn_husk_b_Create_0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gml_Object_obj_sweet_corn_husk_b_Step_0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gml_Object_obj_sweet_corn_dead_Create_0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gml_Object_obj_sweet_corn_dead_Alarm_0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gml_Object_obj_flowey_battle_screen_glitch_fight_Create_0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gml_Object_obj_flowey_battle_screen_glitch_fight_Alarm_0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gml_Object_obj_flowey_battle_screen_glitch_fight_Draw_64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gml_Object_obj_ceroba_phase_2_p1_lantern_recreator_Create_0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gml_Object_obj_ceroba_phase_2_p1_lantern_recreator_Alarm_0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gml_Object_obj_crispy_scroll_head_a_Create_0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gml_Object_obj_crispy_scroll_head_a_Step_2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gml_Object_obj_crispy_scroll_head_a_Step_0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gml_Object_obj_crispy_scroll_back_a_Create_0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gml_Object_obj_crispy_scroll_back_a_Step_2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gml_Object_obj_crispy_scroll_back_a_Step_0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gml_Object_obj_crispy_scroll_hand_left_a_Create_0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gml_Object_obj_crispy_scroll_hand_left_a_Step_2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gml_Object_obj_crispy_scroll_hand_left_a_Step_0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gml_Object_obj_crispy_scroll_hand_right_a_Create_0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gml_Object_obj_crispy_scroll_hand_right_a_Step_2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gml_Object_obj_crispy_scroll_hand_right_a_Step_0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gml_Object_obj_macro_froggit_green_shader_Create_0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gml_Object_obj_macro_froggit_green_shader_Step_0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gml_Object_obj_macro_froggit_green_shader_Draw_0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gml_Object_obj_crispy_scroll_dead_Alarm_0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gml_Object_obj_rorrim_body_a_Create_0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gml_Object_obj_rorrim_body_a_Step_2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gml_Object_obj_rorrim_body_a_Step_0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gml_Object_obj_rorrim_hand_left_a_Create_0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gml_Object_obj_rorrim_hand_left_a_Step_0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gml_Object_obj_rorrim_hand_right_a_Create_0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gml_Object_obj_rorrim_hand_right_a_Step_0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gml_Object_obj_axis_chase_flashing_arrow_Create_0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gml_Object_obj_rorrim_dead_Create_0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gml_Object_obj_rorrim_dead_Alarm_0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gml_Object_obj_decibat_eyes_opening_Create_0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gml_Object_obj_decibat_eyes_opening_Step_0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gml_Object_obj_decibat_eyes_opening_Other_7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gml_Object_obj_decibat_head_Alarm_0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gml_Object_obj_decibat_head_Step_2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gml_Object_obj_decibat_head_Step_0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gml_Object_obj_decibat_body_intro_Create_0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gml_Object_obj_decibat_body_intro_Alarm_2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gml_Object_obj_decibat_body_intro_Alarm_1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gml_Object_obj_decibat_body_intro_Alarm_0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gml_Object_obj_decibat_body_intro_Step_0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gml_Object_obj_decibat_body_Step_2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gml_Object_obj_decibat_body_Step_0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gml_Object_obj_decibat_dead_Alarm_0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gml_Object_obj_heart_initiate_battle_decibat_Create_0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gml_Object_obj_heart_initiate_battle_decibat_Alarm_2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gml_Object_obj_heart_initiate_battle_decibat_Alarm_1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gml_Object_obj_heart_initiate_battle_decibat_Alarm_0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gml_Object_obj_heart_initiate_battle_decibat_Step_0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gml_Object_obj_petal_generator_phase_2_Create_0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gml_Object_obj_petal_generator_phase_2_Step_0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gml_Object_obj_petal_generator_phase_2_Draw_0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gml_Object_obj_dalv_head_Destroy_0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gml_Object_obj_dalv_head_Step_2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gml_Object_obj_dalv_head_Step_0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gml_Object_obj_dunes_42b_cutscene_neutral_Create_0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gml_Object_obj_dunes_42b_cutscene_neutral_Step_0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gml_Object_obj_dalv_head_shadow_Other_10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gml_Object_obj_pickaxe_Create_0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gml_Object_obj_pickaxe_Step_0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gml_Object_obj_dalv_neck_Create_0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gml_Object_obj_dalv_neck_Step_2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gml_Object_obj_dalv_neck_Step_0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gml_Object_obj_dalv_body_Step_0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gml_Object_obj_dalv_body_Other_7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gml_Object_obj_battle_enemy_attack_bigfrog_fly_bullet_Create_0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gml_Object_obj_battle_enemy_attack_bigfrog_fly_bullet_Step_0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gml_Object_obj_dalv_dead_Step_0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gml_Object_obj_micro_froggit_Create_0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gml_Object_obj_micro_froggit_Alarm_0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gml_Object_obj_micro_froggit_Step_0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gml_Object_obj_micro_froggit_dead_Create_0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gml_Object_obj_micro_froggit_dead_Alarm_0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gml_Object_obj_steamworks_29_controller_pacifist_Create_0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gml_Object_obj_steamworks_29_controller_pacifist_Step_0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gml_Object_obj_steamworks_29_controller_pacifist_Other_76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gml_Object_obj_dunebud_a_Create_0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gml_Object_obj_dunebud_a_Step_0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gml_Object_obj_dunebud_a_Other_10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gml_Object_obj_dunebud_a_Other_7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gml_Object_obj_dunebud_dead_Create_0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gml_Object_obj_dunebud_dead_Alarm_0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gml_Object_obj_steamworks_factory_elevator_Create_0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gml_Object_obj_steamworks_factory_elevator_Alarm_0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gml_Object_obj_steamworks_factory_elevator_Step_0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gml_Object_obj_steamworks_factory_elevator_Draw_73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gml_Object_obj_cactony_body_a_Create_0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gml_Object_obj_cactony_body_a_Destroy_0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gml_Object_obj_cactony_body_a_Step_0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gml_Object_obj_cactony_body_shadow_a_Other_10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gml_Object_obj_cactony_arm_left_a_Create_0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gml_Object_obj_cactony_arm_left_a_Destroy_0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gml_Object_obj_cactony_arm_left_a_Step_2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gml_Object_obj_cactony_arm_left_a_Step_0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gml_Object_obj_cactony_arm_left_shadow_a_Other_10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gml_Object_obj_cactony_arm_right_a_Create_0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gml_Object_obj_cactony_arm_right_a_Destroy_0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gml_Object_obj_cactony_arm_right_a_Step_2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gml_Object_obj_cactony_arm_right_a_Step_0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gml_Object_obj_cactony_arm_right_shadow_a_Other_10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gml_Object_obj_cactony_dead_Alarm_0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gml_Object_obj_bowll_head_a_Create_0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gml_Object_obj_bowll_head_a_Destroy_0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gml_Object_obj_bowll_head_a_Alarm_0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gml_Object_obj_bowll_head_a_Step_2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gml_Object_obj_bowll_head_a_Step_0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gml_Object_obj_bowll_head_a_Other_25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gml_Object_obj_bowll_head_a_Other_11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gml_Object_obj_bowll_head_a_Other_10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gml_Object_obj_bowll_head_a_Other_7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gml_Object_obj_bowll_head_a_Draw_0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gml_Object_obj_bowll_head_shadow_a_Other_10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gml_Object_obj_dialogue_battle_win_martlet_final_Create_0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gml_Object_obj_dialogue_battle_win_martlet_final_Alarm_0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gml_Object_obj_dialogue_battle_win_martlet_final_Step_0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gml_Object_obj_dialogue_battle_win_martlet_final_Draw_0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gml_Object_obj_bowll_nostrils_cloud_a_Create_0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gml_Object_obj_bowll_nostrils_cloud_a_Alarm_0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gml_Object_obj_bowll_nostrils_cloud_a_Step_0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gml_Object_obj_bowll_body_a_Create_0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gml_Object_obj_bowll_body_a_Destroy_0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gml_Object_obj_bowll_body_a_Step_0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gml_Object_obj_factory_02_seesaw_collider_Create_0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gml_Object_obj_factory_02_seesaw_collider_Collision_obj_factory_02_seesaw_item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gml_Object_obj_bowll_body_shadow_a_Other_10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gml_Object_obj_feisty_four_moray_intro_Step_0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gml_Object_obj_feisty_four_moray_intro_Other_10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gml_Object_obj_feisty_four_moray_intro_Other_7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gml_Object_obj_bowll_leg_fore_front_a_Create_0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gml_Object_obj_bowll_leg_fore_front_a_Destroy_0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gml_Object_obj_bowll_leg_fore_front_a_Step_2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gml_Object_obj_bowll_leg_fore_front_a_Step_0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gml_Object_obj_bowll_leg_fore_front_shadow_a_Other_10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gml_Object_obj_bowll_leg_fore_behind_a_Create_0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gml_Object_obj_bowll_leg_fore_behind_a_Destroy_0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gml_Object_obj_bowll_leg_fore_behind_a_Step_2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gml_Object_obj_bowll_leg_fore_behind_a_Step_0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gml_Object_obj_steamworks_29_box_5_Create_0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gml_Object_obj_steamworks_29_box_5_Step_0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gml_Object_obj_bowll_leg_fore_behind_shadow_a_Other_10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gml_Object_obj_battle_enemy_attack_axis_blue_laser_Create_0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gml_Object_obj_battle_enemy_attack_axis_blue_laser_Step_0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gml_Object_obj_bowll_leg_back_front_a_Create_0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gml_Object_obj_bowll_leg_back_front_a_Destroy_0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gml_Object_obj_bowll_leg_back_front_a_Step_2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gml_Object_obj_bowll_leg_back_front_a_Step_0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gml_Object_obj_factory_03_shaft_intro_Create_0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gml_Object_obj_factory_03_shaft_intro_Step_0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gml_Object_obj_factory_03_shaft_intro_Draw_64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gml_Object_obj_bowll_leg_back_front_shadow_a_Other_10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gml_Object_obj_ceroba_bullet_particle_controller_Create_0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gml_Object_obj_ceroba_bullet_particle_controller_Destroy_0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gml_Object_obj_ceroba_bullet_particle_controller_Step_2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gml_Object_obj_ceroba_phase_2_fight_Create_0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gml_Object_obj_ceroba_phase_2_fight_Step_0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gml_Object_obj_bowll_leg_back_behind_a_Create_0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gml_Object_obj_bowll_leg_back_behind_a_Destroy_0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gml_Object_obj_bowll_leg_back_behind_a_Step_2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gml_Object_obj_bowll_leg_back_behind_a_Step_0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gml_Object_obj_battle_enemy_attack_martlet_feather_fall_target_1_final_Create_0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gml_Object_obj_battle_enemy_attack_martlet_feather_fall_target_1_final_Step_2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gml_Object_obj_battle_enemy_attack_martlet_feather_fall_target_1_final_Draw_0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gml_Object_obj_bowll_leg_back_behind_shadow_a_Other_10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gml_Object_obj_bowll_tail_a_Create_0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gml_Object_obj_bowll_tail_a_Destroy_0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gml_Object_obj_bowll_tail_a_Step_2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gml_Object_obj_bowll_tail_a_Step_0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gml_Object_obj_bowll_tail_shadow_a_Other_10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gml_Object_obj_bowll_tail_shadow_a_Draw_0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gml_Object_obj_bowll_sparkles_Create_0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gml_Object_obj_bowll_sparkles_Step_0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gml_Object_obj_bowll_sparkles_Other_7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gml_Object_obj_bowll_doggo_a_Create_0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gml_Object_obj_bowll_doggo_a_Destroy_0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gml_Object_obj_bowll_doggo_a_Step_0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gml_Object_obj_bowll_doggo_a_Other_7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gml_Object_obj_wanda_npc_Step_0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gml_Object_obj_bowll_doggo_shadow_a_Other_10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gml_Object_obj_bowll_doggo_shadow_a_Draw_0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gml_Object_obj_battle_enemy_attack_axis_turrets_2_Create_0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gml_Object_obj_battle_enemy_attack_axis_turrets_2_Destroy_0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gml_Object_obj_battle_enemy_attack_axis_turrets_2_Alarm_0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gml_Object_obj_battle_enemy_attack_axis_turrets_2_Step_0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gml_Object_obj_el_bailador_neutral_Create_0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gml_Object_obj_el_bailador_neutral_Step_2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gml_Object_obj_el_bailador_neutral_Step_0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gml_Object_obj_el_bailador_neutral_Other_10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gml_Object_obj_el_bailador_dead_Create_0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gml_Object_obj_el_bailador_dead_Alarm_0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gml_Object_obj_dummy_training_dummy_Create_0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gml_Object_obj_dummy_training_dummy_Step_0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gml_Object_obj_dummy_training_hat_Create_0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gml_Object_obj_dummy_training_hat_Alarm_0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gml_Object_obj_dummy_training_hat_Step_2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gml_Object_obj_dummy_training_hat_Other_0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gml_Object_obj_flowergirls_dead_Create_0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gml_Object_obj_flowergirls_dead_Alarm_0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gml_Object_obj_mansion_kanako_dresser_Step_0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gml_Object_obj_battle_enemy_attack_asgore_surround_flame_Create_0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gml_Object_obj_battle_enemy_attack_asgore_surround_flame_Alarm_0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gml_Object_obj_battle_enemy_attack_asgore_surround_flame_Alarm_1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gml_Object_obj_battle_enemy_attack_asgore_surround_flame_Step_0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gml_Object_obj_battle_enemy_attack_asgore_surround_flame_Draw_0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gml_Object_obj_violetta_body_Create_0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gml_Object_obj_violetta_body_Alarm_0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gml_Object_obj_violetta_body_Step_2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gml_Object_obj_violetta_body_Step_1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gml_Object_obj_violetta_body_Step_0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gml_Object_obj_violetta_body_Other_7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gml_Object_obj_battle_enemy_attack_macro_flies_bullet_hell_creator_Create_0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gml_Object_obj_battle_enemy_attack_macro_flies_bullet_hell_creator_Destroy_0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gml_Object_obj_battle_enemy_attack_macro_flies_bullet_hell_creator_Alarm_0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gml_Object_obj_battle_enemy_attack_macro_flies_bullet_hell_creator_Alarm_1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gml_Object_obj_battle_enemy_attack_macro_flies_bullet_hell_creator_Step_0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gml_Object_obj_rosa_body_Create_0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gml_Object_obj_rosa_body_Step_2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gml_Object_obj_rosa_body_Step_1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gml_Object_obj_rosa_body_Step_0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gml_Object_obj_rosa_body_Other_7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gml_Object_obj_pedla_body_Create_0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gml_Object_obj_pedla_body_Step_2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gml_Object_obj_pedla_body_Step_1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gml_Object_obj_pedla_body_Step_0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gml_Object_obj_pedla_body_Other_7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gml_Object_obj_insomnitot_body_a_Alarm_0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gml_Object_obj_insomnitot_body_a_Other_11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gml_Object_obj_newhome_03_pacifist_music_player_Create_0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gml_Object_obj_newhome_03_pacifist_music_player_Alarm_0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gml_Object_obj_insomnitot_ear_left_a_Create_0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gml_Object_obj_insomnitot_ear_left_a_Destroy_0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gml_Object_obj_insomnitot_ear_left_a_Step_2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gml_Object_obj_insomnitot_ear_left_a_Step_0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gml_Object_obj_insomnitot_ear_left_shadow_a_Other_10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gml_Object_obj_insomnitot_ear_right_a_Create_0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gml_Object_obj_insomnitot_ear_right_a_Destroy_0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gml_Object_obj_insomnitot_ear_right_a_Step_2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gml_Object_obj_insomnitot_ear_right_a_Step_0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gml_Object_obj_insomnitot_ear_right_shadow_a_Other_10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gml_Object_obj_insomnitot_foot_left_a_Create_0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gml_Object_obj_insomnitot_foot_left_a_Step_2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gml_Object_obj_insomnitot_foot_left_a_Step_0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gml_Object_obj_feisty_four_ace_arm_Create_0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gml_Object_obj_feisty_four_ace_arm_Other_10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gml_Object_obj_feisty_four_ace_arm_Draw_0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gml_Object_obj_ceroba_dead_pacifist_mask_Create_0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gml_Object_obj_ceroba_dead_pacifist_mask_Alarm_0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gml_Object_obj_ceroba_dead_pacifist_mask_Other_7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gml_Object_obj_insomnitot_foot_right_a_Create_0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gml_Object_obj_insomnitot_foot_right_a_Step_2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gml_Object_obj_insomnitot_foot_right_a_Step_0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gml_Object_obj_insomnitot_face_a_Create_0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gml_Object_obj_insomnitot_face_a_Step_2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gml_Object_obj_insomnitot_face_a_Step_0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gml_Object_obj_insomnitot_face_a_Other_7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gml_Object_obj_insomnitot_bubble_a_Create_0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gml_Object_obj_insomnitot_bubble_a_Alarm_0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gml_Object_obj_insomnitot_bubble_a_Step_2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gml_Object_obj_insomnitot_bubble_a_Step_0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gml_Object_obj_insomnitot_body_b_Destroy_0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gml_Object_obj_insomnitot_body_b_Alarm_0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gml_Object_obj_insomnitot_body_b_Other_11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gml_Object_obj_insomnitot_body_b_Other_10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gml_Object_obj_insomnitot_body_shadow_b_Other_10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gml_Object_obj_insomnitot_ear_left_b_Create_0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gml_Object_obj_insomnitot_ear_left_b_Destroy_0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gml_Object_obj_insomnitot_ear_left_b_Step_2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gml_Object_obj_insomnitot_ear_left_b_Step_0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gml_Object_obj_insomnitot_ear_left_shadow_b_Other_10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gml_Object_obj_insomnitot_ear_right_b_Create_0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gml_Object_obj_insomnitot_ear_right_b_Destroy_0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gml_Object_obj_insomnitot_ear_right_b_Step_2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gml_Object_obj_insomnitot_ear_right_b_Step_0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gml_Object_obj_insomnitot_ear_right_shadow_b_Other_10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gml_Object_obj_insomnitot_foot_left_b_Create_0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gml_Object_obj_insomnitot_foot_left_b_Step_2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gml_Object_obj_insomnitot_foot_left_b_Step_0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gml_Object_obj_martlet_final_overworld_cutscene_3_Create_0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gml_Object_obj_martlet_final_overworld_cutscene_3_Step_0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gml_Object_obj_martlet_final_overworld_cutscene_3_Draw_73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gml_Object_obj_insomnitot_foot_right_b_Create_0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gml_Object_obj_insomnitot_foot_right_b_Step_2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gml_Object_obj_insomnitot_foot_right_b_Step_0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gml_Object_obj_insomnitot_face_b_Create_0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gml_Object_obj_insomnitot_face_b_Step_2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gml_Object_obj_insomnitot_face_b_Step_0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gml_Object_obj_insomnitot_face_b_Other_7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gml_Object_obj_insomnitot_bubble_b_Create_0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gml_Object_obj_insomnitot_bubble_b_Alarm_0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gml_Object_obj_insomnitot_bubble_b_Step_2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gml_Object_obj_insomnitot_bubble_b_Step_0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gml_Object_obj_insomnitot_dead_Alarm_0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gml_Object_obj_know_cone_body_a_Create_0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gml_Object_obj_know_cone_body_a_Step_0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gml_Object_obj_know_cone_hand_left_a_Create_0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gml_Object_obj_know_cone_hand_left_a_Step_2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gml_Object_obj_know_cone_hand_left_a_Step_0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gml_Object_obj_know_cone_hand_right_a_Create_0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gml_Object_obj_know_cone_hand_right_a_Step_2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gml_Object_obj_know_cone_hand_right_a_Step_0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gml_Object_obj_know_cone_ball_a_Create_0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gml_Object_obj_know_cone_ball_a_Step_2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gml_Object_obj_know_cone_ball_a_Step_0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gml_Object_obj_know_cone_body_b_Create_0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gml_Object_obj_know_cone_body_b_Step_0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gml_Object_obj_know_cone_hand_left_b_Create_0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gml_Object_obj_know_cone_hand_left_b_Step_2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gml_Object_obj_know_cone_hand_left_b_Step_0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gml_Object_obj_know_cone_hand_right_b_Create_0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gml_Object_obj_know_cone_hand_right_b_Step_2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gml_Object_obj_know_cone_hand_right_b_Step_0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gml_Object_obj_know_cone_ball_b_Create_0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gml_Object_obj_know_cone_ball_b_Step_2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gml_Object_obj_know_cone_ball_b_Step_0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gml_Object_obj_know_cone_ball_dead_Create_0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gml_Object_obj_know_cone_ball_dead_Alarm_0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gml_Object_obj_battle_enemy_attack_martlet_wing_gust_final_object_Create_0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gml_Object_obj_battle_enemy_attack_martlet_wing_gust_final_object_Alarm_0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gml_Object_obj_battle_enemy_attack_martlet_wing_gust_final_object_Step_0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gml_Object_obj_frostermit_head_a_Create_0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gml_Object_obj_frostermit_head_a_Destroy_0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gml_Object_obj_frostermit_head_a_Step_2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gml_Object_obj_frostermit_head_a_Step_0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gml_Object_obj_battle_enemy_attack_ceroba_phase_2_p1_falling_bells_Create_0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gml_Object_obj_battle_enemy_attack_ceroba_phase_2_p1_falling_bells_Destroy_0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gml_Object_obj_battle_enemy_attack_ceroba_phase_2_p1_falling_bells_Alarm_0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gml_Object_obj_battle_enemy_attack_ceroba_phase_2_p1_falling_bells_Alarm_1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gml_Object_obj_battle_enemy_attack_ceroba_phase_2_p1_falling_bells_Step_0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gml_Object_obj_flowey_battle_phase_2_clay_droop_generator_Create_0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gml_Object_obj_flowey_battle_phase_2_clay_droop_generator_Step_0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gml_Object_obj_frostermit_head_shadow_a_Other_10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gml_Object_obj_frostermit_body_a_Create_0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gml_Object_obj_frostermit_body_a_Destroy_0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gml_Object_obj_frostermit_body_a_Alarm_0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gml_Object_obj_frostermit_body_a_Step_2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gml_Object_obj_frostermit_body_a_Step_0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gml_Object_obj_frostermit_body_a_Other_7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gml_Object_obj_frostermit_body_shadow_a_Other_10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gml_Object_obj_frostermit_claw_left_a_Create_0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gml_Object_obj_frostermit_claw_left_a_Destroy_0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gml_Object_obj_frostermit_claw_left_a_Step_2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gml_Object_obj_frostermit_claw_left_a_Step_0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gml_Object_obj_frostermit_claw_left_shadow_a_Other_10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gml_Object_obj_frostermit_claw_right_a_Create_0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gml_Object_obj_frostermit_claw_right_a_Destroy_0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gml_Object_obj_frostermit_claw_right_a_Step_2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gml_Object_obj_frostermit_claw_right_a_Step_0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gml_Object_obj_battle_enemy_attack_macro_frog_choir_conductor_Create_0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gml_Object_obj_battle_enemy_attack_macro_frog_choir_conductor_Alarm_0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gml_Object_obj_battle_enemy_attack_macro_frog_choir_conductor_Step_0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gml_Object_obj_battle_enemy_attack_macro_frog_choir_conductor_Other_76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gml_Object_obj_frostermit_claw_right_shadow_a_Other_10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gml_Object_obj_heart_battle_menu_fake_martlet_Create_0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gml_Object_obj_heart_battle_menu_fake_martlet_Alarm_0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gml_Object_obj_heart_battle_menu_fake_martlet_Step_0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gml_Object_obj_heart_battle_menu_fake_martlet_Other_10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gml_Object_obj_frostermit_leg_right_2_a_Create_0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gml_Object_obj_frostermit_leg_right_2_a_Destroy_0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gml_Object_obj_frostermit_leg_right_2_a_Step_2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gml_Object_obj_frostermit_leg_right_2_a_Step_0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gml_Object_obj_frostermit_leg_right_2_shadow_a_Other_10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gml_Object_obj_guardener_verlet_wind_Create_0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gml_Object_obj_guardener_verlet_wind_Alarm_0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gml_Object_obj_guardener_verlet_wind_Step_0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gml_Object_obj_frostermit_leg_right_3_a_Create_0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gml_Object_obj_frostermit_leg_right_3_a_Destroy_0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gml_Object_obj_frostermit_leg_right_3_a_Step_2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gml_Object_obj_frostermit_leg_right_3_a_Step_0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gml_Object_obj_frostermit_leg_right_3_shadow_a_Other_10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gml_Object_obj_frostermit_dead_Alarm_0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gml_Object_obj_flowey_1_attack_audience_creator_Create_0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gml_Object_obj_flowey_1_attack_audience_creator_Destroy_0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gml_Object_obj_flowey_1_attack_audience_creator_Alarm_0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gml_Object_obj_flowey_1_attack_audience_creator_Step_0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gml_Object_obj_flowey_1_attack_audience_creator_Draw_0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gml_Object_obj_trihecta_together_Create_0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gml_Object_obj_trihecta_together_Step_0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gml_Object_obj_trihecta_together_Other_10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gml_Object_obj_trihecta_together_Other_7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gml_Object_obj_trihecta_dead_Create_0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gml_Object_obj_trihecta_dead_Alarm_0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gml_Object_obj_tri_separated_Create_0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gml_Object_obj_tri_separated_Step_0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gml_Object_obj_tri_dead_Alarm_0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gml_Object_obj_hec_separated_Create_0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gml_Object_obj_hec_separated_Step_0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gml_Object_obj_hec_dead_Create_0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gml_Object_obj_hec_dead_Alarm_0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gml_Object_obj_ta_separated_Create_0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gml_Object_obj_ta_separated_Step_0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gml_Object_obj_steamworks_13_controller_neutral_Create_0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gml_Object_obj_steamworks_13_controller_neutral_Step_0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gml_Object_obj_martlet_head_Destroy_0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gml_Object_obj_martlet_head_Step_2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gml_Object_obj_martlet_head_Step_0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gml_Object_obj_martlet_head_shadow_Other_10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gml_Object_obj_martlet_attack_block_hurt_Create_0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gml_Object_obj_martlet_attack_block_hurt_Step_0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gml_Object_obj_battle_enemy_attack_smoke_puff_axis_Create_0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gml_Object_obj_battle_enemy_attack_smoke_puff_axis_Step_0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gml_Object_obj_chem_03_sticky_notes_Create_0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gml_Object_obj_chem_03_sticky_notes_Step_0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gml_Object_obj_martlet_body_Destroy_0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gml_Object_obj_martlet_body_Step_0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gml_Object_obj_martlet_body_Other_11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gml_Object_obj_martlet_body_Other_10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gml_Object_obj_ceroba_transform_slowdown_Create_0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gml_Object_obj_ceroba_transform_slowdown_Destroy_0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gml_Object_obj_ceroba_transform_slowdown_Step_0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gml_Object_obj_ceroba_transform_slowdown_Draw_0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gml_Object_obj_martlet_body_shadow_Other_10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gml_Object_obj_flowey_world_lever_fake_Create_0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gml_Object_obj_flowey_world_lever_fake_Step_0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gml_Object_obj_martlet_hand_left_Create_0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gml_Object_obj_martlet_hand_left_Destroy_0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gml_Object_obj_martlet_hand_left_Step_2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gml_Object_obj_martlet_hand_left_Step_0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gml_Object_obj_martlet_hand_left_shadow_Other_10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gml_Object_obj_martlet_hand_right_Create_0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gml_Object_obj_martlet_hand_right_Destroy_0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gml_Object_obj_martlet_hand_right_Step_2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gml_Object_obj_martlet_hand_right_Step_0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gml_Object_obj_martlet_hand_right_shadow_Other_10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gml_Object_obj_martlet_g_head_Destroy_0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gml_Object_obj_martlet_g_head_Step_2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gml_Object_obj_martlet_g_head_Step_0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gml_Object_obj_martlet_g_head_shadow_Other_10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gml_Object_obj_battle_enemy_attack_guardener_arrow_Create_0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gml_Object_obj_battle_enemy_attack_guardener_arrow_Step_0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gml_Object_obj_martlet_g_body_Destroy_0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gml_Object_obj_martlet_g_body_Step_2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gml_Object_obj_martlet_g_body_Step_0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gml_Object_obj_martlet_g_body_Other_25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gml_Object_obj_martlet_g_body_Other_11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gml_Object_obj_martlet_g_body_Other_10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gml_Object_obj_battle_enemy_attack_super_ball_1_creator_Create_0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gml_Object_obj_battle_enemy_attack_super_ball_1_creator_Destroy_0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gml_Object_obj_battle_enemy_attack_super_ball_1_creator_Alarm_1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gml_Object_obj_battle_enemy_attack_super_ball_1_creator_Alarm_0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gml_Object_obj_battle_enemy_attack_super_ball_1_creator_Step_0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gml_Object_obj_martlet_g_body_shadow_Other_10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gml_Object_obj_martlet_g_hand_left_Create_0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gml_Object_obj_martlet_g_hand_left_Destroy_0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gml_Object_obj_martlet_g_hand_left_Step_2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gml_Object_obj_martlet_g_hand_left_Step_0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gml_Object_obj_martlet_g_hand_left_shadow_Other_10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gml_Object_obj_intermission_raft_Create_0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gml_Object_obj_martlet_g_hand_right_Create_0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gml_Object_obj_martlet_g_hand_right_Destroy_0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gml_Object_obj_martlet_g_hand_right_Step_2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gml_Object_obj_martlet_g_hand_right_Step_0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gml_Object_obj_martlet_g_hand_right_shadow_Other_10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gml_Object_obj_martlet_final_transformation_effect_Other_7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gml_Object_obj_battle_enemy_attack_ceroba_phase_1_pillars_Create_0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gml_Object_obj_battle_enemy_attack_ceroba_phase_1_pillars_Destroy_0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gml_Object_obj_battle_enemy_attack_ceroba_phase_1_pillars_Alarm_0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gml_Object_obj_battle_enemy_attack_ceroba_phase_1_pillars_Alarm_1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gml_Object_obj_battle_enemy_attack_ceroba_phase_1_pillars_Step_0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gml_Object_obj_martlet_g_fight_mode_Create_0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gml_Object_obj_martlet_g_fight_mode_Destroy_0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gml_Object_obj_martlet_g_fight_mode_Step_0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gml_Object_obj_martlet_g_fight_mode_Other_7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gml_Object_obj_shufflers_rephil_Create_0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gml_Object_obj_shufflers_rephil_Step_2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gml_Object_obj_masterswordremix_body_a_Create_0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gml_Object_obj_masterswordremix_body_a_Step_2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gml_Object_obj_masterswordremix_body_a_Step_0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gml_Object_obj_fmartlet_spawner_base_Create_0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gml_Object_obj_fmartlet_spawner_base_Destroy_0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gml_Object_obj_fmartlet_spawner_base_Step_0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gml_Object_obj_masterswordremix_sword_a_Create_0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gml_Object_obj_masterswordremix_sword_a_Step_2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gml_Object_obj_masterswordremix_sword_a_Step_0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gml_Object_obj_new_home_elevator_Create_0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gml_Object_obj_new_home_elevator_Alarm_0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gml_Object_obj_new_home_elevator_Step_0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gml_Object_obj_new_home_elevator_Other_5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gml_Object_obj_new_home_elevator_Draw_73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gml_Object_obj_masterswordremix_shield_a_Create_0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gml_Object_obj_masterswordremix_shield_a_Step_2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gml_Object_obj_masterswordremix_shield_a_Step_0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gml_Object_obj_froggit_intro_head_yellow_Create_0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gml_Object_obj_froggit_intro_head_yellow_Step_0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gml_Object_obj_froggit_intro_body_yellow_Create_0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gml_Object_obj_froggit_intro_body_yellow_Step_0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gml_Object_obj_steamworks_35_cutscene_pacifist_Create_0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gml_Object_obj_steamworks_35_cutscene_pacifist_Step_0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gml_Object_obj_ceroba_transform_particles_Create_0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gml_Object_obj_ceroba_transform_particles_Destroy_0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gml_Object_obj_ceroba_transform_particles_Step_2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gml_Object_obj_battle_enemy_attack_macro_sword_frog_creator_Create_0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gml_Object_obj_battle_enemy_attack_macro_sword_frog_creator_Destroy_0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gml_Object_obj_battle_enemy_attack_macro_sword_frog_creator_Step_0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gml_Object_obj_froggit_intro_scared_yellow_Create_0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gml_Object_obj_froggit_intro_scared_yellow_Alarm_0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gml_Object_obj_froggit_intro_scared_yellow_Step_0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gml_Object_obj_froggit_intro_dead_yellow_Create_0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gml_Object_obj_froggit_intro_dead_yellow_Alarm_0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gml_Object_obj_toriel_intro_yellow_Create_0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gml_Object_obj_toriel_intro_yellow_Step_0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gml_Object_obj_ceroba_dead_Alarm_0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gml_Object_obj_starlo_boss_body_Create_0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gml_Object_obj_starlo_boss_body_Alarm_0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gml_Object_obj_starlo_boss_body_Alarm_1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gml_Object_obj_starlo_boss_body_Step_0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gml_Object_obj_starlo_boss_body_Other_7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gml_Object_obj_starlo_boss_body_outro_Create_0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gml_Object_obj_starlo_boss_body_outro_Alarm_0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gml_Object_obj_starlo_boss_body_outro_Step_0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gml_Object_obj_starlo_boss_body_outro_Other_7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gml_Object_obj_starlo_boss_head_Create_0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gml_Object_obj_starlo_boss_head_Step_2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gml_Object_obj_quote_battle_flowey_intro_parent_yellow_Draw_0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gml_Object_obj_quote_battle_flowey_intro_main_yellow_Create_0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gml_Object_obj_quote_battle_flowey_intro_main_yellow_Step_0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gml_Object_obj_quote_battle_flowey_intro_success_yellow_Create_0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gml_Object_obj_quote_battle_flowey_intro_success_yellow_Step_0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gml_Object_obj_battle_enemy_attack_martlet_feather_circle_final_feather_Create_0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gml_Object_obj_battle_enemy_attack_martlet_feather_circle_final_feather_Destroy_0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gml_Object_obj_battle_enemy_attack_martlet_feather_circle_final_feather_Alarm_1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gml_Object_obj_battle_enemy_attack_martlet_feather_circle_final_feather_Step_2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gml_Object_obj_battle_enemy_attack_martlet_feather_circle_final_feather_Step_0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gml_Object_obj_battle_enemy_attack_martlet_feather_circle_final_feather_Other_12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gml_Object_obj_battle_enemy_attack_martlet_feather_circle_final_feather_Other_11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gml_Object_obj_battle_enemy_attack_martlet_feather_circle_final_feather_Other_10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gml_Object_obj_battle_enemy_attack_martlet_feather_circle_final_feather_Draw_0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gml_Object_obj_quote_battle_flowey_intro_failure_yellow_Create_0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gml_Object_obj_quote_battle_flowey_intro_failure_yellow_Step_0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gml_Object_obj_quote_battle_flowey_intro_miss_1_yellow_Create_0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gml_Object_obj_quote_battle_flowey_intro_miss_1_yellow_Step_0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gml_Object_obj_quote_battle_flowey_intro_miss_2_yellow_Create_0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gml_Object_obj_quote_battle_flowey_intro_miss_2_yellow_Step_0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gml_Object_obj_quote_battle_flowey_intro_miss_3_yellow_Create_0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gml_Object_obj_quote_battle_flowey_intro_miss_3_yellow_Step_0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gml_Object_obj_battle_enemy_attack_friendliness_pellets_yellow_Create_0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gml_Object_obj_battle_enemy_attack_friendliness_pellets_yellow_Step_0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gml_Object_obj_guardener_guy_b_noarms_Create_0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gml_Object_obj_guardener_guy_b_noarms_Step_0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gml_Object_obj_steamworks_24_controller_Create_0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gml_Object_obj_steamworks_24_controller_Step_0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gml_Object_obj_quote_battle_flier_a_Create_0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gml_Object_obj_quote_battle_flier_a_Step_0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gml_Object_obj_quote_battle_flier_a_Draw_0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gml_Object_obj_quote_battle_flier_b_Create_0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gml_Object_obj_quote_battle_flier_b_Step_0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gml_Object_obj_quote_battle_flier_b_Draw_0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gml_Object_obj_quote_battle_flier_c_Create_0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gml_Object_obj_quote_battle_flier_c_Step_0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gml_Object_obj_quote_battle_flier_c_Draw_0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gml_Object_obj_battle_enemy_attack_flier_fly_parent_Step_2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gml_Object_obj_battle_enemy_attack_flier_fly_parent_Step_0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gml_Object_obj_flowey_battle_phase_2_paper_weakpoint_Create_0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gml_Object_obj_flowey_battle_phase_2_paper_weakpoint_Alarm_1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gml_Object_obj_flowey_battle_phase_2_paper_weakpoint_Step_0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gml_Object_obj_battle_enemy_attack_flier_fly_top_left_Create_0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gml_Object_obj_battle_enemy_attack_flier_fly_top_right_Create_0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gml_Object_obj_battle_enemy_attack_flier_fly_bottom_left_Create_0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gml_Object_obj_battle_enemy_attack_flier_fly_bottom_right_Create_0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gml_Object_obj_enemy_controller_feisty_four_Create_0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gml_Object_obj_enemy_controller_feisty_four_Other_12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gml_Object_obj_enemy_controller_feisty_four_Other_11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gml_Object_obj_enemy_controller_feisty_four_Other_10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gml_Object_obj_battle_enemy_attack_flier_swarm_horizontal_parent_Step_2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gml_Object_obj_battle_enemy_attack_flier_swarm_horizontal_parent_Step_0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gml_Object_obj_dunes_2_gerson_door_Create_0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gml_Object_obj_battle_enemy_attack_flier_swarm_horizontal_Create_0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gml_Object_obj_battle_enemy_attack_flier_swarm_vertical_parent_Step_2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gml_Object_obj_battle_enemy_attack_flier_swarm_vertical_parent_Step_0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gml_Object_obj_battle_enemy_attack_flier_swarm_vertical_Create_0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gml_Object_obj_battle_enemy_attack_flier_fire_parent_Step_2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gml_Object_obj_battle_enemy_attack_flier_fire_parent_Step_0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gml_Object_obj_new_home_parallax_background_Create_0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gml_Object_obj_new_home_parallax_background_Step_0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gml_Object_obj_new_home_parallax_background_Draw_0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gml_Object_obj_battle_enemy_attack_flier_fire_middle_Create_0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gml_Object_obj_battle_enemy_attack_flier_fire_left_Create_0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gml_Object_obj_dialogue_battle_asgore_Create_0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gml_Object_obj_dialogue_battle_asgore_Step_1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gml_Object_obj_dialogue_battle_asgore_Step_0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gml_Object_obj_dialogue_battle_asgore_Step_2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gml_Object_obj_dialogue_battle_asgore_Other_10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gml_Object_obj_dialogue_battle_asgore_Draw_64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gml_Object_obj_battle_enemy_attack_flier_fire_right_Create_0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gml_Object_obj_quote_battle_el_bailador_g_Create_0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gml_Object_obj_quote_battle_el_bailador_g_Alarm_0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gml_Object_obj_quote_battle_el_bailador_g_Step_0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gml_Object_obj_quote_battle_penilla_a_Create_0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gml_Object_obj_quote_battle_penilla_a_Step_0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gml_Object_obj_quote_battle_penilla_a_Draw_0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gml_Object_obj_quote_battle_penilla_b_Create_0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gml_Object_obj_quote_battle_penilla_b_Step_0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gml_Object_obj_quote_battle_penilla_b_Draw_0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gml_Object_obj_battle_enemy_attack_penilla_pencil_Create_0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gml_Object_obj_battle_enemy_attack_penilla_pencil_Step_2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gml_Object_obj_battle_enemy_attack_penilla_pencil_Step_0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gml_Object_obj_battle_enemy_attack_penilla_drawing_Create_0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gml_Object_obj_battle_enemy_attack_penilla_drawing_Alarm_0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gml_Object_obj_battle_enemy_attack_penilla_drawing_Step_2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gml_Object_obj_battle_enemy_attack_penilla_drawing_Step_0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gml_Object_obj_battle_enemy_attack_penilla_lines_Create_0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gml_Object_obj_battle_enemy_attack_penilla_lines_Step_2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gml_Object_obj_battle_enemy_attack_penilla_lines_Step_0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gml_Object_obj_battle_enemy_attack_penilla_lines_Other_7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gml_Object_obj_battle_enemy_attack_penilla_lines_2_Create_0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gml_Object_obj_battle_enemy_attack_penilla_lines_2_Alarm_0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gml_Object_obj_battle_enemy_attack_penilla_lines_2_Step_2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gml_Object_obj_battle_enemy_attack_penilla_lines_2_Step_0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gml_Object_obj_battle_enemy_attack_penilla_lines_2_Other_7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gml_Object_obj_dialogue_box_battle_transformation_any_mask_penilla_lines_Step_0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gml_Object_obj_battle_enemy_attack_flier_fly_drawing_parent_Step_2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gml_Object_obj_battle_enemy_attack_flier_fly_drawing_parent_Step_0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gml_Object_obj_battle_enemy_attack_flier_fly_drawing_Create_0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gml_Object_obj_quote_battle_sweet_corn_a_Create_0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gml_Object_obj_quote_battle_sweet_corn_a_Step_0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gml_Object_obj_quote_battle_sweet_corn_a_Draw_0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gml_Object_obj_ceroba_shield_Create_0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gml_Object_obj_ceroba_shield_Other_7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gml_Object_obj_quote_battle_sweet_corn_b_Create_0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gml_Object_obj_quote_battle_sweet_corn_b_Step_0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gml_Object_obj_quote_battle_sweet_corn_b_Draw_0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gml_Object_obj_fmartlet_spawner_blocks_2_Create_0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gml_Object_obj_fmartlet_spawner_blocks_2_Destroy_0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gml_Object_obj_fmartlet_spawner_blocks_2_Step_0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gml_Object_obj_battle_enemy_attack_candy_corn_parent_Step_2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gml_Object_obj_battle_enemy_attack_candy_corn_parent_Step_0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gml_Object_obj_battle_enemy_attack_candy_corn_Create_0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gml_Object_obj_battle_enemy_attack_spear_corn_Create_0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gml_Object_obj_battle_enemy_attack_spear_corn_Step_2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gml_Object_obj_battle_enemy_attack_spear_corn_Other_7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gml_Object_obj_battle_enemy_attack_spear_corn_warning_Create_0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gml_Object_obj_battle_enemy_attack_spear_corn_warning_Step_2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gml_Object_obj_battle_enemy_attack_spear_corn_warning_Step_0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gml_Object_obj_battle_enemy_attack_spear_corn_warning_Other_7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gml_Object_obj_flowey_battle_gray_spawner_hands_Create_0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gml_Object_obj_battle_enemy_attack_homing_corn_Create_0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gml_Object_obj_battle_enemy_attack_homing_corn_Step_2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gml_Object_obj_battle_enemy_attack_homing_corn_Step_0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gml_Object_obj_quote_battle_crispy_scroll_a_Create_0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gml_Object_obj_quote_battle_crispy_scroll_a_Step_0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gml_Object_obj_quote_battle_crispy_scroll_a_Draw_0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gml_Object_obj_battle_enemy_attack_crispy_slash_1_Step_2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gml_Object_obj_battle_enemy_attack_crispy_slash_1_Other_7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gml_Object_obj_battle_enemy_attack_crispy_slash_warning_1_Step_2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gml_Object_obj_battle_enemy_attack_crispy_slash_warning_1_Other_7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gml_Object_obj_battle_enemy_attack_crispy_slash_2_Step_2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gml_Object_obj_battle_enemy_attack_crispy_slash_2_Other_7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gml_Object_obj_battle_enemy_attack_crispy_slash_warning_2_Step_2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gml_Object_obj_battle_enemy_attack_crispy_slash_warning_2_Other_7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gml_Object_obj_battle_enemy_attack_crispy_slash_3_Step_2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gml_Object_obj_battle_enemy_attack_crispy_slash_3_Other_7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gml_Object_obj_battle_enemy_attack_crispy_slash_warning_3_Step_2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gml_Object_obj_battle_enemy_attack_crispy_slash_warning_3_Other_7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gml_Object_obj_battle_enemy_attack_crispy_slash_4_Step_2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gml_Object_obj_battle_enemy_attack_crispy_slash_4_Other_7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gml_Object_obj_battle_enemy_attack_crispy_slash_warning_4_Step_2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gml_Object_obj_battle_enemy_attack_crispy_slash_warning_4_Other_7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gml_Object_obj_battle_enemy_attack_crispy_laser_Create_0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gml_Object_obj_battle_enemy_attack_crispy_laser_Step_2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gml_Object_obj_battle_enemy_attack_crispy_laser_Step_0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gml_Object_obj_battle_enemy_attack_crispy_laser_Other_7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gml_Object_obj_battle_enemy_attack_crispy_tub_Create_0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gml_Object_obj_battle_enemy_attack_crispy_tub_Step_2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gml_Object_obj_battle_enemy_attack_crispy_tub_Step_0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gml_Object_obj_quote_battle_rorrim_a_Create_0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gml_Object_obj_quote_battle_rorrim_a_Step_0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gml_Object_obj_quote_battle_rorrim_a_Draw_0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gml_Object_obj_battle_enemy_attack_rorrim_mirror_Create_0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gml_Object_obj_battle_enemy_attack_rorrim_mirror_Step_2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gml_Object_obj_battle_enemy_attack_rorrim_mirror_Step_0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gml_Object_obj_battle_enemy_attack_rorrim_mirror_shard_Create_0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gml_Object_obj_battle_enemy_attack_rorrim_mirror_shard_Step_2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gml_Object_obj_battle_enemy_attack_rorrim_mirror_shard_Step_0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gml_Object_obj_battle_enemy_attack_rorrim_sparkle_Create_0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gml_Object_obj_battle_enemy_attack_rorrim_sparkle_Step_2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gml_Object_obj_battle_enemy_attack_rorrim_sparkle_Step_0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gml_Object_obj_quote_battle_decibat_Create_0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gml_Object_obj_quote_battle_decibat_Step_0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gml_Object_obj_quote_battle_decibat_Draw_0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gml_Object_obj_quote_battle_decibat_sparing_Create_0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gml_Object_obj_quote_battle_decibat_sparing_Step_1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gml_Object_obj_quote_battle_decibat_sparing_Draw_0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gml_Object_obj_quote_battle_decibat_flee_Create_0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gml_Object_obj_quote_battle_decibat_flee_Step_1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gml_Object_obj_quote_battle_decibat_flee_Draw_0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gml_Object_obj_battle_enemy_attack_decibat_wave_blue_Create_0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gml_Object_obj_battle_enemy_attack_decibat_wave_blue_Alarm_0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gml_Object_obj_battle_enemy_attack_decibat_wave_blue_Step_2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gml_Object_obj_battle_enemy_attack_decibat_wave_blue_Step_0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gml_Object_obj_battle_enemy_attack_decibat_wave_orange_Create_0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gml_Object_obj_battle_enemy_attack_decibat_wave_orange_Alarm_0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gml_Object_obj_battle_enemy_attack_decibat_wave_orange_Step_2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gml_Object_obj_battle_enemy_attack_decibat_wave_orange_Step_0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gml_Object_obj_flowey_1_attack_9_creator_Create_0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gml_Object_obj_flowey_1_attack_9_creator_Destroy_0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gml_Object_obj_flowey_1_attack_9_creator_Alarm_0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gml_Object_obj_flowey_1_attack_9_creator_Step_0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gml_Object_obj_battle_enemy_attack_decibat_wave_mini_orange_Create_0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gml_Object_obj_battle_enemy_attack_decibat_wave_mini_orange_Step_2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gml_Object_obj_battle_enemy_attack_decibat_wave_mini_orange_Step_0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gml_Object_obj_battle_enemy_attack_decibat_wave_mini_blue_Create_0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gml_Object_obj_battle_enemy_attack_decibat_wave_mini_blue_Step_2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gml_Object_obj_battle_enemy_attack_decibat_wave_mini_blue_Step_0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gml_Object_obj_battle_enemy_attack_decibat_stalagmite_Create_0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gml_Object_obj_battle_enemy_attack_decibat_stalagmite_Step_2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gml_Object_obj_battle_enemy_attack_decibat_stalagmite_Step_0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gml_Object_obj_quote_battle_dalv_parent_Draw_0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gml_Object_obj_quote_battle_dalv_Create_0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gml_Object_obj_quote_battle_dalv_Step_0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gml_Object_obj_quote_battle_dalv_sparing_Create_0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gml_Object_obj_quote_battle_dalv_sparing_Step_1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gml_Object_obj_quote_battle_dalv_no_attack_Create_0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gml_Object_obj_quote_battle_dalv_no_attack_Step_1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gml_Object_obj_battle_enemy_attack_dalv_lightning_vertical_warning_Create_0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gml_Object_obj_battle_enemy_attack_dalv_lightning_vertical_warning_Step_2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gml_Object_obj_battle_enemy_attack_dalv_lightning_vertical_warning_Step_0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gml_Object_obj_battle_enemy_attack_dalv_lightning_vertical_warning_Other_7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gml_Object_obj_battle_enemy_attack_dalv_lightning_horizontal_warning_Create_0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gml_Object_obj_battle_enemy_attack_dalv_lightning_horizontal_warning_Step_2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gml_Object_obj_battle_enemy_attack_dalv_lightning_horizontal_warning_Step_0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gml_Object_obj_battle_enemy_attack_dalv_lightning_horizontal_warning_Other_7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gml_Object_obj_battle_enemy_attack_dalv_lightning_dual_warning_Create_0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gml_Object_obj_battle_enemy_attack_dalv_lightning_dual_warning_Step_2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gml_Object_obj_battle_enemy_attack_dalv_lightning_dual_warning_Other_7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gml_Object_obj_battle_enemy_attack_dalv_lightning_vertical_Create_0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gml_Object_obj_battle_enemy_attack_dalv_lightning_vertical_Step_2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gml_Object_obj_battle_enemy_attack_dalv_lightning_vertical_Other_7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gml_Object_obj_steamworks_22_pellet_Create_0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gml_Object_obj_battle_enemy_attack_dalv_lightning_horizontal_Create_0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gml_Object_obj_battle_enemy_attack_dalv_lightning_horizontal_Step_2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gml_Object_obj_battle_enemy_attack_dalv_lightning_horizontal_Other_7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gml_Object_obj_attack_cycler_ceroba_phase_1_Other_10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gml_Object_obj_battle_enemy_attack_dalv_lightning_ball_Create_0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gml_Object_obj_battle_enemy_attack_dalv_lightning_ball_Alarm_0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gml_Object_obj_battle_enemy_attack_dalv_lightning_ball_Step_2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gml_Object_obj_battle_enemy_attack_dalv_lightning_ball_Step_0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gml_Object_obj_battle_enemy_attack_dalv_lightning_ball_Other_10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gml_Object_obj_battle_enemy_attack_dalv_lightning_shift_main_Create_0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gml_Object_obj_battle_enemy_attack_dalv_lightning_shift_main_Destroy_0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gml_Object_obj_battle_enemy_attack_dalv_lightning_shift_main_Alarm_0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gml_Object_obj_battle_enemy_attack_dalv_lightning_shift_main_Step_2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gml_Object_obj_battle_enemy_attack_dalv_lightning_shift_main_Step_0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gml_Object_obj_battle_enemy_attack_axis_laser_hand_Create_0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gml_Object_obj_battle_enemy_attack_axis_laser_hand_Destroy_0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gml_Object_obj_battle_enemy_attack_axis_laser_hand_Step_0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gml_Object_obj_battle_enemy_attack_axis_laser_hand_Draw_0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gml_Object_obj_battle_enemy_attack_dalv_lightning_shift_second_Create_0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gml_Object_obj_battle_enemy_attack_dalv_lightning_shift_second_Step_2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gml_Object_obj_battle_enemy_attack_dalv_lightning_shift_second_Other_10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gml_Object_obj_battle_enemy_attack_dalv_lightning_spinner_Create_0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gml_Object_obj_battle_enemy_attack_dalv_lightning_spinner_Destroy_0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gml_Object_obj_battle_enemy_attack_dalv_lightning_spinner_Alarm_0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gml_Object_obj_battle_enemy_attack_dalv_lightning_spinner_Step_2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gml_Object_obj_battle_enemy_attack_dalv_lightning_spinner_Step_0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gml_Object_obj_battle_enemy_attack_dalv_lightning_bolt_Create_0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gml_Object_obj_battle_enemy_attack_dalv_lightning_bolt_Alarm_0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gml_Object_obj_battle_enemy_attack_dalv_lightning_bolt_Step_2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gml_Object_obj_battle_enemy_attack_dalv_lightning_bolt_Step_0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gml_Object_obj_axis_shield_only_geno_Create_0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gml_Object_obj_axis_shield_only_geno_Step_0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gml_Object_obj_heart_battle_fake_martlet_Create_0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gml_Object_obj_heart_battle_fake_martlet_Step_0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gml_Object_obj_quote_battle_micro_froggit_Create_0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gml_Object_obj_quote_battle_micro_froggit_Step_0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gml_Object_obj_quote_battle_micro_froggit_Draw_0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gml_Object_obj_flowey_battle_gray_spawner_fella_Create_0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gml_Object_obj_battle_enemy_attack_micro_fly_Create_0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gml_Object_obj_battle_enemy_attack_micro_fly_Alarm_0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gml_Object_obj_battle_enemy_attack_micro_fly_Step_2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gml_Object_obj_battle_enemy_attack_micro_fly_Step_0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gml_Object_obj_battle_enemy_attack_micro_barrage_Create_0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gml_Object_obj_battle_enemy_attack_micro_barrage_Step_2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gml_Object_obj_battle_enemy_attack_micro_barrage_Step_0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gml_Object_obj_quote_battle_dunebud_a_Create_0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gml_Object_obj_quote_battle_dunebud_a_Step_0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gml_Object_obj_quote_battle_dunebud_a_Draw_0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gml_Object_obj_newhome_03_effects_Other_7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gml_Object_obj_battle_enemy_attack_dunebud_chase_enemy_Create_0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gml_Object_obj_battle_enemy_attack_dunebud_chase_enemy_Destroy_0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gml_Object_obj_battle_enemy_attack_dunebud_chase_enemy_Other_10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gml_Object_obj_battle_enemy_attack_dunebud_chase_enemy_Other_7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gml_Object_obj_battle_enemy_attack_dunebud_chase_attack_Create_0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gml_Object_obj_battle_enemy_attack_dunebud_chase_attack_Destroy_0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gml_Object_obj_battle_enemy_attack_dunebud_chase_attack_Alarm_0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gml_Object_obj_battle_enemy_attack_dunebud_chase_attack_Step_2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gml_Object_obj_battle_enemy_attack_dunebud_chase_attack_Step_0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gml_Object_obj_battle_enemy_attack_dunebud_chase_attack_Other_7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gml_Object_obj_battle_enemy_attack_dunebud_chase_attack_Draw_0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gml_Object_obj_battle_enemy_attack_dunebud_chase_particles_Create_0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gml_Object_obj_battle_enemy_attack_dunebud_chase_particles_Other_7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gml_Object_obj_battle_enemy_attack_dunebud_chase_particles_Draw_0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gml_Object_obj_battle_enemy_attack_dunebud_sandcastle_bucket_Create_0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gml_Object_obj_battle_enemy_attack_dunebud_sandcastle_bucket_Destroy_0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gml_Object_obj_battle_enemy_attack_dunebud_sandcastle_bucket_Alarm_0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gml_Object_obj_battle_enemy_attack_dunebud_sandcastle_bucket_Step_2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gml_Object_obj_battle_enemy_attack_dunebud_sandcastle_bucket_Step_0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gml_Object_obj_flowey_battle_paper_plane_spawner_Create_0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gml_Object_obj_flowey_battle_paper_plane_spawner_Step_0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gml_Object_obj_battle_enemy_attack_dunebud_sandcastle_sandcastle_Create_0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gml_Object_obj_battle_enemy_attack_dunebud_sandcastle_sandcastle_Destroy_0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gml_Object_obj_battle_enemy_attack_dunebud_sandcastle_sandcastle_Alarm_1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gml_Object_obj_battle_enemy_attack_dunebud_sandcastle_sandcastle_Alarm_0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gml_Object_obj_battle_enemy_attack_dunebud_sandcastle_sandcastle_Step_2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gml_Object_obj_battle_enemy_attack_dunebud_sandcastle_sandcastle_Other_10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gml_Object_obj_battle_enemy_attack_dunebud_sandcastle_sandcastle_Other_7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gml_Object_obj_battle_enemy_attack_dunebud_sandcastle_sandcastle_Draw_0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gml_Object_obj_controller_steamworks_20_vent_Create_0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gml_Object_obj_controller_steamworks_20_vent_Alarm_0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gml_Object_obj_controller_steamworks_20_vent_Step_0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gml_Object_obj_controller_steamworks_20_vent_Other_4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gml_Object_obj_controller_steamworks_20_vent_Draw_64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gml_Object_obj_battle_enemy_attack_dunebud_sandcastle_arrow_Create_0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gml_Object_obj_battle_enemy_attack_dunebud_sandcastle_arrow_Alarm_0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gml_Object_obj_battle_enemy_attack_dunebud_sandcastle_arrow_Step_2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gml_Object_obj_battle_enemy_attack_dunebud_sandcastle_arrow_Step_0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gml_Object_obj_oasis_cafe_geno_Step_1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gml_Object_obj_oasis_cafe_geno_Step_0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gml_Object_obj_oasis_cafe_geno_Other_4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gml_Object_obj_battle_enemy_attack_dunebud_tumbleweeds_tumbleweed_Create_0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gml_Object_obj_battle_enemy_attack_dunebud_tumbleweeds_tumbleweed_Step_2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gml_Object_obj_battle_enemy_attack_dunebud_tumbleweeds_tumbleweed_Step_0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gml_Object_obj_battle_enemy_attack_dunebud_tumbleweeds_creator_Create_0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gml_Object_obj_battle_enemy_attack_dunebud_tumbleweeds_creator_Destroy_0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gml_Object_obj_battle_enemy_attack_dunebud_tumbleweeds_creator_Alarm_1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gml_Object_obj_battle_enemy_attack_dunebud_tumbleweeds_creator_Alarm_0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gml_Object_obj_battle_enemy_attack_dunebud_tumbleweeds_creator_Step_0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gml_Object_obj_battle_enemy_attack_dunebud_tumbleweeds_creator_Other_10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gml_Object_obj_quote_battle_cactony_a_Create_0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gml_Object_obj_quote_battle_cactony_a_Step_0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gml_Object_obj_quote_battle_cactony_a_Draw_0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gml_Object_obj_battle_enemy_attack_cactony_needle_side_generator_Create_0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gml_Object_obj_battle_enemy_attack_cactony_needle_side_generator_Destroy_0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gml_Object_obj_battle_enemy_attack_cactony_needle_side_generator_Alarm_1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gml_Object_obj_battle_enemy_attack_cactony_needle_side_generator_Alarm_0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gml_Object_obj_battle_enemy_attack_cactony_needle_side_generator_Step_2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gml_Object_obj_battle_enemy_attack_cactony_needle_side_generator_Other_10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gml_Object_obj_attack_ed_smash_controller_Create_0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gml_Object_obj_attack_ed_smash_controller_Destroy_0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gml_Object_obj_attack_ed_smash_controller_Alarm_1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gml_Object_obj_attack_ed_smash_controller_Alarm_0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gml_Object_obj_ceroba_last_hit_impact_Create_0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gml_Object_obj_ceroba_last_hit_impact_Alarm_0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gml_Object_obj_ceroba_last_hit_impact_Step_0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gml_Object_obj_ceroba_last_hit_impact_Draw_73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gml_Object_obj_steamworks_29_gardener_bot_fence_Create_0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gml_Object_obj_steamworks_29_gardener_bot_fence_Other_7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gml_Object_obj_battle_enemy_attack_cactony_needle_side_needle_Create_0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gml_Object_obj_battle_enemy_attack_cactony_needle_side_needle_Alarm_0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gml_Object_obj_battle_enemy_attack_cactony_needle_side_needle_Step_2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gml_Object_obj_battle_enemy_attack_cactony_needle_side_needle_Step_0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gml_Object_obj_battle_enemy_attack_cactony_needle_side_needle_Draw_0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gml_Object_obj_battle_enemy_attack_cactony_needle_top_generator_Draw_0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gml_Object_obj_battle_enemy_attack_cactony_needle_top_needle_Create_0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gml_Object_obj_battle_enemy_attack_cactony_needle_top_needle_Alarm_0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gml_Object_obj_battle_enemy_attack_cactony_needle_top_needle_Step_2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gml_Object_obj_battle_enemy_attack_cactony_needle_top_needle_Step_0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gml_Object_obj_battle_enemy_attack_cactony_needle_top_needle_Other_10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gml_Object_obj_battle_enemy_attack_cactony_needle_green_white_Create_0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gml_Object_obj_battle_enemy_attack_cactony_needle_green_white_Step_2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gml_Object_obj_battle_enemy_attack_cactony_needle_green_white_Other_13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gml_Object_obj_battle_enemy_attack_cactony_needle_green_white_Other_12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gml_Object_obj_battle_enemy_attack_cactony_needle_green_white_Other_11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gml_Object_obj_battle_enemy_attack_cactony_needle_green_white_Other_10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gml_Object_obj_battle_enemy_attack_cactony_needle_green_white_Draw_0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gml_Object_obj_mansion_office_box_Step_0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gml_Object_obj_battle_enemy_attack_cactony_needle_green_green_Create_0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gml_Object_obj_battle_enemy_attack_cactony_needle_green_green_Destroy_0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gml_Object_obj_battle_enemy_attack_cactony_needle_green_green_Step_2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gml_Object_obj_battle_enemy_attack_cactony_needle_green_green_Other_10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gml_Object_obj_battle_enemy_attack_cactony_needle_green_green_Draw_0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gml_Object_obj_battle_enemy_attack_cactony_needle_green_generator_Step_2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gml_Object_obj_battle_enemy_attack_cactony_needle_green_generator_Step_1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gml_Object_obj_flowey_battle_phase_2_clay_cone_collider_blue_Create_0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gml_Object_obj_flowey_battle_phase_2_clay_cone_collider_blue_Step_0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gml_Object_obj_quote_battle_bowll_a_Create_0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gml_Object_obj_quote_battle_bowll_a_Step_0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gml_Object_obj_quote_battle_bowll_a_Draw_0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gml_Object_obj_battle_enemy_attack_martlet_wind_gust_wind_Create_0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gml_Object_obj_battle_enemy_attack_martlet_wind_gust_wind_Destroy_0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gml_Object_obj_battle_enemy_attack_martlet_wind_gust_wind_Step_0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gml_Object_obj_battle_enemy_attack_bowll_liquid_generator_Alarm_1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gml_Object_obj_battle_enemy_attack_bowll_liquid_generator_Other_11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gml_Object_obj_battle_enemy_attack_bowll_liquid_generator_Other_10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gml_Object_obj_trash_money_steamworks_17_Create_0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gml_Object_obj_trash_money_steamworks_17_Step_0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gml_Object_obj_battle_enemy_attack_bowll_liquid_marshmallow_Create_0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gml_Object_obj_battle_enemy_attack_bowll_liquid_marshmallow_Destroy_0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gml_Object_obj_battle_enemy_attack_bowll_liquid_marshmallow_Step_0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gml_Object_obj_flowey_battle_ow_controller_Alarm_1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gml_Object_obj_flowey_battle_ow_controller_Alarm_0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gml_Object_obj_flowey_battle_ow_controller_Draw_0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gml_Object_obj_flowey_battle_ow_controller_Draw_64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gml_Object_obj_battle_enemy_attack_bowll_liquid_top_leader_Create_0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gml_Object_obj_battle_enemy_attack_bowll_liquid_top_leader_Destroy_0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gml_Object_obj_battle_enemy_attack_bowll_liquid_top_leader_Step_0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gml_Object_obj_battle_enemy_attack_bowll_liquid_top_leader_Draw_0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gml_Object_obj_phone_controls_Create_0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gml_Object_obj_phone_controls_Step_1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gml_Object_obj_phone_controls_Draw_64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gml_Object_obj_battle_enemy_attack_bowll_liquid_top_slave_Create_0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gml_Object_obj_battle_enemy_attack_bowll_liquid_top_slave_Step_2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gml_Object_obj_battle_enemy_attack_bowll_liquid_top_slave_Other_10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gml_Object_obj_battle_enemy_attack_bowll_liquid_top_slave_Draw_0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gml_Object_obj_battle_enemy_attack_bowll_liquid_bottom_Create_0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gml_Object_obj_battle_enemy_attack_bowll_liquid_bottom_Step_2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gml_Object_obj_battle_enemy_attack_bowll_liquid_bottom_Other_10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gml_Object_obj_battle_enemy_attack_bowll_liquid_bottom_Draw_0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gml_Object_obj_battle_enemy_attack_bowll_liquid_mug_Create_0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gml_Object_obj_battle_enemy_attack_bowll_liquid_mug_Step_0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gml_Object_obj_battle_enemy_attack_bowll_silverware_generator_Create_0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gml_Object_obj_battle_enemy_attack_bowll_silverware_generator_Destroy_0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gml_Object_obj_battle_enemy_attack_bowll_silverware_generator_Alarm_1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gml_Object_obj_battle_enemy_attack_bowll_silverware_generator_Alarm_0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gml_Object_obj_battle_enemy_attack_bowll_silverware_generator_Step_0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gml_Object_obj_battle_enemy_attack_bowll_silverware_generator_Other_10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gml_Object_obj_ceroba_attack_fire_mask_destroy_large_Create_0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gml_Object_obj_ceroba_attack_fire_mask_destroy_large_Step_0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gml_Object_obj_battle_enemy_attack_bowll_silverware_all_Create_0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gml_Object_obj_battle_enemy_attack_bowll_silverware_all_Step_0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gml_Object_obj_battle_enemy_attack_bowll_bull_cape_Create_0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gml_Object_obj_battle_enemy_attack_bowll_bull_cape_Step_0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gml_Object_obj_battle_enemy_attack_bowll_bull_cape_Other_7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gml_Object_obj_battle_enemy_attack_bowll_bull_bull_Create_0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gml_Object_obj_battle_enemy_attack_bowll_bull_bull_Destroy_0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gml_Object_obj_battle_enemy_attack_bowll_bull_bull_Alarm_2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gml_Object_obj_battle_enemy_attack_bowll_bull_bull_Alarm_1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gml_Object_obj_battle_enemy_attack_bowll_bull_bull_Alarm_0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gml_Object_obj_battle_enemy_attack_bowll_bull_bull_Step_0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gml_Object_obj_battle_enemy_attack_bowll_bull_warning_Draw_0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gml_Object_obj_battle_enemy_attack_bowll_bull_dust_Create_0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gml_Object_obj_battle_enemy_attack_bowll_bull_dust_Step_0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gml_Object_obj_quote_battle_ceroba_flashback_02b_Create_0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gml_Object_obj_quote_battle_ceroba_flashback_02b_Step_0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gml_Object_obj_quote_battle_ceroba_flashback_02b_Draw_0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gml_Object_obj_battle_enemy_attack_axis_bomb_1_Destroy_0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gml_Object_obj_battle_enemy_attack_axis_bomb_1_Step_0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gml_Object_obj_quote_battle_el_bailador_parent_Draw_0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gml_Object_obj_quote_battle_el_bailador_Create_0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gml_Object_obj_quote_battle_el_bailador_Step_0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gml_Object_obj_quote_battle_el_bailador_finale_Create_0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gml_Object_obj_quote_battle_el_bailador_finale_Step_0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gml_Object_obj_martlet_attack_glass_shard_Create_0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gml_Object_obj_martlet_attack_glass_shard_Step_0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gml_Object_obj_battle_enemy_attack_el_bailador_stage_master_Create_0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gml_Object_obj_battle_enemy_attack_el_bailador_stage_master_Alarm_0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gml_Object_obj_battle_enemy_attack_el_bailador_stage_master_Step_0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gml_Object_obj_battle_enemy_attack_el_bailador_stage_master_Other_10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gml_Object_obj_battle_enemy_attack_el_bailador_stage_master_Draw_0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gml_Object_obj_battle_enemy_attack_el_bailador_smoke_Create_0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gml_Object_obj_battle_enemy_attack_el_bailador_smoke_Other_10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gml_Object_obj_battle_enemy_attack_el_bailador_dance_Create_0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gml_Object_obj_battle_enemy_attack_el_bailador_dance_Destroy_0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gml_Object_obj_battle_enemy_attack_el_bailador_dance_Step_0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gml_Object_obj_battle_enemy_attack_el_bailador_dance_Other_11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gml_Object_obj_battle_enemy_attack_el_bailador_dance_Other_10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gml_Object_obj_battle_enemy_attack_el_bailador_whiteout_Create_0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gml_Object_obj_battle_enemy_attack_el_bailador_whiteout_Alarm_0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gml_Object_obj_battle_enemy_attack_el_bailador_whiteout_Step_0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gml_Object_obj_battle_enemy_attack_el_bailador_whiteout_Draw_64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gml_Object_obj_battle_enemy_attack_sousborg_egg_boil_generator_Create_0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gml_Object_obj_battle_enemy_attack_sousborg_egg_boil_generator_Destroy_0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gml_Object_obj_battle_enemy_attack_sousborg_egg_boil_generator_Step_0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gml_Object_obj_dialogue_special_Create_0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gml_Object_obj_dialogue_special_Alarm_0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gml_Object_obj_dialogue_special_Alarm_1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gml_Object_obj_dialogue_special_Step_0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gml_Object_obj_dialogue_special_Draw_64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gml_Object_obj_quote_battle_dummy_training_parent_Draw_0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gml_Object_obj_quote_battle_dummy_training_pacifist_during_Create_0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gml_Object_obj_quote_battle_dummy_training_pacifist_during_Step_0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gml_Object_obj_quote_battle_flower_girls_Create_0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gml_Object_obj_quote_battle_flower_girls_Step_0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gml_Object_obj_quote_battle_flower_girls_Draw_0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gml_Object_obj_battle_enemy_attack_flowergirls_colored_creator_Create_0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gml_Object_obj_battle_enemy_attack_flowergirls_colored_creator_Destroy_0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gml_Object_obj_battle_enemy_attack_flowergirls_colored_creator_Alarm_0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gml_Object_obj_battle_enemy_attack_flowergirls_colored_creator_Draw_73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gml_Object_obj_battle_enemy_attack_flowergirls_colored_base_Create_0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gml_Object_obj_battle_enemy_attack_flowergirls_colored_base_Alarm_0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gml_Object_obj_battle_enemy_attack_flowergirls_colored_base_Step_0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gml_Object_obj_battle_enemy_attack_flowergirls_colored_base_Draw_0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gml_Object_obj_battle_enemy_attack_flowergirls_colored_blue_Create_0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gml_Object_obj_battle_enemy_attack_flowergirls_colored_blue_Draw_0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gml_Object_obj_battle_enemy_attack_flowergirls_colored_orange_Create_0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gml_Object_obj_battle_enemy_attack_flowergirls_colored_orange_Draw_0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gml_Object_obj_battle_enemy_attack_flowergirls_growing_flowers_creator_Create_0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gml_Object_obj_battle_enemy_attack_flowergirls_growing_flowers_creator_Destroy_0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gml_Object_obj_battle_enemy_attack_flowergirls_growing_flowers_creator_Alarm_1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gml_Object_obj_battle_enemy_attack_flowergirls_growing_flowers_creator_Alarm_0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gml_Object_obj_battle_enemy_attack_flowergirls_growing_flowers_creator_Step_0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gml_Object_obj_battle_enemy_attack_flowergirls_growing_flowers_droplet_Create_0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gml_Object_obj_battle_enemy_attack_flowergirls_growing_flowers_droplet_Step_0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gml_Object_obj_battle_enemy_attack_flowergirls_growing_flowers_Create_0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gml_Object_obj_battle_enemy_attack_flowergirls_growing_flowers_Step_0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gml_Object_obj_battle_enemy_attack_flowergirls_growing_flowers_droplet_bit_Create_0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gml_Object_obj_battle_enemy_attack_flowergirls_growing_flowers_droplet_bit_Step_0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gml_Object_obj_battle_enemy_attack_flowergirls_falling_flowers_creator_Create_0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gml_Object_obj_battle_enemy_attack_flowergirls_falling_flowers_creator_Destroy_0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gml_Object_obj_battle_enemy_attack_flowergirls_falling_flowers_creator_Alarm_0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gml_Object_obj_battle_enemy_attack_flowergirls_falling_flowers_creator_Alarm_1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gml_Object_obj_battle_enemy_attack_flowergirls_falling_flowers_creator_Step_0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gml_Object_obj_battle_enemy_attack_flowergirls_falling_flowers_flower_Create_0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gml_Object_obj_battle_enemy_attack_flowergirls_falling_flowers_flower_Step_0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gml_Object_obj_battle_enemy_attack_flowergirls_falling_flowers_flower_green_Create_0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gml_Object_obj_battle_enemy_attack_flowergirls_falling_flowers_flower_green_Destroy_0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gml_Object_obj_battle_enemy_attack_flowergirls_falling_flowers_flower_green_Alarm_0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gml_Object_obj_battle_enemy_attack_flowergirls_falling_flowers_flower_green_Step_0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gml_Object_obj_battle_enemy_attack_flower_jump_Create_0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gml_Object_obj_battle_enemy_attack_flower_jump_Destroy_0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gml_Object_obj_battle_enemy_attack_flower_jump_Step_0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gml_Object_obj_battle_enemy_attack_flowergirls_spinning_flower_creator_Create_0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gml_Object_obj_battle_enemy_attack_flowergirls_spinning_flower_creator_Destroy_0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gml_Object_obj_battle_enemy_attack_flowergirls_spinning_flower_creator_Alarm_1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gml_Object_obj_battle_enemy_attack_flowergirls_spinning_flower_creator_Alarm_0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gml_Object_obj_battle_enemy_attack_flowergirls_spinning_flower_Create_0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gml_Object_obj_battle_enemy_attack_flowergirls_spinning_flower_Alarm_0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gml_Object_obj_battle_enemy_attack_flowergirls_spinning_flower_Step_0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gml_Object_obj_quote_battle_sousborg_act_Create_0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gml_Object_obj_quote_battle_sousborg_act_Step_0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gml_Object_obj_quote_battle_sousborg_act_Draw_73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gml_Object_obj_battle_enemy_attack_falling_boulders_creator_Create_0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gml_Object_obj_battle_enemy_attack_falling_boulders_creator_Destroy_0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gml_Object_obj_battle_enemy_attack_falling_boulders_creator_Alarm_1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gml_Object_obj_battle_enemy_attack_falling_boulders_creator_Alarm_0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gml_Object_obj_heart_yellow_shot_blast_collider_Create_0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gml_Object_obj_heart_yellow_shot_blast_collider_Alarm_0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gml_Object_obj_heart_yellow_shot_blast_collider_Step_0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gml_Object_obj_heart_yellow_shot_blast_collider_Other_7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gml_Object_obj_battle_enemy_attack_falling_boulders_boulder_Create_0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gml_Object_obj_battle_enemy_attack_falling_boulders_boulder_Step_0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gml_Object_obj_quote_battle_insomnitot_a_Create_0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gml_Object_obj_quote_battle_insomnitot_a_Step_0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gml_Object_obj_quote_battle_insomnitot_a_Draw_0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gml_Object_obj_martlet_attack_block_Create_0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gml_Object_obj_martlet_attack_block_Step_0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gml_Object_obj_quote_battle_insomnitot_a_no_attack_Create_0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gml_Object_obj_quote_battle_insomnitot_a_no_attack_Step_0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gml_Object_obj_quote_battle_insomnitot_a_no_attack_Draw_0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gml_Object_obj_quote_battle_insomnitot_b_Create_0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gml_Object_obj_quote_battle_insomnitot_b_Step_0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gml_Object_obj_quote_battle_insomnitot_b_Draw_0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gml_Object_obj_quote_battle_insomnitot_b_no_attack_Create_0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gml_Object_obj_quote_battle_insomnitot_b_no_attack_Step_0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gml_Object_obj_quote_battle_insomnitot_b_no_attack_Draw_0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gml_Object_obj_battle_enemy_attack_insomnitot_sheep_Create_0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gml_Object_obj_battle_enemy_attack_insomnitot_sheep_Step_2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gml_Object_obj_battle_enemy_attack_insomnitot_sheep_Step_0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gml_Object_obj_battle_enemy_attack_insomnitot_sheep_Other_10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gml_Object_obj_battle_enemy_attack_insomnitot_sheep_Draw_0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gml_Object_obj_battle_enemy_attack_insomnitot_fence_Create_0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gml_Object_obj_battle_enemy_attack_insomnitot_fence_Destroy_0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gml_Object_obj_battle_enemy_attack_insomnitot_fence_Alarm_0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gml_Object_obj_battle_enemy_attack_insomnitot_fence_Step_0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gml_Object_obj_battle_enemy_attack_insomnitot_fence_Draw_0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gml_Object_obj_battle_enemy_attack_insomnitot_zzz_big_Create_0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gml_Object_obj_battle_enemy_attack_insomnitot_zzz_big_Step_2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gml_Object_obj_battle_enemy_attack_insomnitot_zzz_big_Step_0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gml_Object_obj_battle_enemy_attack_insomnitot_zzz_big_Draw_0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gml_Object_obj_battle_enemy_attack_insomnitot_zzz_medium_Create_0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gml_Object_obj_battle_enemy_attack_insomnitot_zzz_medium_Step_2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gml_Object_obj_battle_enemy_attack_insomnitot_zzz_medium_Step_0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gml_Object_obj_battle_enemy_attack_insomnitot_zzz_medium_Draw_0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gml_Object_obj_battle_enemy_attack_insomnitot_zzz_small_Create_0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gml_Object_obj_battle_enemy_attack_insomnitot_zzz_small_Step_2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gml_Object_obj_battle_enemy_attack_insomnitot_zzz_small_Step_0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gml_Object_obj_battle_enemy_attack_insomnitot_zzz_small_Draw_0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gml_Object_obj_battle_enemy_attack_insomnitot_star_Create_0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gml_Object_obj_battle_enemy_attack_insomnitot_star_Destroy_0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gml_Object_obj_battle_enemy_attack_insomnitot_star_Alarm_0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gml_Object_obj_battle_enemy_attack_insomnitot_star_Step_2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gml_Object_obj_battle_enemy_attack_insomnitot_star_Step_0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gml_Object_obj_battle_enemy_attack_insomnitot_star_Draw_0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gml_Object_obj_quote_battle_know_cone_a_Create_0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gml_Object_obj_quote_battle_know_cone_a_Step_0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gml_Object_obj_quote_battle_know_cone_a_Draw_0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gml_Object_obj_quote_battle_know_cone_b_Create_0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gml_Object_obj_quote_battle_know_cone_b_Step_0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gml_Object_obj_quote_battle_know_cone_b_Draw_0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gml_Object_obj_flowey_battle_phase_2_yarn_weakpoint_Create_0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gml_Object_obj_flowey_battle_phase_2_yarn_weakpoint_Step_0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gml_Object_obj_battle_enemy_attack_know_cone_blueberry_Create_0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gml_Object_obj_battle_enemy_attack_know_cone_blueberry_Step_2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gml_Object_obj_battle_enemy_attack_know_cone_blueberry_Step_0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gml_Object_obj_battle_enemy_attack_know_cone_blueberry_white_Create_0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gml_Object_obj_battle_enemy_attack_know_cone_blueberry_white_Step_2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gml_Object_obj_battle_enemy_attack_know_cone_blueberry_white_Step_0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gml_Object_obj_battle_enemy_attack_know_cone_orange_Create_0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gml_Object_obj_battle_enemy_attack_know_cone_orange_Step_2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gml_Object_obj_battle_enemy_attack_know_cone_orange_Step_0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gml_Object_obj_battle_enemy_attack_know_cone_orange_white_Create_0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gml_Object_obj_battle_enemy_attack_know_cone_orange_white_Step_2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gml_Object_obj_battle_enemy_attack_know_cone_orange_white_Step_0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gml_Object_obj_battle_enemy_attack_know_cone_cherry_Create_0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gml_Object_obj_battle_enemy_attack_know_cone_cherry_Destroy_0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gml_Object_obj_battle_enemy_attack_know_cone_cherry_Step_0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gml_Object_obj_battle_enemy_attack_know_cone_fig_Create_0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gml_Object_obj_battle_enemy_attack_know_cone_fig_Destroy_0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gml_Object_obj_battle_enemy_attack_know_cone_fig_Alarm_0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gml_Object_obj_battle_enemy_attack_know_cone_fig_Step_0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gml_Object_obj_battle_enemy_attack_know_cone_fig_Draw_0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gml_Object_obj_quote_battle_frostermit_a_Create_0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gml_Object_obj_quote_battle_frostermit_a_Step_0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gml_Object_obj_quote_battle_frostermit_a_Draw_0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gml_Object_obj_battle_enemy_attack_frostermit_snowflakes_Create_0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gml_Object_obj_battle_enemy_attack_frostermit_snowflakes_Step_2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gml_Object_obj_battle_enemy_attack_frostermit_snowflakes_Step_0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gml_Object_obj_battle_enemy_attack_frostermit_ice_cube_Create_0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gml_Object_obj_battle_enemy_attack_frostermit_ice_cube_Step_2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gml_Object_obj_battle_enemy_attack_frostermit_ice_cube_Step_0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gml_Object_obj_heart_main_screen_shop_geno_Create_0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gml_Object_obj_heart_main_screen_shop_geno_Step_0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gml_Object_obj_heart_main_screen_shop_geno_Other_10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gml_Object_obj_alphys_npc_Create_0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gml_Object_obj_alphys_npc_Step_0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gml_Object_obj_battle_enemy_attack_axis_energy_ball_boss_destroy_effect_Create_0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gml_Object_obj_battle_enemy_attack_axis_energy_ball_boss_destroy_effect_Other_7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gml_Object_obj_npc_ceroba_backtrack_Create_0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gml_Object_obj_npc_ceroba_backtrack_Step_0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gml_Object_obj_battle_enemy_attack_frostermit_ice_cube_check_Step_2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gml_Object_obj_battle_enemy_attack_frostermit_ice_cube_check_Step_1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gml_Object_obj_battle_enemy_attack_frostermit_pincher_left_1_Create_0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gml_Object_obj_battle_enemy_attack_frostermit_pincher_left_1_Destroy_0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gml_Object_obj_battle_enemy_attack_frostermit_pincher_left_1_Step_2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gml_Object_obj_battle_enemy_attack_frostermit_pincher_left_1_Step_0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gml_Object_object1159_Create_0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gml_Object_object1159_Destroy_0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gml_Object_object1159_Step_2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gml_Object_object1159_Step_0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gml_Object_obj_flowey_battle_gray_horse_Create_0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gml_Object_obj_flowey_battle_gray_horse_Alarm_0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gml_Object_obj_flowey_battle_gray_horse_Alarm_1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gml_Object_obj_flowey_battle_gray_horse_Step_0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gml_Object_obj_flowey_battle_gray_horse_Draw_0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gml_Object_obj_battle_enemy_attack_spawner_asgore_warning_Destroy_0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gml_Object_obj_battle_enemy_attack_spawner_asgore_warning_Alarm_0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gml_Object_obj_battle_enemy_attack_frostermit_pincher_left_2_Create_0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gml_Object_obj_battle_enemy_attack_frostermit_pincher_left_2_Step_0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gml_Object_obj_battle_enemy_attack_frostermit_pincher_left_2_Other_10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gml_Object_obj_attack_mooch_coin_bag_coin_Create_0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gml_Object_obj_attack_mooch_coin_bag_coin_Step_0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gml_Object_obj_battle_enemy_attack_frostermit_pincher_left_3_outer_Create_0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gml_Object_obj_battle_enemy_attack_frostermit_pincher_left_3_outer_Step_0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gml_Object_obj_battle_enemy_attack_frostermit_pincher_left_3_outer_Other_10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gml_Object_obj_battle_enemy_attack_frostermit_pincher_left_3_inner_Create_0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gml_Object_obj_battle_enemy_attack_frostermit_pincher_left_3_inner_Step_0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gml_Object_obj_battle_enemy_attack_frostermit_pincher_left_3_inner_Other_10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gml_Object_obj_flowey_1_attack_6_tear_Create_0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gml_Object_obj_flowey_1_attack_6_tear_Step_0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gml_Object_obj_flowey_1_attack_6_tear_Draw_0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gml_Object_obj_battle_enemy_attack_frostermit_pincher_right_1_Create_0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gml_Object_obj_battle_enemy_attack_frostermit_pincher_right_1_Destroy_0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gml_Object_obj_battle_enemy_attack_frostermit_pincher_right_1_Step_2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gml_Object_obj_battle_enemy_attack_frostermit_pincher_right_1_Step_0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gml_Object_object1160_Create_0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gml_Object_object1160_Destroy_0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gml_Object_object1160_Step_2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gml_Object_object1160_Step_0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gml_Object_obj_ceroba_pillar_warning_Create_0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gml_Object_obj_ceroba_pillar_warning_Alarm_0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gml_Object_obj_ceroba_pillar_warning_Other_76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gml_Object_obj_battle_enemy_attack_frostermit_pincher_right_2_Create_0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gml_Object_obj_battle_enemy_attack_frostermit_pincher_right_2_Step_0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gml_Object_obj_battle_enemy_attack_frostermit_pincher_right_2_Other_10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gml_Object_obj_battle_enemy_attack_frostermit_pincher_right_3_outer_Create_0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gml_Object_obj_battle_enemy_attack_frostermit_pincher_right_3_outer_Step_0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gml_Object_obj_battle_enemy_attack_frostermit_pincher_right_3_outer_Other_10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gml_Object_obj_martlets_journal_Create_0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gml_Object_obj_martlets_journal_Step_0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gml_Object_obj_battle_enemy_attack_frostermit_pincher_right_3_inner_Create_0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gml_Object_obj_battle_enemy_attack_frostermit_pincher_right_3_inner_Step_0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gml_Object_obj_battle_enemy_attack_frostermit_pincher_right_3_inner_Other_10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gml_Object_obj_quote_battle_trihecta_Create_0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gml_Object_obj_quote_battle_trihecta_Step_0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gml_Object_obj_quote_battle_trihecta_Draw_0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gml_Object_obj_quote_battle_tri_Create_0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gml_Object_obj_quote_battle_tri_Step_0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gml_Object_obj_quote_battle_tri_Draw_0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gml_Object_obj_quote_battle_hec_Create_0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gml_Object_obj_quote_battle_hec_Step_0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gml_Object_obj_quote_battle_hec_Draw_0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gml_Object_obj_quote_battle_ta_Draw_0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gml_Object_part_axis_ball_destroy_Create_0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gml_Object_obj_battle_enemy_attack_trihecta_circle_bounce_Create_0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gml_Object_obj_battle_enemy_attack_trihecta_circle_bounce_Destroy_0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gml_Object_obj_battle_enemy_attack_trihecta_circle_bounce_Step_0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gml_Object_obj_battle_enemy_attack_trihecta_circle_bounce_Draw_0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gml_Object_obj_battle_enemy_attack_trihecta_circle_reflect_Create_0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gml_Object_obj_battle_enemy_attack_trihecta_circle_reflect_Destroy_0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gml_Object_obj_battle_enemy_attack_trihecta_circle_reflect_Step_2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gml_Object_obj_battle_enemy_attack_trihecta_circle_reflect_Step_0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gml_Object_obj_battle_enemy_attack_trihecta_circle_reflect_Draw_0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gml_Object_obj_guardener_verlet_vine_Create_0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gml_Object_obj_guardener_verlet_vine_Step_0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gml_Object_obj_guardener_verlet_vine_Draw_0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gml_Object_obj_ceroba_attack_fire_pillar_top_special_Create_0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gml_Object_obj_ceroba_attack_fire_pillar_top_special_Step_0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gml_Object_obj_battle_enemy_attack_trihecta_circle_stack_lead_Create_0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gml_Object_obj_battle_enemy_attack_trihecta_circle_stack_lead_Destroy_0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gml_Object_obj_battle_enemy_attack_trihecta_circle_stack_lead_Step_2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gml_Object_obj_battle_enemy_attack_trihecta_circle_stack_lead_Step_0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gml_Object_obj_battle_enemy_attack_trihecta_circle_stack_lead_Other_10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gml_Object_obj_battle_enemy_attack_trihecta_circle_stack_lead_Draw_0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gml_Object_obj_battle_enemy_attack_trihecta_circle_stack_white_Create_0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gml_Object_obj_battle_enemy_attack_trihecta_circle_stack_white_Destroy_0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gml_Object_obj_battle_enemy_attack_trihecta_circle_stack_white_Other_10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gml_Object_obj_battle_enemy_attack_trihecta_circle_stack_white_Draw_0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gml_Object_obj_npc_hotland_bailador_Create_0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gml_Object_obj_npc_hotland_bailador_Step_0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gml_Object_obj_battle_enemy_attack_trihecta_circle_stack_green_Create_0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gml_Object_obj_battle_enemy_attack_trihecta_circle_stack_green_Destroy_0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gml_Object_obj_battle_enemy_attack_trihecta_circle_stack_green_Other_10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gml_Object_obj_battle_enemy_attack_trihecta_circle_stack_green_Draw_0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gml_Object_obj_quote_battle_martlet_parent_Draw_0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gml_Object_obj_quote_battle_martlet_pacifist_intro_Step_1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gml_Object_obj_quote_battle_martlet_pacifist_intro_Draw_0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gml_Object_obj_quote_battle_martlet_pacifist_no_attack_parent_Step_0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gml_Object_obj_quote_battle_martlet_pacifist_miss_Create_0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gml_Object_obj_quote_battle_martlet_pacifist_confused_1_Create_0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gml_Object_obj_quote_battle_martlet_pacifist_confused_2_Create_0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gml_Object_obj_ending_flowey_Create_0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gml_Object_obj_ending_flowey_Step_0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gml_Object_obj_ending_flowey_Step_2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gml_Object_obj_ending_flowey_Other_7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gml_Object_obj_battle_enemy_attack_mecha_frog_arm_Create_0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gml_Object_obj_battle_enemy_attack_mecha_frog_arm_Step_0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gml_Object_obj_quote_battle_martlet_pacifist_attack_parent_Step_0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gml_Object_obj_quote_battle_martlet_pacifist_hit_Create_0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gml_Object_obj_quote_battle_martlet_pacifist_attack_Create_0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gml_Object_obj_quote_battle_martlet_pacifist_insult_2_Create_0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gml_Object_obj_quote_battle_martlet_pacifist_either_parent_Step_0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gml_Object_obj_quote_battle_martlet_pacifist_true_pacifist_Create_0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gml_Object_obj_quote_battle_martlet_pacifist_insult_1_Create_0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gml_Object_obj_battle_enemy_attack_axis_turret_fake_Create_0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gml_Object_obj_battle_enemy_attack_axis_turret_fake_Step_0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gml_Object_obj_quote_battle_martlet_pacifist_flee_parent_Step_0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gml_Object_obj_quote_battle_martlet_pacifist_attack_end_Create_0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gml_Object_obj_menu_flowey_pacifist_Create_0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gml_Object_obj_menu_flowey_pacifist_Alarm_1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gml_Object_obj_menu_flowey_pacifist_Alarm_0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gml_Object_obj_menu_flowey_pacifist_Step_0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gml_Object_obj_menu_flowey_pacifist_Draw_0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gml_Object_obj_quote_battle_martlet_pacifist_insult_end_Create_0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gml_Object_obj_quote_battle_martlet_pacifist_insult_end_Step_0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gml_Object_obj_snowdin_18_barrel_coffee_bean_Create_0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gml_Object_obj_snowdin_18_barrel_coffee_bean_Step_0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gml_Object_obj_quote_battle_martlet_pacifist_confused_end_Create_0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gml_Object_obj_quote_battle_martlet_pacifist_confused_end_Alarm_0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gml_Object_obj_quote_battle_martlet_pacifist_confused_end_Step_0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gml_Object_obj_quote_battle_martlet_pacifist_confused_end_ext_Create_0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gml_Object_obj_quote_battle_martlet_pacifist_confused_end_ext_Alarm_0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gml_Object_obj_quote_battle_martlet_pacifist_confused_end_ext_Step_0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gml_Object_obj_quote_battle_martlet_pacifist_confused_end_ext_ext_Create_0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gml_Object_obj_npc_complex_janitor_Create_0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gml_Object_obj_npc_complex_janitor_Step_0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gml_Object_obj_quote_battle_martlet_pacifist_during_attack_parent_Destroy_0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gml_Object_obj_quote_battle_martlet_pacifist_during_attack_parent_Step_0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gml_Object_obj_quote_battle_martlet_pacifist_during_attack_true_pacifist_Create_0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gml_Object_obj_quote_battle_martlet_genocide_intro_Step_1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gml_Object_obj_quote_battle_martlet_genocide_no_attack_parent_Step_0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gml_Object_obj_quote_battle_martlet_genocide_standard_Create_0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gml_Object_obj_battle_enemy_attack_axis_beams_Create_0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gml_Object_obj_battle_enemy_attack_axis_beams_Step_2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gml_Object_obj_battle_enemy_attack_axis_beams_Step_0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gml_Object_obj_battle_enemy_attack_axis_beams_Draw_0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gml_Object_obj_quote_battle_martlet_genocide_apologize_Create_0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gml_Object_obj_quote_battle_martlet_genocide_apologize_Step_0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gml_Object_obj_flowey_battle_gray_cross_bomb_explosion_Create_0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gml_Object_obj_flowey_battle_gray_cross_bomb_explosion_Step_0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gml_Object_obj_text_buy_confirmation_shop_geno_Create_0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gml_Object_obj_text_buy_confirmation_shop_geno_Draw_0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gml_Object_obj_quote_battle_martlet_genocide_attack_parent_Step_0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gml_Object_obj_quote_battle_martlet_genocide_either_parent_Step_0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gml_Object_obj_quote_battle_martlet_genocide_attack_Create_0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gml_Object_obj_quote_battle_martlet_genocide_flee_parent_Step_0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gml_Object_obj_quote_battle_martlet_genocide_fight_end_Create_0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gml_Object_obj_battle_enemy_attack_martlet_genocide_feather_ext_checker_Step_2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gml_Object_obj_quote_battle_feisty_four_t7_mooch_Create_0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gml_Object_obj_battle_enemy_attack_martlet_genocide_feather_ext_explosion_Other_7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gml_Object_obj_battle_enemy_attack_martlet_genocide_feather_ext_feather_Create_0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gml_Object_obj_battle_enemy_attack_martlet_genocide_feather_ext_feather_Destroy_0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gml_Object_obj_battle_enemy_attack_martlet_genocide_feather_ext_feather_Step_2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gml_Object_obj_battle_enemy_attack_martlet_genocide_feather_ext_feather_Step_1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gml_Object_obj_battle_enemy_attack_martlet_genocide_feather_ext_feather_Other_10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gml_Object_obj_battle_enemy_attack_martlet_genocide_feather_ext_feather_Draw_0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gml_Object_obj_battle_enemy_attack_martlet_feather_finale_checker_Create_0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gml_Object_obj_battle_enemy_attack_martlet_feather_finale_checker_Destroy_0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gml_Object_obj_battle_enemy_attack_martlet_feather_finale_checker_Other_10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gml_Object_obj_battle_enemy_attack_martlet_ff_1_feather_Create_0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gml_Object_obj_battle_enemy_attack_martlet_ff_1_feather_Destroy_0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gml_Object_obj_battle_enemy_attack_martlet_ff_1_feather_Alarm_0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gml_Object_obj_battle_enemy_attack_martlet_ff_1_feather_Step_2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gml_Object_obj_battle_enemy_attack_martlet_ff_1_feather_Step_0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gml_Object_obj_battle_enemy_attack_martlet_ff_1_feather_Other_10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gml_Object_obj_battle_enemy_attack_martlet_ff_1_feather_Draw_0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gml_Object_obj_battle_enemy_attack_guardener_gear_piece_small_Create_0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gml_Object_obj_battle_enemy_attack_guardener_gear_piece_small_Step_0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gml_Object_obj_battle_enemy_attack_martlet_ff_1_checker_Create_0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gml_Object_obj_battle_enemy_attack_martlet_ff_1_checker_Destroy_0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gml_Object_obj_battle_enemy_attack_martlet_ff_1_checker_Alarm_1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gml_Object_obj_battle_enemy_attack_martlet_ff_1_checker_Alarm_0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gml_Object_obj_battle_enemy_attack_martlet_ff_1_checker_Step_0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gml_Object_obj_battle_enemy_attack_martlet_ff_1_checker_Other_10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gml_Object_obj_battle_enemy_attack_martlet_ff_2_feather_Create_0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gml_Object_obj_battle_enemy_attack_martlet_ff_2_feather_Destroy_0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gml_Object_obj_battle_enemy_attack_martlet_ff_2_feather_Step_2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gml_Object_obj_battle_enemy_attack_martlet_ff_2_feather_Step_0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gml_Object_obj_battle_enemy_attack_martlet_ff_2_feather_Draw_0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gml_Object_obj_battle_enemy_attack_martlet_ff_2_checker_Other_10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gml_Object_obj_battle_enemy_attack_martlet_ff_3_target_Create_0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gml_Object_obj_battle_enemy_attack_martlet_ff_3_target_Alarm_0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gml_Object_obj_battle_enemy_attack_martlet_ff_3_target_Step_2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gml_Object_obj_battle_enemy_attack_martlet_ff_3_target_Step_0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gml_Object_obj_battle_enemy_attack_martlet_ff_3_target_Other_7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gml_Object_obj_battle_enemy_attack_martlet_ff_3_checker_Create_0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gml_Object_obj_battle_enemy_attack_martlet_ff_3_checker_Destroy_0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gml_Object_obj_battle_enemy_attack_martlet_ff_3_checker_Alarm_1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gml_Object_obj_battle_enemy_attack_martlet_ff_3_checker_Alarm_0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gml_Object_obj_battle_enemy_attack_martlet_ff_3_checker_Step_0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gml_Object_obj_battle_enemy_attack_martlet_ff_3_checker_Other_10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gml_Object_obj_flowey_battle_gray_cross_bomb_Create_0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gml_Object_obj_flowey_battle_gray_cross_bomb_Alarm_0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gml_Object_obj_flowey_battle_gray_cross_bomb_Step_0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gml_Object_obj_rosa_overworld_Create_0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gml_Object_obj_rosa_overworld_Step_0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gml_Object_obj_battle_enemy_attack_martlet_feather_fall_feather_Draw_0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gml_Object_obj_battle_enemy_attack_martlet_feather_fall_target_1_axis_Create_0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gml_Object_obj_battle_enemy_attack_martlet_feather_fall_target_1_axis_Step_2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gml_Object_obj_battle_enemy_attack_martlet_feather_fall_target_1_axis_Draw_0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gml_Object_obj_battle_enemy_attack_martlet_feather_fall_checker_Step_2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gml_Object_obj_battle_enemy_attack_martlet_feather_fall_checker_Other_10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gml_Object_obj_ceroba_attack_bell_obstacle_destroy_Create_0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gml_Object_obj_ceroba_attack_bell_obstacle_destroy_Step_0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gml_Object_obj_battle_enemy_attack_martlet_feather_circle_feather_Create_0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gml_Object_obj_battle_enemy_attack_martlet_feather_circle_feather_Destroy_0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gml_Object_obj_battle_enemy_attack_martlet_feather_circle_feather_Alarm_1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gml_Object_obj_battle_enemy_attack_martlet_feather_circle_feather_Step_2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gml_Object_obj_battle_enemy_attack_martlet_feather_circle_feather_Step_0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gml_Object_obj_battle_enemy_attack_martlet_feather_circle_feather_Other_12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gml_Object_obj_battle_enemy_attack_martlet_feather_circle_feather_Other_11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gml_Object_obj_battle_enemy_attack_martlet_feather_circle_feather_Other_10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gml_Object_obj_battle_enemy_attack_martlet_feather_circle_feather_Draw_0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gml_Object_obj_flowey_1_controller_base_Create_0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gml_Object_obj_flowey_1_controller_base_Alarm_0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gml_Object_obj_flowey_1_controller_base_Step_0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gml_Object_obj_dunes_36_revolver_Create_0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gml_Object_obj_dunes_36_revolver_Step_0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gml_Object_obj_attack_cycler_axis_geno_Other_10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gml_Object_obj_battle_enemy_attack_martlet_feather_circle_target_1_axis_Create_0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gml_Object_obj_battle_enemy_attack_martlet_feather_circle_target_1_axis_Step_2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gml_Object_obj_battle_enemy_attack_martlet_feather_circle_target_1_axis_Draw_0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gml_Object_obj_battle_enemy_attack_martlet_feather_circle_checker_Step_2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gml_Object_obj_battle_enemy_attack_martlet_feather_circle_checker_Step_1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gml_Object_obj_battle_enemy_attack_martlet_feather_spiral_explosion_Other_7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gml_Object_obj_wild_east_stamp_feisty_Create_0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gml_Object_obj_wild_east_stamp_feisty_Alarm_0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gml_Object_obj_wild_east_stamp_feisty_Step_0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gml_Object_obj_wild_east_stamp_feisty_Draw_73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gml_Object_obj_wild_east_stamp_feisty_Draw_0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gml_Object_obj_battle_enemy_attack_martlet_feather_spiral_feather_Create_0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gml_Object_obj_battle_enemy_attack_martlet_feather_spiral_feather_Destroy_0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gml_Object_obj_battle_enemy_attack_martlet_feather_spiral_feather_Step_1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gml_Object_obj_battle_enemy_attack_martlet_feather_spiral_feather_Other_10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gml_Object_obj_battle_enemy_attack_martlet_feather_spiral_feather_Draw_0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gml_Object_obj_battle_enemy_attack_martlet_feather_spiral_target_2_axis_Create_0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gml_Object_obj_battle_enemy_attack_martlet_feather_spiral_target_2_axis_Destroy_0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gml_Object_obj_battle_enemy_attack_martlet_feather_spiral_target_2_axis_Alarm_1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gml_Object_obj_battle_enemy_attack_martlet_feather_spiral_target_2_axis_Alarm_0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gml_Object_obj_battle_enemy_attack_martlet_feather_spiral_target_2_axis_Step_2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gml_Object_obj_battle_enemy_attack_martlet_feather_spiral_target_2_axis_Step_0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gml_Object_obj_dialogue_axis_hindered_Draw_64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gml_Object_obj_battle_enemy_attack_martlet_feather_spiral_warning_master_Create_0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gml_Object_obj_battle_enemy_attack_martlet_feather_spiral_warning_master_Step_2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gml_Object_obj_battle_enemy_attack_martlet_feather_spiral_warning_master_Step_0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gml_Object_obj_battle_enemy_attack_martlet_feather_spiral_warning_master_Other_7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gml_Object_obj_battle_enemy_attack_slither_snake_snake_Create_0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gml_Object_obj_battle_enemy_attack_slither_snake_snake_Step_2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gml_Object_obj_battle_enemy_attack_slither_snake_snake_Step_0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gml_Object_obj_battle_enemy_attack_slither_snake_snake_Draw_0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gml_Object_obj_battle_enemy_attack_martlet_feather_spiral_warning_slave_Create_0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gml_Object_obj_battle_enemy_attack_martlet_feather_spiral_warning_slave_Step_2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gml_Object_obj_battle_enemy_attack_martlet_feather_spiral_warning_slave_Other_7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gml_Object_obj_chem_01_reception_Create_0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gml_Object_obj_chem_01_reception_Step_0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gml_Object_obj_flowey_battle_gray_flytrap_Create_0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gml_Object_obj_flowey_battle_gray_flytrap_Step_0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gml_Object_obj_battle_enemy_attack_martlet_feather_spiral_checker_Step_2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gml_Object_obj_battle_enemy_attack_martlet_feather_spiral_checker_Other_10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gml_Object_obj_battle_enemy_attack_martlet_feather_flow_vertical_Create_0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gml_Object_obj_battle_enemy_attack_martlet_feather_flow_vertical_Alarm_1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gml_Object_obj_battle_enemy_attack_martlet_feather_flow_vertical_Alarm_0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gml_Object_obj_battle_enemy_attack_martlet_feather_flow_vertical_Step_2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gml_Object_obj_battle_enemy_attack_martlet_feather_flow_vertical_Step_0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gml_Object_obj_battle_enemy_attack_martlet_feather_flow_horizontal_Create_0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gml_Object_obj_battle_enemy_attack_martlet_feather_flow_explosion_Alarm_0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gml_Object_obj_battle_enemy_attack_martlet_feather_flow_explosion_Step_2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gml_Object_obj_battle_enemy_attack_martlet_feather_flow_explosion_Step_0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gml_Object_obj_battle_enemy_attack_martlet_feather_flow_checker_Step_2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gml_Object_obj_battle_enemy_attack_martlet_feather_flow_checker_Other_10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gml_Object_obj_battle_enemy_attack_martlet_wing_gust_body_Create_0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gml_Object_obj_battle_enemy_attack_martlet_wing_gust_body_Destroy_0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gml_Object_obj_battle_enemy_attack_martlet_wing_gust_body_Alarm_0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gml_Object_obj_battle_enemy_attack_martlet_wing_gust_body_Step_0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gml_Object_obj_battle_enemy_attack_martlet_wing_gust_body_Other_11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gml_Object_obj_battle_enemy_attack_martlet_wing_gust_body_Other_10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gml_Object_obj_battle_enemy_attack_martlet_wing_gust_body_Other_7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gml_Object_obj_battle_enemy_attack_martlet_wing_gust_junk_Create_0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gml_Object_obj_battle_enemy_attack_martlet_wing_gust_junk_Alarm_0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gml_Object_obj_battle_enemy_attack_martlet_wing_gust_junk_Step_0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gml_Object_obj_battle_enemy_attack_martlet_catapult_frame_stack_Create_0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gml_Object_obj_battle_enemy_attack_martlet_catapult_frame_stack_Destroy_0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gml_Object_obj_battle_enemy_attack_martlet_catapult_frame_stack_Alarm_0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gml_Object_obj_battle_enemy_attack_martlet_catapult_frame_stack_Step_0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gml_Object_obj_battle_enemy_attack_martlet_catapult_frame_middle_Create_0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gml_Object_obj_battle_enemy_attack_martlet_catapult_frame_middle_Other_10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gml_Object_obj_battle_enemy_attack_martlet_catapult_frame_center_Create_0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gml_Object_obj_battle_enemy_attack_martlet_catapult_frame_center_Destroy_0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gml_Object_obj_battle_enemy_attack_martlet_catapult_frame_center_Other_10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gml_Object_obj_battle_enemy_attack_martlet_catapult_arm_Create_0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gml_Object_obj_battle_enemy_attack_martlet_catapult_arm_Destroy_0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gml_Object_obj_battle_enemy_attack_martlet_catapult_arm_Alarm_0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gml_Object_obj_battle_enemy_attack_martlet_catapult_arm_Step_0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gml_Object_obj_battle_enemy_attack_martlet_catapult_arm_Other_12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gml_Object_obj_battle_enemy_attack_martlet_catapult_arm_Other_11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gml_Object_obj_battle_enemy_attack_martlet_catapult_arm_Other_10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gml_Object_obj_quote_battle_ceroba_transform_Create_0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gml_Object_obj_quote_battle_ceroba_transform_Step_0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gml_Object_obj_quote_battle_ceroba_transform_Draw_0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gml_Object_obj_battle_enemy_attack_martlet_catapult_payload_Create_0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gml_Object_obj_battle_enemy_attack_martlet_catapult_payload_Step_0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gml_Object_obj_battle_enemy_attack_martlet_catapult_payload_Other_11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gml_Object_obj_battle_enemy_attack_martlet_catapult_payload_Other_10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gml_Object_obj_battle_enemy_attack_martlet_package_checker_Step_2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gml_Object_obj_battle_enemy_attack_martlet_package_checker_Other_10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gml_Object_obj_battle_enemy_attack_martlet_package_junk_Create_0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gml_Object_obj_battle_enemy_attack_martlet_package_junk_Step_0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gml_Object_obj_battle_enemy_attack_martlet_package_warning_Other_7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gml_Object_obj_battle_enemy_attack_martlet_tornado_checker_Create_0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gml_Object_obj_battle_enemy_attack_martlet_tornado_checker_Destroy_0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gml_Object_obj_battle_enemy_attack_martlet_tornado_checker_Alarm_11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gml_Object_obj_battle_enemy_attack_martlet_tornado_checker_Alarm_0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gml_Object_obj_battle_enemy_attack_martlet_tornado_checker_Step_1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gml_Object_obj_battle_enemy_attack_martlet_tornado_checker_Other_10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gml_Object_obj_battle_enemy_attack_martlet_tornado_feather_Create_0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gml_Object_obj_battle_enemy_attack_martlet_tornado_feather_Destroy_0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gml_Object_obj_battle_enemy_attack_martlet_tornado_feather_Other_10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gml_Object_obj_battle_enemy_attack_martlet_tornado_feather_Draw_0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gml_Object_obj_steamworks_30_lever_Create_0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gml_Object_obj_steamworks_30_lever_Step_0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gml_Object_obj_battle_enemy_attack_martlet_tornado_follow_Create_0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gml_Object_obj_battle_enemy_attack_martlet_tornado_follow_Other_10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gml_Object_obj_battle_enemy_attack_martlet_tornado_follow_Draw_0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gml_Object_obj_attack_cycler_parent_Destroy_0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gml_Object_obj_attack_cycler_martlet_Other_10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gml_Object_obj_quote_battle_shufflers_rephil_Create_0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gml_Object_obj_quote_battle_shufflers_rephil_Step_0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gml_Object_obj_quote_battle_shufflers_rephil_Draw_0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gml_Object_obj_quote_battle_ceroba_parent_Draw_0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gml_Object_obj_quote_battle_ceroba_genocide_intro_Create_0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gml_Object_obj_quote_battle_ceroba_genocide_intro_Step_1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gml_Object_obj_quote_battle_ceroba_genocide_intro_Step_0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gml_Object_obj_quote_battle_ceroba_genocide_outro_Create_0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gml_Object_obj_quote_battle_ceroba_genocide_outro_Step_1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gml_Object_obj_quote_battle_ceroba_genocide_outro_Step_0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gml_Object_obj_battle_enemy_attack_ceroba_fire_circle_ring_white_Create_0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gml_Object_obj_battle_enemy_attack_ceroba_fire_circle_ring_white_Destroy_0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gml_Object_obj_battle_enemy_attack_ceroba_fire_circle_ring_white_Step_0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gml_Object_obj_battle_enemy_attack_ceroba_fire_circle_ring_white_Draw_0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gml_Object_obj_battle_enemy_attack_ceroba_fire_circle_ring_blue_Create_0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gml_Object_obj_battle_enemy_attack_ceroba_fire_circle_ring_blue_Destroy_0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gml_Object_obj_battle_enemy_attack_ceroba_fire_circle_ring_blue_Step_0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gml_Object_obj_battle_enemy_attack_ceroba_fire_circle_ring_blue_Draw_0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gml_Object_obj_robot_destroy_explosion_Create_0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gml_Object_obj_robot_destroy_explosion_Alarm_0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gml_Object_obj_robot_destroy_explosion_Step_0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gml_Object_obj_battle_enemy_attack_ceroba_fire_circle_ring_orange_Create_0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gml_Object_obj_battle_enemy_attack_ceroba_fire_circle_ring_orange_Destroy_0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gml_Object_obj_battle_enemy_attack_ceroba_fire_circle_ring_orange_Step_0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gml_Object_obj_battle_enemy_attack_ceroba_fire_circle_ring_orange_Draw_0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gml_Object_obj_battle_enemy_attack_ceroba_fire_circle_explosion_Destroy_0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gml_Object_obj_battle_enemy_attack_ceroba_fire_circle_explosion_Alarm_0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gml_Object_obj_battle_enemy_attack_ceroba_fire_circle_explosion_Step_0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gml_Object_obj_battle_enemy_attack_ceroba_fire_circle_explosion_Other_7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gml_Object_obj_flowey_world_text_Create_0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gml_Object_obj_flowey_world_text_Alarm_0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gml_Object_obj_flowey_world_text_Step_0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gml_Object_obj_flowey_world_text_Step_1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gml_Object_obj_flowey_world_text_Draw_64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gml_Object_obj_battle_enemy_attack_ceroba_fire_circle_fireball_Create_0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gml_Object_obj_battle_enemy_attack_ceroba_fire_circle_fireball_Step_2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gml_Object_obj_battle_enemy_attack_ceroba_fire_circle_fireball_Step_0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gml_Object_obj_config_Create_0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gml_Object_obj_config_Step_0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gml_Object_obj_config_Draw_0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gml_Object_obj_flashback_intro_border_Step_2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gml_Object_obj_flashback_intro_border_Draw_0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gml_Object_obj_flashback_intro_border_Draw_64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gml_Object_obj_battle_enemy_attack_ceroba_fire_circle_particle_Create_0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gml_Object_obj_battle_enemy_attack_ceroba_fire_circle_particle_Destroy_0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gml_Object_obj_battle_enemy_attack_ceroba_fire_circle_particle_Alarm_0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gml_Object_obj_battle_enemy_attack_ceroba_flower_spiral_spawner_Alarm_1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gml_Object_obj_battle_enemy_attack_ceroba_flower_spiral_bullet_Alarm_0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gml_Object_obj_battle_enemy_attack_ceroba_flower_spiral_bullet_Step_2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gml_Object_obj_battle_enemy_attack_ceroba_flower_spiral_bullet_Step_0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gml_Object_obj_battle_enemy_attack_ceroba_fire_circle_checker_corrupt_Create_0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gml_Object_obj_battle_enemy_attack_ceroba_fire_circle_checker_corrupt_Destroy_0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gml_Object_obj_battle_enemy_attack_ceroba_fire_circle_checker_corrupt_Alarm_1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gml_Object_obj_battle_enemy_attack_ceroba_fire_circle_checker_corrupt_Alarm_0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gml_Object_obj_battle_enemy_attack_ceroba_fire_circle_checker_corrupt_Step_0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gml_Object_obj_battle_enemy_attack_ceroba_flower_barrage_bullet_Step_2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gml_Object_obj_battle_enemy_attack_ceroba_flower_barrage_bullet_flipped_Create_0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gml_Object_obj_battle_enemy_attack_ceroba_flower_barrage_bullet_flipped_Step_2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gml_Object_obj_battle_enemy_attack_ceroba_flower_barrage_bullet_flipped_Step_0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gml_Object_obj_battle_enemy_attack_ceroba_barrage_warning_Create_0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gml_Object_obj_battle_enemy_attack_ceroba_barrage_warning_Step_2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gml_Object_obj_battle_enemy_attack_ceroba_barrage_warning_Step_0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gml_Object_obj_battle_enemy_attack_ceroba_barrage_warning_Other_7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gml_Object_obj_battle_enemy_attack_ceroba_flower_barrage_black_hole_Create_0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gml_Object_obj_battle_enemy_attack_ceroba_flower_barrage_black_hole_Step_0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gml_Object_obj_battle_enemy_attack_ceroba_flower_barrage_black_hole_dmg_Create_0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gml_Object_obj_battle_enemy_attack_ceroba_flower_barrage_black_hole_dmg_Step_0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gml_Object_obj_battle_enemy_attack_ceroba_flower_pillars_checker_Create_0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gml_Object_obj_battle_enemy_attack_ceroba_flower_pillars_checker_Destroy_0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gml_Object_obj_battle_enemy_attack_ceroba_flower_pillars_checker_Alarm_0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gml_Object_obj_battle_enemy_attack_ceroba_flower_pillars_bullet_Create_0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gml_Object_obj_battle_enemy_attack_ceroba_flower_pillars_bullet_Step_2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gml_Object_obj_flowey_battle_phase_2_lowpoly_vspike_Create_0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gml_Object_obj_flowey_battle_phase_2_lowpoly_vspike_Step_0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gml_Object_obj_flowey_1_attack_4_head_Create_0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gml_Object_obj_flowey_1_attack_4_head_Destroy_0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gml_Object_obj_flowey_1_attack_4_head_Alarm_0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gml_Object_obj_flowey_1_attack_4_head_Alarm_1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gml_Object_obj_flowey_1_attack_4_head_Alarm_2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gml_Object_obj_flowey_1_attack_4_head_Step_0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gml_Object_obj_battle_enemy_attack_ceroba_flower_pillars_bullet_2_Create_0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gml_Object_obj_battle_enemy_attack_ceroba_flower_pillars_bullet_2_Step_2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gml_Object_obj_battle_enemy_attack_ceroba_flower_pillars_warning_Create_0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gml_Object_obj_battle_enemy_attack_ceroba_flower_pillars_warning_Step_0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gml_Object_obj_battle_enemy_attack_ceroba_flower_spray_vortex_spawner_Create_0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gml_Object_obj_battle_enemy_attack_ceroba_flower_spray_vortex_spawner_Alarm_0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gml_Object_obj_battle_enemy_attack_ceroba_flower_spray_vortex_spawner_Step_0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gml_Object_obj_battle_enemy_attack_ceroba_flower_spray_vortex_bullet_Create_0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gml_Object_obj_battle_enemy_attack_ceroba_flower_spray_vortex_bullet_Alarm_1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gml_Object_obj_battle_enemy_attack_ceroba_flower_spray_vortex_bullet_Alarm_0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gml_Object_obj_battle_enemy_attack_ceroba_flower_spray_vortex_bullet_Step_2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gml_Object_obj_battle_enemy_attack_ceroba_flower_spray_vortex_bullet_Step_0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gml_Object_obj_battle_enemy_attack_ceroba_flower_spray_spawner_Alarm_3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gml_Object_obj_battle_enemy_attack_ceroba_flower_spray_spawner_Alarm_1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gml_Object_obj_battle_enemy_attack_ceroba_flower_exploding_Create_0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gml_Object_obj_battle_enemy_attack_ceroba_flower_exploding_Step_0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gml_Object_obj_battle_enemy_attack_ceroba_opener_ring_orange_Create_0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gml_Object_obj_battle_enemy_attack_ceroba_opener_ring_orange_Step_0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gml_Object_obj_battle_enemy_attack_ceroba_opener_ring_blue_Create_0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gml_Object_obj_battle_enemy_attack_ceroba_opener_ring_blue_Step_0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gml_Object_obj_battle_enemy_attack_ceroba_opener_explosion_Alarm_0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gml_Object_obj_battle_enemy_attack_ceroba_opener_explosion_Step_0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gml_Object_obj_battle_enemy_attack_ceroba_opener_explosion_Other_7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gml_Object_obj_dunes_35b_mr_sir_Create_0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gml_Object_obj_dunes_35b_mr_sir_Step_0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gml_Object_obj_battle_enemy_attack_ceroba_opener_spray_spawner_Create_0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gml_Object_obj_battle_enemy_attack_ceroba_opener_spray_spawner_Alarm_1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gml_Object_obj_battle_enemy_attack_ceroba_opener_spray_spawner_Alarm_0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gml_Object_obj_battle_enemy_attack_ceroba_opener_spray_spawner_Step_0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gml_Object_obj_battle_enemy_attack_ceroba_jumping_flowers_checker_Create_0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gml_Object_obj_battle_enemy_attack_ceroba_jumping_flowers_checker_Destroy_0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gml_Object_obj_battle_enemy_attack_ceroba_jumping_flowers_checker_Step_0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gml_Object_obj_battle_enemy_attack_ceroba_jumping_flower_bullet_Create_0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gml_Object_obj_battle_enemy_attack_ceroba_jumping_flower_bullet_Step_2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gml_Object_obj_battle_enemy_attack_ceroba_jumping_flower_bullet_Step_0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gml_Object_obj_battle_enemy_attack_ceroba_jumping_flower_bullet_Other_5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gml_Object_obj_battle_enemy_attack_ceroba_jumping_flower_bullet_Other_0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gml_Object_obj_battle_enemy_attack_ceroba_jumping_flower_Create_0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gml_Object_obj_battle_enemy_attack_ceroba_jumping_flower_Step_0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gml_Object_obj_battle_enemy_attack_ceroba_split_attack_checker_Create_0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gml_Object_obj_battle_enemy_attack_ceroba_split_attack_checker_Destroy_0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gml_Object_obj_battle_enemy_attack_ceroba_split_attack_checker_Step_0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gml_Object_obj_battle_enemy_attack_ceroba_split_spray_spawner_Create_0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gml_Object_obj_battle_enemy_attack_ceroba_split_spray_spawner_Alarm_1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gml_Object_obj_battle_enemy_attack_ceroba_split_spray_spawner_Alarm_0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gml_Object_obj_battle_enemy_attack_ceroba_split_spray_spawner_Step_0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gml_Object_obj_battle_enemy_attack_ceroba_arc_diamond_Create_0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gml_Object_obj_battle_enemy_attack_ceroba_arc_diamond_Alarm_1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gml_Object_obj_battle_enemy_attack_ceroba_arc_diamond_Alarm_0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gml_Object_obj_battle_enemy_attack_ceroba_arc_diamond_Step_0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gml_Object_obj_battle_enemy_attack_ceroba_arc_diamond_Other_0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gml_Object_obj_battle_enemy_attack_ceroba_arc_checker_Create_0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gml_Object_obj_battle_enemy_attack_ceroba_arc_checker_Destroy_0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gml_Object_obj_battle_enemy_attack_ceroba_arc_checker_Step_0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gml_Object_obj_battle_enemy_attack_ceroba_diamond_attack_checker_Create_0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gml_Object_obj_battle_enemy_attack_ceroba_diamond_attack_checker_Destroy_0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gml_Object_obj_battle_enemy_attack_ceroba_diamond_attack_checker_Step_0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gml_Object_obj_battle_enemy_attack_ceroba_diamond_Other_7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gml_Object_obj_battle_enemy_attack_ceroba_white_soul_Create_0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gml_Object_obj_battle_enemy_attack_ceroba_white_soul_Destroy_0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gml_Object_obj_battle_enemy_attack_ceroba_white_soul_Alarm_0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gml_Object_obj_battle_enemy_attack_ceroba_white_soul_Step_0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gml_Object_obj_battle_enemy_attack_ceroba_phase_switcher_Create_0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gml_Object_obj_battle_enemy_attack_ceroba_phase_switcher_Step_0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gml_Object_obj_battle_enemy_attack_ceroba_flower_spray_bullet_Step_2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gml_Object_obj_battle_enemy_attack_ceroba_flower_spray_bullet_Other_5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gml_Object_obj_battle_enemy_attack_ceroba_flower_spray_bullet_Other_0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gml_Object_obj_battle_enemy_attack_ceroba_beam_vertical_Create_0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gml_Object_obj_battle_enemy_attack_ceroba_beam_vertical_Step_2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gml_Object_obj_battle_enemy_attack_ceroba_beam_vertical_Step_0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gml_Object_obj_battle_enemy_attack_ceroba_beam_vertical_Draw_0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gml_Object_obj_battle_enemy_attack_ceroba_beam_horizontal_Create_0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gml_Object_obj_battle_enemy_attack_ceroba_beam_horizontal_Step_0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gml_Object_obj_battle_enemy_attack_ceroba_beam_horizontal_Draw_0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gml_Object_obj_battle_enemy_attack_ceroba_red_box_Create_0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gml_Object_obj_battle_enemy_attack_ceroba_red_box_Step_0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gml_Object_obj_battle_enemy_attack_ceroba_red_box_Draw_0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gml_Object_obj_battle_enemy_attack_ceroba_red_hp_numbers_Create_0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gml_Object_obj_battle_enemy_attack_ceroba_red_hp_numbers_Step_0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gml_Object_obj_battle_enemy_attack_ceroba_red_hp_numbers_Draw_0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gml_Object_obj_attack_cycler_ceroba_Other_10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gml_Object_obj_attack_cycler_starlo_Other_10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gml_Object_obj_flashback_kanako_soul_Create_0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gml_Object_obj_flashback_kanako_soul_Step_0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gml_Object_obj_quote_battle_starlo_parent_Draw_0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gml_Object_obj_quote_battle_starlo_rope_hit_Create_0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gml_Object_obj_quote_battle_starlo_rope_hit_Step_0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gml_Object_obj_quote_battle_starlo_rope_not_hit_Create_0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gml_Object_obj_quote_battle_starlo_rope_not_hit_Step_0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gml_Object_obj_quote_battle_starlo_outro_1_Create_0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gml_Object_obj_quote_battle_starlo_outro_1_Step_0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gml_Object_obj_quote_battle_starlo_outro_2_Create_0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gml_Object_obj_quote_battle_starlo_outro_2_Step_0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gml_Object_obj_battle_enemy_attack_starlo_outro_target_Create_0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gml_Object_obj_battle_enemy_attack_starlo_outro_target_Alarm_0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gml_Object_obj_battle_enemy_attack_starlo_outro_target_Step_0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gml_Object_obj_battle_enemy_attack_starlo_outro_target_Draw_0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gml_Object_obj_quote_battle_starlo_outro_3_Create_0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gml_Object_obj_quote_battle_starlo_outro_3_Step_0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gml_Object_obj_battle_enemy_attack_starlo_rope_Create_0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gml_Object_obj_battle_enemy_attack_starlo_rope_Destroy_0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gml_Object_obj_battle_enemy_attack_starlo_rope_Alarm_0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gml_Object_obj_battle_enemy_attack_starlo_rope_Step_0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gml_Object_obj_battle_enemy_attack_starlo_rope_Step_2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gml_Object_obj_battle_enemy_attack_starlo_rope_Draw_73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gml_Object_obj_battle_enemy_attack_starlo_rope_Draw_0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gml_Object_obj_battle_enemy_attack_starlo_rope_piece_Create_0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gml_Object_obj_battle_enemy_attack_starlo_rope_piece_Step_0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gml_Object_obj_battle_enemy_attack_starlo_rope_particles_Create_0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gml_Object_obj_battle_enemy_attack_starlo_rope_particles_Alarm_0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gml_Object_obj_battle_enemy_attack_starlo_intro_attack_checker_Create_0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gml_Object_obj_battle_enemy_attack_starlo_intro_attack_checker_Destroy_0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gml_Object_obj_battle_enemy_attack_starlo_intro_attack_checker_Alarm_4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gml_Object_obj_battle_enemy_attack_starlo_intro_attack_checker_Alarm_3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gml_Object_obj_battle_enemy_attack_starlo_intro_attack_checker_Alarm_2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gml_Object_obj_battle_enemy_attack_starlo_intro_attack_checker_Alarm_1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gml_Object_obj_battle_enemy_attack_starlo_intro_attack_checker_Alarm_0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gml_Object_obj_battle_enemy_attack_starlo_intro_attack_checker_Step_0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gml_Object_obj_quote_battle_ceroba_outro_5_Create_0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gml_Object_obj_quote_battle_ceroba_outro_5_Step_0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gml_Object_obj_heart_tutorial_arrows_yellow_Create_0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gml_Object_obj_heart_tutorial_arrows_yellow_Alarm_0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gml_Object_obj_heart_tutorial_arrows_yellow_Step_2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gml_Object_obj_heart_tutorial_arrows_rope_yellow_Step_2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gml_Object_obj_battle_enemy_attack_starlo_bottles_checker_Create_0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gml_Object_obj_battle_enemy_attack_starlo_bottles_checker_Destroy_0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gml_Object_obj_battle_enemy_attack_starlo_bottles_checker_Alarm_1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gml_Object_obj_battle_enemy_attack_starlo_bottles_checker_Alarm_0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gml_Object_obj_battle_enemy_attack_starlo_bottle_Create_0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gml_Object_obj_battle_enemy_attack_starlo_bottle_Destroy_0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gml_Object_obj_battle_enemy_attack_starlo_bottle_Step_0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gml_Object_obj_battle_enemy_attack_starlo_bottle_shard_Create_0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gml_Object_obj_battle_enemy_attack_starlo_bottle_shard_Step_0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gml_Object_obj_battle_enemy_attack_starlo_bottle_explosion_Create_0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gml_Object_obj_battle_enemy_attack_starlo_bottle_explosion_Other_7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gml_Object_obj_battle_enemy_attack_starlo_gun_parent_Draw_0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gml_Object_obj_battle_enemy_attack_starlo_bullet_rain_gun_Create_0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gml_Object_obj_battle_enemy_attack_starlo_bullet_rain_gun_Alarm_0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gml_Object_obj_battle_enemy_attack_starlo_bullet_rain_gun_Step_2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gml_Object_obj_battle_enemy_attack_starlo_bullet_rain_gun_Step_0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gml_Object_obj_battle_enemy_attack_starlo_bullet_rain_gun_Draw_0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gml_Object_obj_battle_enemy_attack_starlo_bullet_rain_bullet_Create_0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gml_Object_obj_battle_enemy_attack_starlo_bullet_rain_bullet_Step_0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gml_Object_obj_battle_enemy_attack_starlo_bullet_rain_bullet_Other_10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gml_Object_obj_battle_enemy_attack_starlo_bullet_rain_bullet_Draw_0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gml_Object_obj_attack_ed_grab_moray_sword_sword_Create_0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gml_Object_obj_attack_ed_grab_moray_sword_sword_Alarm_0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gml_Object_obj_attack_ed_grab_moray_sword_sword_Alarm_1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gml_Object_obj_attack_ed_grab_moray_sword_sword_Step_0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gml_Object_obj_battle_enemy_attack_starlo_guns_horizontal_checker_Create_0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gml_Object_obj_battle_enemy_attack_starlo_guns_horizontal_checker_Destroy_0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gml_Object_obj_battle_enemy_attack_starlo_guns_horizontal_checker_Step_0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gml_Object_obj_battle_enemy_attack_starlo_guns_horizontal_gun_Create_0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gml_Object_obj_battle_enemy_attack_starlo_guns_horizontal_gun_Alarm_0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gml_Object_obj_battle_enemy_attack_starlo_guns_horizontal_gun_Step_2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gml_Object_obj_battle_enemy_attack_starlo_guns_horizontal_gun_Step_0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gml_Object_obj_battle_enemy_attack_tellyvis_logo_blue_Create_0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gml_Object_obj_battle_enemy_attack_tellyvis_logo_blue_Step_0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gml_Object_obj_battle_enemy_attack_starlo_guns_vertical_gun_Create_0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gml_Object_obj_battle_enemy_attack_starlo_guns_vertical_gun_Alarm_0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gml_Object_obj_battle_enemy_attack_starlo_guns_vertical_gun_Step_2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gml_Object_obj_battle_enemy_attack_starlo_guns_vertical_gun_Step_0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gml_Object_obj_battle_enemy_attack_starlo_dynamite_explosion_Destroy_0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gml_Object_obj_battle_enemy_attack_starlo_dynamite_explosion_Alarm_0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gml_Object_obj_battle_enemy_attack_starlo_dynamite_explosion_Step_0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gml_Object_obj_battle_enemy_attack_starlo_dynamite_explosion_Other_7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gml_Object_obj_battle_enemy_attack_starlo_dynamite_ring_Create_0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gml_Object_obj_battle_enemy_attack_starlo_dynamite_ring_Step_0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gml_Object_obj_battle_enemy_attack_starlo_guns_n_dynamite_checker_Create_0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gml_Object_obj_battle_enemy_attack_starlo_guns_n_dynamite_checker_Destroy_0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gml_Object_obj_battle_enemy_attack_starlo_guns_n_dynamite_checker_Step_0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gml_Object_obj_npc_hotland_frostermit_Create_0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gml_Object_obj_npc_hotland_frostermit_Step_0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gml_Object_obj_battle_enemy_attack_starlo_dynamite_vertical_Step_0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gml_Object_obj_battle_enemy_attack_starlo_take_aim_one_checker_Create_0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gml_Object_obj_battle_enemy_attack_starlo_take_aim_one_checker_Destroy_0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gml_Object_obj_battle_enemy_attack_starlo_take_aim_one_checker_Alarm_1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gml_Object_obj_battle_enemy_attack_starlo_take_aim_one_checker_Alarm_0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gml_Object_obj_battle_enemy_attack_starlo_take_aim_one_target_Create_0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gml_Object_obj_battle_enemy_attack_starlo_take_aim_one_target_Step_0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gml_Object_obj_battle_enemy_attack_starlo_take_aim_one_target_Draw_0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gml_Object_obj_battle_enemy_attack_starlo_take_aim_target_Create_0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gml_Object_obj_battle_enemy_attack_starlo_take_aim_target_Step_0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gml_Object_obj_battle_enemy_attack_starlo_take_aim_target_Draw_0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gml_Object_obj_battle_enemy_attack_starlo_take_aim_shot_Create_0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gml_Object_obj_battle_enemy_attack_starlo_take_aim_shot_Destroy_0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gml_Object_obj_battle_enemy_attack_starlo_take_aim_shot_Step_0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gml_Object_obj_battle_enemy_attack_starlo_take_aim_shot_Other_7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gml_Object_obj_battle_enemy_attack_starlo_take_aim_shot_collider_Create_0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gml_Object_obj_battle_enemy_attack_starlo_take_aim_shot_collider_Alarm_0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gml_Object_obj_cutscene_steamworks_19_capture_backtrack_Create_0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gml_Object_obj_cutscene_steamworks_19_capture_backtrack_Step_0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gml_Object_obj_battle_enemy_attack_starlo_bell_wave_blue_Create_0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gml_Object_obj_battle_enemy_attack_starlo_bell_wave_blue_Alarm_0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gml_Object_obj_battle_enemy_attack_starlo_bell_wave_blue_Step_2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gml_Object_obj_battle_enemy_attack_starlo_bell_wave_blue_Step_0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gml_Object_obj_battle_enemy_attack_starlo_bell_wave_orange_Create_0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gml_Object_obj_battle_enemy_attack_starlo_bell_wave_orange_Alarm_0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gml_Object_obj_battle_enemy_attack_starlo_bell_wave_orange_Step_2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gml_Object_obj_battle_enemy_attack_starlo_bell_wave_orange_Step_0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gml_Object_obj_flowey_battle_mechanical_spawner_vsaws_Create_0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gml_Object_obj_flowey_battle_mechanical_spawner_vsaws_Alarm_0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gml_Object_obj_battle_enemy_attack_starlo_train_tracks_Create_0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gml_Object_obj_battle_enemy_attack_starlo_train_tracks_Alarm_2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gml_Object_obj_battle_enemy_attack_starlo_train_tracks_Alarm_1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gml_Object_obj_battle_enemy_attack_starlo_train_tracks_Alarm_0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gml_Object_obj_battle_enemy_attack_starlo_train_tracks_Step_0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gml_Object_obj_battle_enemy_attack_starlo_train_tracks_Draw_0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gml_Object_obj_ceroba_body_pacifist_phase_2_Create_0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gml_Object_obj_ceroba_body_pacifist_phase_2_Step_0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gml_Object_obj_ceroba_body_pacifist_phase_2_Step_2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gml_Object_obj_ceroba_body_pacifist_phase_2_Other_7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gml_Object_obj_ceroba_body_pacifist_phase_2_Other_76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gml_Object_obj_battle_enemy_attack_starlo_train_warning_Create_0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gml_Object_obj_battle_enemy_attack_starlo_train_warning_Step_0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gml_Object_obj_battle_enemy_attack_starlo_train_warning_Other_7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gml_Object_obj_battle_enemy_attack_starlo_horseshoe_checker_Create_0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gml_Object_obj_battle_enemy_attack_starlo_horseshoe_checker_Destroy_0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gml_Object_obj_battle_enemy_attack_starlo_horseshoe_checker_Alarm_0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gml_Object_obj_battle_enemy_attack_starlo_horseshoe_checker_Step_0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gml_Object_obj_battle_enemy_attack_starlo_horseshoe_Create_0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gml_Object_obj_battle_enemy_attack_starlo_horseshoe_Destroy_0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gml_Object_obj_battle_enemy_attack_starlo_horseshoe_Alarm_0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gml_Object_obj_battle_enemy_attack_starlo_horseshoe_Step_0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gml_Object_obj_battle_enemy_attack_starlo_horseshoe_Draw_0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gml_Object_obj_battle_enemy_attack_starlo_bell_guns_checker_Create_0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gml_Object_obj_battle_enemy_attack_starlo_bell_guns_checker_Destroy_0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gml_Object_obj_battle_enemy_attack_starlo_bell_guns_checker_Alarm_2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gml_Object_obj_battle_enemy_attack_starlo_bell_guns_checker_Alarm_1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gml_Object_obj_battle_enemy_attack_starlo_bell_guns_checker_Alarm_0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gml_Object_obj_battle_enemy_attack_starlo_bell_guns_checker_Step_0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gml_Object_obj_battle_enemy_attack_starlo_guns_surround_checker_Create_0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gml_Object_obj_battle_enemy_attack_starlo_guns_surround_checker_Destroy_0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gml_Object_obj_battle_enemy_attack_starlo_guns_surround_checker_Step_0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gml_Object_obj_battle_enemy_attack_starlo_slow_surround_checker_Create_0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gml_Object_obj_battle_enemy_attack_starlo_slow_surround_checker_Destroy_0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gml_Object_obj_battle_enemy_attack_starlo_slow_surround_checker_Alarm_1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gml_Object_obj_battle_enemy_attack_starlo_slow_surround_checker_Alarm_0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gml_Object_obj_battle_enemy_attack_starlo_slow_surround_checker_Step_0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gml_Object_obj_battle_enemy_attack_starlo_slow_surround_checker_Draw_0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gml_Object_obj_battle_enemy_attack_starlo_take_aim_slow_checker_Create_0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gml_Object_obj_battle_enemy_attack_starlo_take_aim_slow_checker_Destroy_0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gml_Object_obj_battle_enemy_attack_starlo_take_aim_slow_checker_Alarm_1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gml_Object_obj_battle_enemy_attack_starlo_take_aim_slow_checker_Alarm_0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gml_Object_obj_battle_enemy_attack_starlo_take_aim_slow_checker_Step_0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gml_Object_obj_battle_enemy_attack_starlo_take_aim_slow_checker_Draw_0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gml_Object_obj_quote_battle_ceroba_transform_2_Create_0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gml_Object_obj_quote_battle_ceroba_transform_2_Step_0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gml_Object_obj_quote_battle_ceroba_transform_2_Draw_0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gml_Object_obj_battle_enemy_attack_starlo_take_aim_slow_image_Create_0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gml_Object_obj_battle_enemy_attack_starlo_take_aim_slow_image_Step_0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gml_Object_obj_battle_enemy_attack_starlo_take_aim_slow_restore_Step_0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gml_Object_obj_battle_enemy_attack_starlo_shooting_dynamite_checker_Create_0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gml_Object_obj_battle_enemy_attack_starlo_shooting_dynamite_checker_Destroy_0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gml_Object_obj_battle_enemy_attack_starlo_shooting_dynamite_checker_Alarm_0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gml_Object_obj_battle_enemy_attack_starlo_shooting_dynamite_checker_Step_0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gml_Object_obj_battle_enemy_attack_starlo_dynamite_alt_Create_0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gml_Object_obj_battle_enemy_attack_starlo_dynamite_alt_Destroy_0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gml_Object_obj_battle_enemy_attack_starlo_dynamite_alt_Alarm_0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gml_Object_obj_battle_enemy_attack_starlo_dynamite_alt_Step_0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gml_Object_obj_fmartlet_feather_straight_Create_0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gml_Object_obj_fmartlet_feather_straight_Destroy_0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gml_Object_obj_fmartlet_feather_straight_Alarm_0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gml_Object_obj_fmartlet_feather_straight_Alarm_1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gml_Object_obj_fmartlet_feather_straight_Step_2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gml_Object_obj_fmartlet_feather_straight_Step_0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gml_Object_obj_fmartlet_feather_straight_Draw_0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gml_Object_obj_battle_enemy_attack_starlo_take_aim_target_alt_Create_0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gml_Object_obj_battle_enemy_attack_starlo_take_aim_target_alt_Step_0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gml_Object_obj_battle_enemy_attack_starlo_take_aim_target_alt_Draw_0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gml_Object_obj_flowey_gray_eyes_Create_0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gml_Object_obj_flowey_gray_eyes_Alarm_0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gml_Object_obj_flowey_gray_eyes_Step_0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gml_Object_obj_battle_enemy_attack_starlo_finale_checker_Create_0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gml_Object_obj_battle_enemy_attack_starlo_finale_checker_Destroy_0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gml_Object_obj_battle_enemy_attack_starlo_finale_checker_Step_0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gml_Object_obj_battle_enemy_attack_starlo_finale_gun_Create_0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gml_Object_obj_flowey_genocide_yellow_Create_0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gml_Object_obj_flowey_genocide_yellow_Alarm_0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gml_Object_obj_flowey_genocide_yellow_Step_2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gml_Object_obj_flowey_genocide_yellow_Other_7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gml_Object_obj_quote_battle_flowey_genocide_yellow_Create_0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gml_Object_obj_quote_battle_flowey_genocide_yellow_Step_0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gml_Object_obj_quote_battle_flowey_genocide_yellow_Draw_0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gml_Object_obj_strike_Create_0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gml_Object_obj_strike_Other_7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gml_Object_obj_guardener_guy_throwing_hands_Create_0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gml_Object_obj_guardener_guy_throwing_hands_Step_0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gml_Object_obj_strike_fake_Create_0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gml_Object_obj_strike_fake_Other_7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gml_Object_obj_target_bar_battle_Create_0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gml_Object_obj_target_bar_battle_Alarm_0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gml_Object_obj_target_bar_battle_Step_0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gml_Object_obj_target_bar_battle_Other_10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gml_Object_obj_target_bar_battle_2_Create_0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gml_Object_obj_target_bar_battle_2_Step_0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gml_Object_obj_target_battle_Create_0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gml_Object_obj_target_battle_Step_0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gml_Object_obj_battle_hp_current_self_Step_2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gml_Object_obj_battle_hp_current_self_Draw_0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gml_Object_obj_fight_Step_2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gml_Object_obj_fmartlet_spawner_blocks_1_Create_0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gml_Object_obj_fmartlet_spawner_blocks_1_Destroy_0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gml_Object_obj_fmartlet_spawner_blocks_1_Step_0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gml_Object_obj_flowey_1_attack_10_flower_Create_0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gml_Object_obj_flowey_1_attack_10_flower_Destroy_0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gml_Object_obj_flowey_1_attack_10_flower_Step_0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gml_Object_obj_battle_hp_max_self_Step_2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gml_Object_obj_battle_hp_max_self_Draw_0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gml_Object_obj_battle_enemy_attack_ceroba_flower_circle_spawner_pacifist_Create_0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gml_Object_obj_battle_enemy_attack_ceroba_flower_circle_spawner_pacifist_Alarm_0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gml_Object_obj_battle_enemy_attack_ceroba_flower_circle_spawner_pacifist_Step_0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gml_Object_obj_battle_hp_cover_self_Draw_0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gml_Object_obj_battle_hp_current_enemy_Draw_0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gml_Object_obj_act_Step_2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gml_Object_obj_sousborg_plate_2_destroy_Create_0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gml_Object_obj_flowey_battle_phase_2_lowpoly_stickbug_dead_Create_0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gml_Object_obj_flowey_battle_phase_2_lowpoly_stickbug_dead_Step_0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gml_Object_obj_battle_hp_current_enemy_2_Draw_0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gml_Object_obj_quote_battle_guardener_attack_end_Create_0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gml_Object_obj_quote_battle_guardener_attack_end_Step_0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gml_Object_obj_quote_battle_guardener_attack_end_Draw_73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gml_Object_obj_battle_enemy_attack_guardener_attack_10_Create_0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gml_Object_obj_battle_enemy_attack_guardener_attack_10_Destroy_0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gml_Object_obj_battle_enemy_attack_guardener_attack_10_Alarm_0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gml_Object_obj_battle_enemy_attack_guardener_attack_10_Step_0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gml_Object_obj_item_Create_0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gml_Object_obj_item_Step_0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gml_Object_obj_item_Step_2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gml_Object_obj_mercy_Create_0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gml_Object_obj_mercy_Step_0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gml_Object_obj_mercy_Step_2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gml_Object_obj_text_battle_stat_name_Draw_0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gml_Object_obj_text_hp_Step_0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gml_Object_obj_battle_hp_current_enemy_3_Draw_0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gml_Object_obj_text_hp_stat_Create_0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gml_Object_obj_text_hp_stat_Draw_0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gml_Object_obj_battle_enemy_axis_explosion_Create_0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gml_Object_obj_battle_enemy_axis_explosion_Other_7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gml_Object_obj_steamworks_29_controller_neutral_Create_0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gml_Object_obj_steamworks_29_controller_neutral_Step_0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gml_Object_obj_steamworks_29_controller_neutral_Other_76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gml_Object_obj_battle_enemy_attack_asgore_soul_capsule_Create_0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gml_Object_obj_battle_enemy_attack_asgore_soul_capsule_Step_0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gml_Object_obj_battle_enemy_attack_asgore_soul_capsule_Draw_73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gml_Object_obj_battle_enemy_attack_asgore_soul_capsule_Draw_0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gml_Object_obj_text_battle_stat_lv_Draw_0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gml_Object_obj_background_battle_parent_Create_0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gml_Object_obj_background_battle_parent_Step_0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gml_Object_obj_background_boss_battle_1_yellow_Other_11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gml_Object_obj_background_boss_battle_1_yellow_Other_10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gml_Object_obj_background_boss_battle_1_yellow_Other_7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gml_Object_obj_background_boss_battle_1_yellow_Draw_0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gml_Object_obj_flowey_battle_phase_2_mechanical_drone_Create_0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gml_Object_obj_flowey_battle_phase_2_mechanical_drone_Step_0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gml_Object_obj_hotland_roof_martlet_vine_Create_0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gml_Object_obj_hotland_roof_martlet_vine_Alarm_0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gml_Object_obj_hotland_roof_martlet_vine_Step_0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gml_Object_obj_hotland_roof_martlet_vine_Draw_0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gml_Object_obj_background_el_bailador_test_yellow_Create_0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gml_Object_obj_background_el_bailador_test_yellow_Other_10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gml_Object_obj_background_el_bailador_test_yellow_Draw_0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gml_Object_obj_background_el_bailador_test_2_yellow_Create_0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gml_Object_obj_background_el_bailador_test_2_yellow_Other_10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gml_Object_obj_background_el_bailador_test_2_yellow_Draw_0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gml_Object_obj_background_movement_comparison_yellow_Create_0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gml_Object_obj_background_movement_comparison_yellow_Step_0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gml_Object_obj_background_movement_comparison_yellow_Draw_0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gml_Object_obj_background_boss_battle_2_yellow_Create_0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gml_Object_obj_background_boss_battle_2_yellow_Alarm_0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gml_Object_obj_background_boss_battle_2_yellow_Step_0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gml_Object_obj_background_boss_battle_2_grid_yellow_Other_12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gml_Object_obj_background_boss_battle_2_grid_yellow_Other_10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gml_Object_obj_npc_ace_backtrack_Create_0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gml_Object_obj_npc_ace_backtrack_Step_0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gml_Object_obj_background_boss_battle_2_snowflake_parent_yellow_Other_11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gml_Object_obj_battle_enemy_attack_guardener_arm_half_Create_0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gml_Object_obj_battle_enemy_attack_guardener_arm_half_Alarm_0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gml_Object_obj_battle_enemy_attack_guardener_arm_half_Step_0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gml_Object_obj_battle_enemy_attack_guardener_arm_half_Draw_0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gml_Object_obj_background_boss_battle_2_snowflake_1_yellow_Other_10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gml_Object_obj_background_boss_battle_2_snowflake_2_yellow_Other_10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gml_Object_obj_axis_heart_Create_0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gml_Object_obj_axis_heart_Step_0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gml_Object_obj_axis_heart_Other_7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gml_Object_obj_background_boss_battle_2_snowflake_3_yellow_Other_10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gml_Object_obj_background_boss_battle_2_snowflake_4_yellow_Other_10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gml_Object_obj_battle_enemy_attack_bigfrog_herofly_Create_0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gml_Object_obj_battle_enemy_attack_bigfrog_herofly_Alarm_0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gml_Object_obj_battle_enemy_attack_bigfrog_herofly_Step_0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gml_Object_obj_background_ceroba_battle_geno_yellow_Create_0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gml_Object_obj_background_ceroba_battle_geno_yellow_Step_0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gml_Object_obj_background_ceroba_battle_geno_yellow_Other_5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gml_Object_obj_background_ceroba_battle_geno_yellow_Draw_0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gml_Object_obj_shot_weak_Create_0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gml_Object_obj_shot_medium_Create_0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gml_Object_obj_shot_strong_Create_0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gml_Object_obj_shot_weak_fake_Create_0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gml_Object_obj_shot_medium_fake_Create_0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gml_Object_obj_shot_strong_fake_Create_0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gml_Object_obj_hotland_03b_trash_2_Create_0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gml_Object_obj_hotland_03b_trash_2_Step_0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gml_Object_obj_toy_gun_battle_circle_Create_0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gml_Object_obj_toy_gun_battle_circle_Step_2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gml_Object_obj_barrier_Draw_0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gml_Object_obj_toy_gun_circle_Create_0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gml_Object_obj_toy_gun_circle_Alarm_0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gml_Object_obj_toy_gun_circle_Step_0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gml_Object_obj_toy_gun_circle_Draw_0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gml_Object_obj_toy_gun_circle_multi_Create_0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gml_Object_obj_toy_gun_circle_multi_Alarm_0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gml_Object_obj_toy_gun_circle_multi_Step_0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gml_Object_obj_toy_gun_circle_multi_Other_11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gml_Object_obj_toy_gun_circle_multi_Draw_0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gml_Object_obj_room_controller_mansion_entrance_Create_0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gml_Object_obj_room_controller_mansion_entrance_Step_0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gml_Object_obj_wild_revolver_battle_outline_Create_0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gml_Object_obj_wild_revolver_battle_outline_Alarm_0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gml_Object_obj_wild_revolver_battle_outline_Step_2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gml_Object_obj_wild_revolver_battle_outline_Other_10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gml_Object_obj_wild_revolver_battle_outline_Draw_0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gml_Object_obj_wild_revolver_circle_pre_Create_0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gml_Object_obj_wild_revolver_circle_pre_Alarm_0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gml_Object_obj_wild_revolver_circle_pre_Step_0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gml_Object_obj_wild_revolver_circle_pre_Draw_0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gml_Object_obj_wild_revolver_circle_multi_Create_0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gml_Object_obj_wild_revolver_circle_multi_Alarm_0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gml_Object_obj_wild_revolver_circle_multi_Step_0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gml_Object_obj_wild_revolver_circle_multi_Other_11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gml_Object_obj_wild_revolver_circle_multi_Draw_0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gml_Object_obj_spare_cloud_Create_0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gml_Object_obj_spare_cloud_Step_0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gml_Object_obj_spare_cloud_Other_7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gml_Object_obj_battle_enemy_attack_guardener_throwable_bomb_Create_0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gml_Object_obj_battle_enemy_attack_guardener_throwable_bomb_Alarm_0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gml_Object_obj_battle_enemy_attack_guardener_throwable_bomb_Alarm_1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gml_Object_obj_battle_enemy_attack_guardener_throwable_bomb_Alarm_2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gml_Object_obj_battle_enemy_attack_guardener_throwable_bomb_Step_0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gml_Object_obj_piece_Create_0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gml_Object_obj_piece_Alarm_0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gml_Object_obj_piece_Step_0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gml_Object_obj_piece_Draw_0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gml_Object_obj_battle_enemy_attack_guardener_bullet_b_Create_0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gml_Object_obj_battle_enemy_attack_guardener_bullet_b_Step_0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gml_Object_obj_battle_enemy_attack_guardener_bullet_b_Other_7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gml_Object_obj_battle_boss_attacking_code_Create_0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gml_Object_obj_battle_boss_attacking_code_Alarm_1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gml_Object_obj_battle_boss_attacking_code_Alarm_0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gml_Object_obj_battle_boss_attacking_code_Step_0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gml_Object_obj_battle_enemy_attacking_code_Create_0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gml_Object_obj_battle_enemy_attacking_code_Alarm_1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gml_Object_obj_battle_enemy_attacking_code_Alarm_0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gml_Object_obj_battle_enemy_attacking_code_Step_0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gml_Object_obj_battle_enemy_attacking_code_2_Create_0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gml_Object_obj_battle_enemy_attacking_code_2_Alarm_1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gml_Object_obj_battle_enemy_attacking_code_2_Alarm_0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gml_Object_obj_battle_enemy_attacking_code_2_Step_0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gml_Object_obj_battle_enemy_attacking_code_3_Create_0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gml_Object_obj_battle_enemy_attacking_code_3_Alarm_1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gml_Object_obj_battle_enemy_attacking_code_3_Alarm_0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gml_Object_obj_battle_enemy_attacking_code_3_Step_0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gml_Object_obj_battle_hp_current_boss_attacking_Draw_0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gml_Object_obj_steamworks_21_light_flash_Create_0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gml_Object_obj_steamworks_21_light_flash_Alarm_0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gml_Object_obj_steamworks_21_light_flash_Draw_64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gml_Object_obj_flowey_battle_phase_2_controller_clay_Create_0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gml_Object_obj_flowey_battle_phase_2_controller_clay_Destroy_0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gml_Object_obj_flowey_battle_phase_2_controller_clay_Alarm_0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gml_Object_obj_flowey_battle_phase_2_controller_clay_Step_0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gml_Object_obj_fmartlet_meteor_Create_0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gml_Object_obj_fmartlet_meteor_Destroy_0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gml_Object_obj_fmartlet_meteor_Step_0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gml_Object_obj_battle_hp_current_enemy_attacking_Draw_0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gml_Object_obj_battle_hp_current_enemy_attacking_2_Draw_0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gml_Object_obj_battle_hp_current_enemy_attacking_3_Draw_0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gml_Object_obj_battle_enemy_attack_axis_orange_laser_spin_Create_0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gml_Object_obj_battle_enemy_attack_axis_orange_laser_spin_Step_0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gml_Object_obj_battle_enemy_attack_axis_orange_laser_spin_Draw_0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gml_Object_obj_battle_enemy_attack_jandroid_garbage_cans_generator_Create_0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gml_Object_obj_battle_enemy_attack_jandroid_garbage_cans_generator_Destroy_0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gml_Object_obj_battle_enemy_attack_jandroid_garbage_cans_generator_Alarm_0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gml_Object_obj_battle_enemy_attack_jandroid_garbage_cans_generator_Step_0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gml_Object_obj_battle_enemy_attack_ceroba_phase_2_ribbons_Create_0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gml_Object_obj_battle_enemy_attack_ceroba_phase_2_ribbons_Destroy_0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gml_Object_obj_battle_enemy_attack_ceroba_phase_2_ribbons_Step_0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gml_Object_obj_battle_hp_overlay_boss_attacking_Draw_0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gml_Object_obj_battle_hp_previous_boss_attacking_Create_0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gml_Object_obj_battle_hp_previous_boss_attacking_Draw_0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gml_Object_obj_battle_enemy_attack_guardener_arm_zap_Other_7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gml_Object_obj_battle_enemy_attack_guardener_arm_zap_Draw_0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gml_Object_obj_battle_enemy_attack_jandroid_slippery_floor_duo_generator_Create_0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gml_Object_obj_battle_enemy_attack_jandroid_slippery_floor_duo_generator_Destroy_0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gml_Object_obj_battle_enemy_attack_jandroid_slippery_floor_duo_generator_Alarm_0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gml_Object_obj_battle_enemy_attack_jandroid_slippery_floor_duo_generator_Alarm_1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gml_Object_obj_battle_enemy_attack_jandroid_slippery_floor_duo_generator_Alarm_2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gml_Object_obj_battle_enemy_attack_jandroid_slippery_floor_duo_generator_Step_0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gml_Object_obj_battle_hp_previous_enemy_attacking_Create_0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gml_Object_obj_battle_hp_previous_enemy_attacking_Draw_0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gml_Object_obj_battle_hp_previous_enemy_attacking_2_Create_0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gml_Object_obj_battle_hp_previous_enemy_attacking_2_Draw_0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gml_Object_obj_battle_hp_previous_enemy_attacking_3_Create_0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gml_Object_obj_battle_hp_previous_enemy_attacking_3_Draw_0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gml_Object_obj_quote_defeat_Create_0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gml_Object_obj_quote_defeat_Alarm_0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gml_Object_obj_quote_defeat_Step_0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gml_Object_obj_quote_defeat_Draw_0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gml_Object_obj_quote_defeat_ext_Create_0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gml_Object_obj_quote_defeat_ext_Alarm_0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gml_Object_obj_quote_defeat_ext_Step_0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gml_Object_obj_quote_defeat_ext_Draw_0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gml_Object_obj_text_fighting_parent_Create_0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gml_Object_obj_text_fighting_parent_Destroy_0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gml_Object_obj_text_fighting_parent_Step_0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gml_Object_obj_text_damage_count_Draw_0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gml_Object_obj_fmartlet_star_small_Create_0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gml_Object_obj_fmartlet_star_small_Step_0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gml_Object_obj_text_miss_Draw_0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gml_Object_obj_attack_warning_exclamation_mark_Create_0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gml_Object_obj_attack_warning_exclamation_mark_Step_2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gml_Object_obj_attack_warning_exclamation_mark_Step_0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gml_Object_obj_attack_warning_exclamation_mark_Other_7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gml_Object_obj_chem_05_cutscene_geno_Create_0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gml_Object_obj_chem_05_cutscene_geno_Step_0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gml_Object_obj_fmartlet_spawner_talon_scratch_Create_0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gml_Object_obj_fmartlet_spawner_talon_scratch_Destroy_0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gml_Object_obj_fmartlet_spawner_talon_scratch_Step_0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gml_Object_obj_heart_battle_menu_fight_Create_0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gml_Object_obj_heart_battle_menu_fight_Step_0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gml_Object_obj_battle_enemy_attack_energy_balls_1_creator_Create_0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gml_Object_obj_battle_enemy_attack_energy_balls_1_creator_Destroy_0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gml_Object_obj_battle_enemy_attack_energy_balls_1_creator_Alarm_0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gml_Object_obj_heart_battle_menu_act_Create_0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gml_Object_obj_heart_battle_menu_act_Step_0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gml_Object_obj_heart_battle_menu_item_Create_0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gml_Object_obj_heart_battle_menu_item_Step_0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gml_Object_obj_heart_battle_menu_mercy_Create_0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gml_Object_obj_heart_battle_menu_mercy_Step_0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gml_Object_obj_heart_battle_menu_flee_Create_0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gml_Object_obj_heart_battle_menu_flee_Step_0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gml_Object_obj_heart_battle_fighting_parent_Alarm_0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gml_Object_obj_heart_battle_fighting_parent_Other_15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gml_Object_obj_heart_battle_fighting_parent_Other_13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gml_Object_obj_heart_battle_fighting_parent_Other_12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gml_Object_obj_heart_battle_fighting_parent_Other_11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gml_Object_obj_heart_battle_fighting_parent_Other_10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gml_Object_obj_heart_battle_fighting_red_Create_0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gml_Object_obj_heart_battle_fighting_red_Destroy_0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gml_Object_obj_heart_battle_fighting_red_Step_2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gml_Object_obj_heart_battle_fighting_red_Step_0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gml_Object_obj_heart_battle_fighting_red_Other_25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gml_Object_obj_heart_battle_fighting_red_Draw_0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gml_Object_obj_quote_battle_feisty_four_t0_ed_Create_0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gml_Object_obj_heart_battle_fighting_yellow_rhythm_Create_0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gml_Object_obj_heart_battle_fighting_yellow_rhythm_Destroy_0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gml_Object_obj_heart_battle_fighting_yellow_rhythm_Step_2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gml_Object_obj_heart_battle_fighting_yellow_rhythm_Step_0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gml_Object_obj_heart_battle_fighting_yellow_rhythm_Other_25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gml_Object_obj_heart_battle_fighting_yellow_rhythm_Draw_0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gml_Object_obj_heart_hitbox_parent_Collision_obj_battle_enemy_attack_parent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gml_Object_obj_heart_hitbox_parent_Collision_obj_battle_enemy_attack_orange_parent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gml_Object_obj_heart_hitbox_parent_Collision_obj_battle_enemy_attack_green_parent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gml_Object_obj_heart_hitbox_parent_Collision_obj_battle_enemy_attack_blue_parent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gml_Object_obj_heart_hitbox_parent_Other_12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gml_Object_obj_heart_hitbox_parent_Other_11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gml_Object_obj_heart_hitbox_parent_Other_10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gml_Object_obj_heart_red_hitbox_Step_2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gml_Object_obj_heart_yellow_rhythm_hitbox_Step_2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gml_Object_obj_heart_battle_effect_glow_Create_0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gml_Object_obj_heart_battle_effect_glow_Step_2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gml_Object_obj_heart_battle_effect_glow_Draw_0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gml_Object_obj_heart_battle_effect_expand_Create_0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gml_Object_obj_heart_battle_effect_expand_Step_2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gml_Object_obj_heart_battle_effect_shard_Create_0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gml_Object_obj_heart_battle_effect_shard_Step_2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gml_Object_obj_heart_battle_effect_shard_Other_0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gml_Object_obj_guardener_flower_Create_0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gml_Object_obj_guardener_flower_Step_0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gml_Object_obj_feisty_four_ed_hand_left_Create_0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gml_Object_obj_feisty_four_ed_hand_left_Other_10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gml_Object_obj_feisty_four_ed_hand_left_Draw_0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gml_Object_obj_heart_battle_fighting_blue_down_Create_0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gml_Object_obj_heart_battle_fighting_blue_down_Alarm_1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gml_Object_obj_heart_battle_fighting_blue_down_Alarm_0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gml_Object_obj_heart_battle_fighting_blue_down_Step_0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gml_Object_obj_heart_battle_fighting_blue_up_Create_0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gml_Object_obj_heart_battle_fighting_blue_up_Alarm_1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gml_Object_obj_heart_battle_fighting_blue_up_Alarm_0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gml_Object_obj_heart_battle_fighting_blue_up_Step_0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gml_Object_obj_flowey_world_toriel_fire_Create_0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gml_Object_obj_flowey_world_toriel_fire_Step_0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gml_Object_obj_heart_battle_fighting_blue_left_Create_0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gml_Object_obj_heart_battle_fighting_blue_left_Alarm_1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gml_Object_obj_heart_battle_fighting_blue_left_Alarm_0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gml_Object_obj_heart_battle_fighting_blue_left_Step_0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gml_Object_obj_heart_battle_fighting_blue_right_Create_0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gml_Object_obj_heart_battle_fighting_blue_right_Alarm_1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gml_Object_obj_heart_battle_fighting_blue_right_Alarm_0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gml_Object_obj_heart_battle_fighting_blue_right_Step_0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gml_Object_obj_heart_battle_fighting_blue_down_transformation_Create_0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gml_Object_obj_heart_battle_fighting_blue_down_transformation_Step_0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gml_Object_obj_text_fighting_bonus_any_Create_0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gml_Object_obj_text_fighting_bonus_any_Draw_0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gml_Object_obj_battle_fade_in_screen_Create_0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gml_Object_obj_battle_fade_in_screen_Step_0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gml_Object_obj_battle_fade_in_screen_Draw_0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gml_Object_obj_battle_fade_out_screen_Create_0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gml_Object_obj_battle_fade_out_screen_Alarm_0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gml_Object_obj_battle_fade_out_screen_Step_0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gml_Object_obj_battle_fade_out_screen_Draw_0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gml_Object_obj_dialogue_battle_move_select_nobody_came_Create_0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gml_Object_obj_dialogue_battle_move_select_nobody_came_Step_0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gml_Object_obj_dialogue_battle_move_select_nobody_came_Draw_0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gml_Object_obj_dialogue_battle_move_select_intro_Create_0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gml_Object_obj_dialogue_battle_move_select_check_Create_0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gml_Object_obj_dialogue_battle_move_select_action_1_Create_0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gml_Object_obj_dialogue_battle_move_select_action_2_Create_0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gml_Object_obj_dialogue_battle_move_select_action_3_Create_0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gml_Object_obj_dialogue_battle_move_select_special_Create_0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gml_Object_obj_dialogue_battle_move_select_special_v2_Create_0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gml_Object_obj_dialogue_battle_move_select_special_v3_Create_0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gml_Object_obj_dialogue_battle_move_select_special_v4_Create_0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gml_Object_obj_npc_ed_backtrack_Create_0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gml_Object_obj_npc_ed_backtrack_Step_0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gml_Object_obj_dialogue_battle_move_select_special_v5_Create_0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gml_Object_obj_dialogue_battle_move_select_special_v6_Create_0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gml_Object_obj_dialogue_battle_move_select_low_hp_1_Create_0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gml_Object_obj_clover_flash_Create_0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gml_Object_obj_clover_flash_Alarm_0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gml_Object_obj_clover_flash_Draw_73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gml_Object_obj_dialogue_battle_move_select_low_hp_1_v2_Create_0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gml_Object_obj_dialogue_battle_move_select_low_hp_1_v3_Create_0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gml_Object_obj_dialogue_battle_move_select_4_Create_0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gml_Object_obj_dialogue_battle_move_select_5_Create_0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gml_Object_obj_dialogue_battle_move_select_6_Create_0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gml_Object_obj_dialogue_battle_move_select_7_Create_0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gml_Object_obj_guardener_guy_bow_Create_0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gml_Object_obj_guardener_guy_bow_Step_0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gml_Object_obj_guardener_guy_bow_Other_7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gml_Object_obj_dialogue_battle_move_select_8_Create_0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gml_Object_obj_dialogue_battle_move_select_9_Create_0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gml_Object_obj_dialogue_battle_move_select_sparing_Create_0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gml_Object_obj_dialogue_battle_move_select_sparing_v2_Create_0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gml_Object_obj_missing_poster_Create_0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gml_Object_obj_missing_poster_Destroy_0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gml_Object_obj_missing_poster_Step_0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gml_Object_obj_missing_poster_Other_10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gml_Object_obj_missing_poster_Other_11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gml_Object_obj_missing_poster_Draw_64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gml_Object_obj_missing_poster_Draw_0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gml_Object_obj_dialogue_battle_move_select_dead_Create_0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gml_Object_obj_dialogue_battle_move_select_action_3_v2_Create_0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gml_Object_obj_dialogue_battle_move_select_special_2_Create_0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gml_Object_obj_dialogue_battle_move_select_low_hp_2_Create_0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gml_Object_obj_dialogue_battle_move_select_low_hp_2_v2_Create_0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gml_Object_obj_dialogue_battle_move_select_1_v2_Create_0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gml_Object_obj_dialogue_battle_move_select_2_v2_Create_0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gml_Object_obj_dialogue_battle_move_select_3_v2_Create_0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gml_Object_obj_flowey_battle_gray_wheel_petal_gray_Create_0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gml_Object_obj_flowey_battle_gray_wheel_petal_gray_Step_0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gml_Object_obj_heart_buy_screen_shop_geno_Create_0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gml_Object_obj_heart_buy_screen_shop_geno_Step_0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gml_Object_obj_heart_buy_screen_shop_geno_Other_12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gml_Object_obj_heart_buy_screen_shop_geno_Other_11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gml_Object_obj_heart_buy_screen_shop_geno_Other_10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gml_Object_obj_trumpet_plant_Step_0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gml_Object_obj_battle_enemy_attack_ceroba_flower_circle_checker_pacifist_Create_0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gml_Object_obj_battle_enemy_attack_ceroba_flower_circle_checker_pacifist_Destroy_0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gml_Object_obj_battle_enemy_attack_ceroba_flower_circle_checker_pacifist_Alarm_1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gml_Object_obj_battle_enemy_attack_ceroba_flower_circle_checker_pacifist_Alarm_0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gml_Object_obj_battle_enemy_attack_ceroba_flower_circle_checker_pacifist_Step_0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gml_Object_obj_dialogue_battle_move_select_4_v2_Create_0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gml_Object_obj_dialogue_battle_move_select_5_v2_Create_0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gml_Object_obj_dialogue_battle_move_select_6_v2_Create_0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gml_Object_obj_npc_hotland_receptionist_Create_0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gml_Object_obj_npc_hotland_receptionist_Step_0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gml_Object_obj_dialogue_battle_move_select_sparing_2_Create_0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gml_Object_obj_dialogue_battle_move_select_sparing_2_v2_Create_0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gml_Object_obj_dialogue_battle_move_select_dead_2_Create_0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gml_Object_obj_dialogue_battle_move_select_low_hp_3_Create_0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gml_Object_obj_dialogue_battle_move_select_low_hp_3_v2_Create_0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gml_Object_obj_feisty_four_ace_head_Other_10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gml_Object_obj_feisty_four_ace_head_Draw_0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gml_Object_obj_dialogue_battle_move_select_1_v3_Create_0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gml_Object_obj_dialogue_battle_move_select_2_v3_Create_0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gml_Object_obj_attack_moray_sword_spin_blue_Create_0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gml_Object_obj_attack_moray_sword_spin_blue_Step_0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gml_Object_obj_dialogue_battle_move_select_sparing_3_Create_0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gml_Object_obj_steamworks_25b_lever_Create_0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gml_Object_obj_steamworks_25b_lever_Other_7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gml_Object_obj_text_battle_move_selected_enemy_fight_Create_0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gml_Object_obj_text_battle_move_selected_enemy_fight_Draw_0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gml_Object_obj_text_battle_move_selected_enemy_fight_2_Create_0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gml_Object_obj_text_battle_move_selected_enemy_fight_2_Draw_0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gml_Object_obj_text_battle_move_selected_enemy_fight_3_Create_0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gml_Object_obj_text_battle_move_selected_enemy_fight_3_Draw_0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gml_Object_obj_text_battle_move_selected_enemy_name_Create_0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gml_Object_obj_text_battle_move_selected_enemy_name_Draw_0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gml_Object_obj_text_battle_move_selected_enemy_name_2_Create_0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gml_Object_obj_text_battle_move_selected_enemy_name_2_Draw_0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gml_Object_obj_text_battle_move_selected_enemy_name_3_Create_0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gml_Object_obj_text_battle_move_selected_enemy_name_3_Draw_0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gml_Object_obj_text_battle_move_selected_check_Draw_0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gml_Object_obj_text_battle_move_selected_action_1_Draw_0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gml_Object_obj_text_battle_move_selected_action_2_Draw_0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gml_Object_obj_ceroba_transformation_p1_blast_Destroy_0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gml_Object_obj_flowey_1_attack_10_flower_spawner_Create_0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gml_Object_obj_flowey_1_attack_10_flower_spawner_Step_0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gml_Object_obj_text_battle_move_selected_action_3_Draw_0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gml_Object_obj_steamworks_05_acid_ending_Create_0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gml_Object_obj_steamworks_05_acid_ending_Step_0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gml_Object_obj_steamworks_05_acid_ending_Draw_73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gml_Object_obj_quote_battle_jandroid_b_Create_0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gml_Object_obj_quote_battle_jandroid_b_Step_0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gml_Object_obj_quote_battle_jandroid_b_Draw_73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gml_Object_obj_text_battle_move_selected_action_4_Draw_0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gml_Object_obj_text_battle_move_selected_action_5_Draw_0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gml_Object_obj_text_battle_move_selected_item_1_Draw_0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gml_Object_obj_text_battle_move_selected_item_2_Draw_0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gml_Object_obj_text_battle_move_selected_item_3_Draw_0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gml_Object_obj_text_battle_move_selected_item_4_Draw_0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gml_Object_obj_text_battle_move_selected_item_5_Draw_0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gml_Object_obj_factory_04_numpad_Create_0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gml_Object_obj_factory_04_numpad_Step_0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gml_Object_obj_text_battle_move_selected_item_6_Draw_0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gml_Object_obj_text_battle_move_selected_item_7_Draw_0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gml_Object_obj_complex_plant_Create_0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gml_Object_obj_text_battle_move_selected_item_8_Draw_0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gml_Object_obj_attack_cycler_axis_Other_10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gml_Object_obj_text_battle_move_selected_item_page_count_Draw_0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gml_Object_obj_quote_battle_feisty_four_t2_ace_Create_0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gml_Object_obj_text_battle_move_selected_spare_Create_0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gml_Object_obj_text_battle_move_selected_spare_Draw_0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gml_Object_obj_text_battle_move_selected_flee_Draw_0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gml_Object_obj_dialogue_battle_action_selected_check_Create_0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gml_Object_obj_dialogue_battle_action_selected_check_Step_0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gml_Object_obj_dialogue_battle_action_selected_check_Draw_0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gml_Object_obj_steamworks_29_in_battle_cutscene_2_Create_0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gml_Object_obj_steamworks_29_in_battle_cutscene_2_Step_0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gml_Object_obj_dialogue_battle_action_selected_action_1_Create_0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gml_Object_obj_dialogue_battle_action_selected_action_1_Step_0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gml_Object_obj_dialogue_battle_action_selected_action_1_Draw_0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gml_Object_obj_dialogue_battle_action_selected_action_2_Create_0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gml_Object_obj_dialogue_battle_action_selected_action_2_Step_0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gml_Object_obj_dialogue_battle_action_selected_action_2_Draw_0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gml_Object_obj_dialogue_battle_action_selected_action_3_Create_0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gml_Object_obj_dialogue_battle_action_selected_action_3_Step_0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gml_Object_obj_dialogue_battle_action_selected_action_3_Draw_0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gml_Object_obj_flowey_battle_final_ending_cutscene_Create_0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gml_Object_obj_flowey_battle_final_ending_cutscene_Step_0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gml_Object_obj_flowey_battle_final_ending_cutscene_Step_2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gml_Object_obj_flowey_battle_final_ending_cutscene_Draw_75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gml_Object_obj_dialogue_battle_win_pregenocide_Create_0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gml_Object_obj_dialogue_battle_win_pregenocide_Step_0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gml_Object_obj_dialogue_battle_win_pregenocide_Draw_0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gml_Object_obj_dialogue_battle_win_pacifist_Create_0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gml_Object_obj_dialogue_battle_win_pacifist_Step_0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gml_Object_obj_dialogue_battle_win_pacifist_Draw_0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gml_Object_obj_mansion_kanako_game_console_Step_0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gml_Object_obj_flowey_battle_gray_fella_spikes_Create_0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gml_Object_obj_flowey_battle_gray_fella_spikes_Step_0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gml_Object_obj_dialogue_battle_win_genocide_Create_0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gml_Object_obj_dialogue_battle_win_genocide_Alarm_0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gml_Object_obj_dialogue_battle_win_genocide_Step_0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gml_Object_obj_dialogue_battle_win_genocide_Draw_0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gml_Object_obj_dialogue_battle_win_enemy_Create_0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gml_Object_obj_dialogue_battle_win_enemy_Step_0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gml_Object_obj_dialogue_battle_win_enemy_Draw_0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gml_Object_obj_dalv_npc_Step_0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gml_Object_obj_dialogue_battle_flee_Create_0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gml_Object_obj_dialogue_battle_flee_Step_0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gml_Object_obj_dialogue_battle_flee_Draw_0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gml_Object_obj_dialogue_box_battle_transformation_attack_Create_0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gml_Object_obj_dialogue_box_battle_transformation_attack_Step_0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gml_Object_obj_dialogue_box_battle_transformation_attack_Draw_0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gml_Object_obj_battle_intro_check_Create_0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gml_Object_obj_battle_intro_check_Step_1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gml_Object_obj_battle_intro_check_Step_0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gml_Object_obj_battle_generator_Step_2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gml_Object_obj_battle_generator_Step_1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gml_Object_obj_battle_generator_Other_5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gml_Object_obj_battle_generator_Draw_0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gml_Object_obj_debug_battle_Create_0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gml_Object_obj_debug_battle_Step_1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gml_Object_obj_debug_battle_Other_11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gml_Object_obj_debug_battle_Other_10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gml_Object_obj_debug_battle_Draw_0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gml_Object_obj_attack_cycler_feisty_four_Other_10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gml_Object_obj_debug_battle_old_Step_1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gml_Object_obj_debug_battle_old_Draw_0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gml_Object_obj_ceroba_attack_bell_obstacle_Create_0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gml_Object_obj_ceroba_attack_bell_obstacle_Alarm_0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gml_Object_obj_ceroba_attack_bell_obstacle_Step_0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gml_Object_obj_ceroba_attack_bell_obstacle_Draw_0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gml_Object_obj_battle_enemy_attack_macro_big_frogs_creator_Create_0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gml_Object_obj_battle_enemy_attack_macro_big_frogs_creator_Destroy_0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gml_Object_obj_battle_enemy_attack_macro_big_frogs_creator_Alarm_1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gml_Object_obj_jandroid_body_b_Create_0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gml_Object_obj_jandroid_body_b_Destroy_0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gml_Object_obj_jandroid_body_b_Step_0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gml_Object_obj_jandroid_body_b_Step_2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gml_Object_obj_jandroid_body_b_Draw_0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gml_Object_obj_steamworks_01_controller_Create_0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gml_Object_obj_steamworks_01_controller_Step_0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gml_Object_obj_kevin_backtrack_Create_0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gml_Object_obj_kevin_backtrack_Step_0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gml_Object_obj_dialogue_battle_action_selected_item_1_Alarm_0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gml_Object_obj_dialogue_battle_action_selected_item_1_Draw_0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gml_Object_obj_dialogue_battle_action_selected_item_2_Alarm_0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gml_Object_obj_dialogue_battle_action_selected_item_2_Step_0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gml_Object_obj_dialogue_battle_action_selected_item_2_Draw_0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gml_Object_obj_flowey_battle_gray_fella_Create_0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gml_Object_obj_flowey_battle_gray_fella_Alarm_0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gml_Object_obj_flowey_battle_gray_fella_Step_0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gml_Object_obj_flowey_battle_gray_fella_Other_0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gml_Object_obj_dialogue_battle_action_selected_item_3_Alarm_0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gml_Object_obj_dialogue_battle_action_selected_item_3_Draw_0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gml_Object_obj_sme_yellow_rhythm_generator_Alarm_0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gml_Object_obj_sme_yellow_rhythm_generator_Other_10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gml_Object_obj_sme_yellow_rhythm_note_Create_0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gml_Object_obj_sme_yellow_rhythm_note_Step_2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gml_Object_obj_sme_yellow_rhythm_note_Step_1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gml_Object_obj_sme_yellow_rhythm_note_Draw_0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gml_Object_obj_sme_yellow_rhythm_note_end_Create_0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gml_Object_obj_sme_yellow_rhythm_note_end_Step_2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gml_Object_obj_sme_yellow_rhythm_selection_Create_0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gml_Object_obj_sme_yellow_rhythm_selection_Step_2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gml_Object_obj_sme_yellow_rhythm_selection_Step_0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gml_Object_obj_sme_yellow_rhythm_selection_Other_11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gml_Object_obj_sme_yellow_rhythm_selection_Other_10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gml_Object_obj_sme_yellow_rhythm_selection_Draw_0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gml_Object_obj_sme_yellow_rhythm_hit_Create_0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gml_Object_obj_sme_yellow_rhythm_hit_Step_2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gml_Object_obj_sme_yellow_rhythm_hit_Other_7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gml_Object_obj_sme_yellow_rhythm_damage_Create_0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gml_Object_obj_sme_yellow_rhythm_damage_Alarm_0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gml_Object_obj_sme_yellow_rhythm_damage_Step_2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gml_Object_obj_attack_boundary_box_Create_0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gml_Object_obj_attack_boundary_creator_Other_10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gml_Object_obj_battle_enemy_attack_platform_parent_Step_2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gml_Object_obj_compound_helium_Create_0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gml_Object_obj_npc_froggits_break_1_Create_0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gml_Object_obj_npc_froggits_break_1_Step_0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gml_Object_obj_dunes_29_geno_blocker_Create_0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gml_Object_obj_dunes_29_geno_blocker_Step_0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gml_Object_obj_bowll_overworld_Step_0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gml_Object_obj_dialogue_box_battle_transformation_any_in_Create_0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gml_Object_obj_dialogue_box_battle_transformation_any_in_Alarm_0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gml_Object_obj_dialogue_box_battle_transformation_any_in_Step_0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gml_Object_obj_dialogue_box_battle_transformation_any_in_Draw_0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gml_Object_obj_dialogue_box_battle_transformation_any_out_Create_0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gml_Object_obj_dialogue_box_battle_transformation_any_out_Alarm_0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gml_Object_obj_dialogue_box_battle_transformation_any_out_Step_0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gml_Object_obj_dialogue_box_battle_transformation_any_out_Draw_0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gml_Object_obj_final_roundup_Create_0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gml_Object_obj_final_roundup_Step_0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gml_Object_obj_final_roundup_Draw_64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gml_Object_obj_battle_enemy_attack_ceroba_phase_2_p1_spawner_mask_Create_0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gml_Object_obj_battle_enemy_attack_ceroba_phase_2_p1_spawner_mask_Destroy_0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gml_Object_obj_battle_enemy_attack_ceroba_phase_2_p1_spawner_mask_Alarm_0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gml_Object_obj_battle_enemy_attack_ceroba_phase_2_p1_spawner_mask_Alarm_1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gml_Object_obj_battle_enemy_attack_ceroba_phase_2_p1_spawner_mask_Step_0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gml_Object_obj_battle_enemy_attack_bullet_rotating_Create_0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gml_Object_obj_battle_enemy_attack_bullet_rotating_Step_0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gml_Object_obj_battlebox_controller_axis_Create_0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gml_Object_obj_battlebox_controller_axis_Step_0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gml_Object_obj_battlebox_controller_axis_Other_10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gml_Object_obj_battlebox_controller_axis_Draw_0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gml_Object_obj_flowey_1_attack_shoe_Create_0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gml_Object_obj_flowey_1_attack_shoe_Step_0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gml_Object_obj_flowey_battle_gray_cross_gun_smoke_Create_0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gml_Object_obj_flowey_battle_gray_cross_gun_smoke_Other_7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gml_Object_obj_dunes_35b_mew_mew_machine_Create_0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gml_Object_obj_dunes_43_cutscene_neutral_Create_0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gml_Object_obj_dunes_43_cutscene_neutral_Step_0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gml_Object_obj_attack_mooch_coin_bag_Create_0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gml_Object_obj_attack_mooch_coin_bag_Destroy_0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gml_Object_obj_attack_mooch_coin_bag_Alarm_0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gml_Object_obj_attack_mooch_coin_bag_Step_0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gml_Object_obj_quote_battle_macro_froggit_attack_end_Create_0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gml_Object_obj_quote_battle_macro_froggit_attack_end_Alarm_0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gml_Object_obj_quote_battle_macro_froggit_attack_end_Step_0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gml_Object_obj_quote_battle_macro_froggit_attack_end_Draw_73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gml_Object_obj_quote_battle_macro_froggit_attack_end_Draw_75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gml_Object_obj_chem_01_cutscene_b_Create_0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gml_Object_obj_chem_01_cutscene_b_Step_0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gml_Object_obj_flowey_battle_lowpoly_spawner_vspikes_Create_0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gml_Object_obj_flowey_battle_lowpoly_spawner_vspikes_Alarm_0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gml_Object_obj_newhome_locked_doors_Create_0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gml_Object_obj_newhome_locked_doors_Alarm_0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gml_Object_obj_newhome_locked_doors_Step_0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gml_Object_obj_mansion_bedroom_family_photo_Create_0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gml_Object_obj_mansion_bedroom_family_photo_Step_0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gml_Object_obj_mansion_bedroom_family_photo_Draw_64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gml_Object_obj_flowey_world_camera_2_Create_0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gml_Object_obj_flowey_world_camera_2_Step_2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gml_Object_obj_flowey_battle_phase_2_weakpoint_Other_7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gml_Object_obj_feisty_four_moray_hand_right_Create_0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gml_Object_obj_feisty_four_moray_hand_right_Other_10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gml_Object_obj_feisty_four_moray_hand_right_Draw_0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gml_Object_obj_steamworks_32_cutscene_Create_0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gml_Object_obj_steamworks_32_cutscene_Step_0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gml_Object_obj_flowey_battle_noise_Create_0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gml_Object_obj_steamworks_29_controller_geno_Create_0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gml_Object_obj_steamworks_29_controller_geno_Step_0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gml_Object_obj_battle_enemy_attack_dalv_bolts_checker_corrupt_Create_0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gml_Object_obj_battle_enemy_attack_dalv_bolts_checker_corrupt_Destroy_0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gml_Object_obj_battle_enemy_attack_dalv_bolts_checker_corrupt_Alarm_0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gml_Object_obj_battle_enemy_attack_dalv_bolts_checker_corrupt_Alarm_1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gml_Object_obj_battle_enemy_attack_dalv_bolts_checker_corrupt_Step_2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gml_Object_obj_steamworks_04_controller_neutral_Create_0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gml_Object_obj_steamworks_04_controller_neutral_Step_0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gml_Object_obj_steamworks_04_controller_neutral_Other_5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gml_Object_obj_quote_battle_jandroid_a_mid_attack_Create_0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gml_Object_obj_quote_battle_jandroid_a_mid_attack_Step_0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gml_Object_obj_quote_battle_jandroid_a_mid_attack_Draw_73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gml_Object_obj_ceroba_ribbon_base_Create_0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gml_Object_obj_ceroba_ribbon_base_Step_0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gml_Object_obj_ceroba_ribbon_base_Draw_0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gml_Object_obj_battle_enemy_attack_ceroba_phase_1_bells_Create_0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gml_Object_obj_battle_enemy_attack_ceroba_phase_1_bells_Destroy_0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gml_Object_obj_battle_enemy_attack_ceroba_phase_1_bells_Alarm_1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gml_Object_obj_battle_enemy_attack_ceroba_phase_1_bells_Alarm_0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gml_Object_obj_battle_enemy_attack_ceroba_phase_1_bells_Step_0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gml_Object_obj_attack_moray_balls_ball_Create_0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gml_Object_obj_attack_moray_balls_ball_Step_0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gml_Object_obj_attack_moray_balls_ball_Draw_0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gml_Object_obj_backtrack_pops_Create_0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gml_Object_obj_ceroba_quote_controller_flashback_01_Create_0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gml_Object_obj_ceroba_quote_controller_flashback_01_Step_0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gml_Object_obj_dialogue_box_battle_transformation_any_out_cutscene_Alarm_0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gml_Object_obj_hotel_shop_head_Create_0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gml_Object_obj_hotel_shop_head_Step_2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gml_Object_obj_attack_ed_smash_hand_Create_0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gml_Object_obj_attack_ed_smash_hand_Alarm_0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gml_Object_obj_attack_ed_smash_hand_Alarm_1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gml_Object_obj_attack_ed_smash_hand_Step_0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gml_Object_obj_dialogue_main_screen_shop_geno_Create_0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gml_Object_obj_dialogue_main_screen_shop_geno_Step_0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gml_Object_obj_dialogue_main_screen_shop_geno_Draw_0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gml_Object_obj_menu_flowey_spawner_Create_0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gml_Object_obj_buff_froggit_battle_box_destroy_Create_0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gml_Object_obj_buff_froggit_battle_box_destroy_Alarm_0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gml_Object_obj_buff_froggit_battle_box_destroy_Step_0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gml_Object_obj_buff_froggit_battle_box_destroy_Draw_0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gml_Object_obj_quote_battle_martlet_genocide_final_2_midfight_Create_0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gml_Object_obj_quote_battle_martlet_genocide_final_2_midfight_Alarm_0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gml_Object_obj_quote_battle_martlet_genocide_final_2_midfight_Step_0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gml_Object_obj_quote_battle_martlet_genocide_final_2_midfight_Step_2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gml_Object_obj_quote_battle_martlet_genocide_final_2_midfight_Draw_73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gml_Object_obj_dunebud_b_Step_0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gml_Object_obj_dunebud_b_Other_10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gml_Object_obj_flowey_npc_Create_0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gml_Object_obj_flowey_npc_Step_0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gml_Object_obj_dunes_42_c_photo_Create_0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gml_Object_obj_dunes_42_c_photo_Step_0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gml_Object_obj_dunes_42_c_photo_Draw_64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gml_Object_obj_npc_hermit_staff_Step_0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gml_Object_obj_npc_hotland_frostermit_hotland_Create_0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gml_Object_obj_npc_hotland_frostermit_hotland_Step_0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gml_Object_obj_battle_enemy_attack_sousborg_egg_generator_Create_0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gml_Object_obj_battle_enemy_attack_sousborg_egg_generator_Destroy_0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gml_Object_obj_battle_enemy_attack_sousborg_egg_generator_Step_0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gml_Object_obj_factory_02_seesaw_item_ready_Create_0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gml_Object_obj_factory_02_seesaw_item_ready_Alarm_0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gml_Object_obj_factory_02_seesaw_item_ready_Step_0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gml_Object_obj_battle_enemy_attack_guardener_attack_3_Create_0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gml_Object_obj_battle_enemy_attack_guardener_attack_3_Destroy_0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gml_Object_obj_battle_enemy_attack_guardener_attack_3_Alarm_0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gml_Object_obj_battle_enemy_attack_guardener_attack_3_Step_0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gml_Object_obj_ceroba_special_attack_fireball_spawner_line_Create_0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gml_Object_obj_ceroba_special_attack_fireball_spawner_line_Alarm_0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gml_Object_obj_ceroba_special_attack_fireball_spawner_line_Step_0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gml_Object_obj_battle_enemy_attack_martlet_final_feather_ext_feather_Create_0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gml_Object_obj_battle_enemy_attack_martlet_final_feather_ext_feather_Destroy_0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gml_Object_obj_battle_enemy_attack_martlet_final_feather_ext_feather_Alarm_0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gml_Object_obj_battle_enemy_attack_martlet_final_feather_ext_feather_Step_2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gml_Object_obj_battle_enemy_attack_martlet_final_feather_ext_feather_Step_1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gml_Object_obj_battle_enemy_attack_martlet_final_feather_ext_feather_Step_0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gml_Object_obj_battle_enemy_attack_martlet_final_feather_ext_feather_Draw_0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gml_Object_obj_wild_revolver_circle_multi_pre_Create_0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gml_Object_obj_wild_revolver_circle_multi_pre_Alarm_0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gml_Object_obj_wild_revolver_circle_multi_pre_Step_0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gml_Object_obj_wild_revolver_circle_multi_pre_Other_11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gml_Object_obj_wild_revolver_circle_multi_pre_Draw_0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gml_Object_obj_compound_mustard_Create_0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gml_Object_obj_battle_enemy_attack_sousborg_egg_dropped_Create_0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gml_Object_obj_battle_enemy_attack_sousborg_egg_dropped_Step_0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gml_Object_obj_flowey_battle_paper_ball_thrown_spawner_Create_0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gml_Object_obj_flowey_battle_paper_ball_thrown_spawner_Step_0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gml_Object_obj_flowey_battle_phase_2_paper_ball_thrown_Create_0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gml_Object_obj_flowey_battle_phase_2_paper_ball_thrown_Step_0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gml_Object_obj_battle_enemy_attack_axis_turret_real_Create_0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gml_Object_obj_battle_enemy_attack_axis_turret_real_Step_0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gml_Object_obj_battle_enemy_attack_ceroba_flower_circle_explosion_Create_0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gml_Object_obj_battle_enemy_attack_ceroba_flower_circle_explosion_Destroy_0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gml_Object_obj_battle_enemy_attack_ceroba_flower_circle_explosion_Alarm_0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gml_Object_obj_battle_enemy_attack_ceroba_flower_circle_explosion_Step_0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gml_Object_obj_battle_enemy_attack_ceroba_flower_circle_explosion_Other_7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gml_Object_obj_steamworks_07_controller_neutral_Create_0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gml_Object_obj_steamworks_07_controller_neutral_Alarm_0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gml_Object_obj_steamworks_07_controller_neutral_Step_0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gml_Object_obj_quote_battle_axis_geno_end_Create_0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gml_Object_obj_quote_battle_axis_geno_end_Alarm_0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gml_Object_obj_quote_battle_axis_geno_end_Step_0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gml_Object_obj_quote_battle_axis_geno_end_Draw_73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gml_Object_obj_npc_complex_food_enjoyer_Create_0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gml_Object_obj_npc_complex_food_enjoyer_Step_0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gml_Object_obj_dunes_43_cutscene_geno_Create_0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gml_Object_obj_dunes_43_cutscene_geno_Step_0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gml_Object_obj_violeta_overworld_Create_0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gml_Object_obj_violeta_overworld_Step_0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gml_Object_obj_postgame_walk_blocker_Create_0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gml_Object_obj_postgame_walk_blocker_Step_0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gml_Object_obj_jandroid_body_a_Create_0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gml_Object_obj_jandroid_body_a_Destroy_0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gml_Object_obj_jandroid_body_a_Step_0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gml_Object_obj_jandroid_body_a_Step_2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gml_Object_obj_jandroid_body_a_Draw_0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gml_Object_obj_steamworks_38_elevator_old_Create_0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gml_Object_obj_steamworks_38_elevator_old_Step_0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gml_Object_obj_steamworks_38_elevator_old_Other_5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gml_Object_obj_steamworks_38_elevator_old_Draw_0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gml_Object_obj_battle_enemy_attack_martlet_final_feather_dying_Create_0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gml_Object_obj_battle_enemy_attack_martlet_final_feather_dying_Step_0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gml_Object_obj_battle_enemy_attack_martlet_final_feather_dying_Draw_0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gml_Object_obj_petal_pull_pollen_Create_0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gml_Object_obj_petal_pull_pollen_Alarm_0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gml_Object_obj_petal_pull_pollen_Step_0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gml_Object_obj_petal_pull_pollen_Draw_0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gml_Object_obj_reflection_shader_complex_Create_0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gml_Object_obj_reflection_shader_complex_Destroy_0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gml_Object_obj_reflection_shader_complex_Step_0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gml_Object_obj_reflection_shader_complex_Other_5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gml_Object_obj_reflection_shader_complex_Draw_0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gml_GlobalScript_0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gml_GlobalScript_1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gml_GlobalScript_2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gml_GlobalScript_3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gml_GlobalScript_4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nullish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login_sso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operagx-yyc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mqtt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audio-fx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rollback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intellisense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test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custom_env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filt+fx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gx_mod_wallpaper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Undertale_Yellow_sChinese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方正少儿</w:t>
      </w:r>
      <w:r>
        <w:rPr>
          <w:rFonts w:eastAsia="Yu Mincho"/>
          <w:lang w:eastAsia="ja-JP"/>
        </w:rPr>
        <w:t>_GBK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UTFont_dotumche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8bitoperator JVE (DO NOT EDIT IN GAMEMAKER, Japanese characters will disappear)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Undertale Yellow </w:t>
      </w:r>
      <w:r>
        <w:rPr>
          <w:rFonts w:hint="eastAsia" w:ascii="宋体" w:hAnsi="宋体" w:eastAsia="宋体" w:cs="宋体"/>
          <w:lang w:eastAsia="ja-JP"/>
        </w:rPr>
        <w:t>简</w:t>
      </w:r>
      <w:r>
        <w:rPr>
          <w:rFonts w:hint="eastAsia" w:ascii="Yu Mincho" w:hAnsi="Yu Mincho" w:eastAsia="Yu Mincho" w:cs="Yu Mincho"/>
          <w:lang w:eastAsia="ja-JP"/>
        </w:rPr>
        <w:t>体中文版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多年来，怪物</w:t>
      </w:r>
      <w:r>
        <w:rPr>
          <w:rFonts w:hint="eastAsia" w:ascii="宋体" w:hAnsi="宋体" w:eastAsia="宋体" w:cs="宋体"/>
          <w:lang w:eastAsia="ja-JP"/>
        </w:rPr>
        <w:t>们</w:t>
      </w:r>
      <w:r>
        <w:rPr>
          <w:rFonts w:hint="eastAsia" w:ascii="Yu Mincho" w:hAnsi="Yu Mincho" w:eastAsia="Yu Mincho" w:cs="Yu Mincho"/>
          <w:lang w:eastAsia="ja-JP"/>
        </w:rPr>
        <w:t>被一道</w:t>
      </w:r>
      <w:r>
        <w:rPr>
          <w:rFonts w:eastAsia="Yu Mincho"/>
          <w:lang w:eastAsia="ja-JP"/>
        </w:rPr>
        <w:t>#强大的符咒封于地底。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那是一道可以被七个人类</w:t>
      </w:r>
      <w:r>
        <w:rPr>
          <w:rFonts w:eastAsia="Yu Mincho"/>
          <w:lang w:eastAsia="ja-JP"/>
        </w:rPr>
        <w:t>#灵魂打破的符咒。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它</w:t>
      </w:r>
      <w:r>
        <w:rPr>
          <w:rFonts w:hint="eastAsia" w:ascii="宋体" w:hAnsi="宋体" w:eastAsia="宋体" w:cs="宋体"/>
          <w:lang w:eastAsia="ja-JP"/>
        </w:rPr>
        <w:t>们</w:t>
      </w:r>
      <w:r>
        <w:rPr>
          <w:rFonts w:hint="eastAsia" w:ascii="Yu Mincho" w:hAnsi="Yu Mincho" w:eastAsia="Yu Mincho" w:cs="Yu Mincho"/>
          <w:lang w:eastAsia="ja-JP"/>
        </w:rPr>
        <w:t>的</w:t>
      </w:r>
      <w:r>
        <w:rPr>
          <w:rFonts w:hint="eastAsia" w:ascii="宋体" w:hAnsi="宋体" w:eastAsia="宋体" w:cs="宋体"/>
          <w:lang w:eastAsia="ja-JP"/>
        </w:rPr>
        <w:t>统</w:t>
      </w:r>
      <w:r>
        <w:rPr>
          <w:rFonts w:hint="eastAsia" w:ascii="Yu Mincho" w:hAnsi="Yu Mincho" w:eastAsia="Yu Mincho" w:cs="Yu Mincho"/>
          <w:lang w:eastAsia="ja-JP"/>
        </w:rPr>
        <w:t>治者</w:t>
      </w:r>
      <w:r>
        <w:rPr>
          <w:rFonts w:hint="eastAsia" w:ascii="宋体" w:hAnsi="宋体" w:eastAsia="宋体" w:cs="宋体"/>
          <w:lang w:eastAsia="ja-JP"/>
        </w:rPr>
        <w:t>爱</w:t>
      </w:r>
      <w:r>
        <w:rPr>
          <w:rFonts w:hint="eastAsia" w:ascii="Yu Mincho" w:hAnsi="Yu Mincho" w:eastAsia="Yu Mincho" w:cs="Yu Mincho"/>
          <w:lang w:eastAsia="ja-JP"/>
        </w:rPr>
        <w:t>好和平，</w:t>
      </w:r>
      <w:r>
        <w:rPr>
          <w:rFonts w:eastAsia="Yu Mincho"/>
          <w:lang w:eastAsia="ja-JP"/>
        </w:rPr>
        <w:t>#且希望着避免任何冲突...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但最后</w:t>
      </w:r>
      <w:r>
        <w:rPr>
          <w:rFonts w:hint="eastAsia" w:ascii="宋体" w:hAnsi="宋体" w:eastAsia="宋体" w:cs="宋体"/>
          <w:lang w:eastAsia="ja-JP"/>
        </w:rPr>
        <w:t>还</w:t>
      </w:r>
      <w:r>
        <w:rPr>
          <w:rFonts w:hint="eastAsia" w:ascii="Yu Mincho" w:hAnsi="Yu Mincho" w:eastAsia="Yu Mincho" w:cs="Yu Mincho"/>
          <w:lang w:eastAsia="ja-JP"/>
        </w:rPr>
        <w:t>是宣布，</w:t>
      </w:r>
      <w:r>
        <w:rPr>
          <w:rFonts w:eastAsia="Yu Mincho"/>
          <w:lang w:eastAsia="ja-JP"/>
        </w:rPr>
        <w:t>#任何掉下的人类...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都理</w:t>
      </w:r>
      <w:r>
        <w:rPr>
          <w:rFonts w:hint="eastAsia" w:ascii="宋体" w:hAnsi="宋体" w:eastAsia="宋体" w:cs="宋体"/>
          <w:lang w:eastAsia="ja-JP"/>
        </w:rPr>
        <w:t>应</w:t>
      </w:r>
      <w:r>
        <w:rPr>
          <w:rFonts w:hint="eastAsia" w:ascii="Yu Mincho" w:hAnsi="Yu Mincho" w:eastAsia="Yu Mincho" w:cs="Yu Mincho"/>
          <w:lang w:eastAsia="ja-JP"/>
        </w:rPr>
        <w:t>被</w:t>
      </w:r>
      <w:r>
        <w:rPr>
          <w:rFonts w:hint="eastAsia" w:ascii="宋体" w:hAnsi="宋体" w:eastAsia="宋体" w:cs="宋体"/>
          <w:lang w:eastAsia="ja-JP"/>
        </w:rPr>
        <w:t>处</w:t>
      </w:r>
      <w:r>
        <w:rPr>
          <w:rFonts w:hint="eastAsia" w:ascii="Yu Mincho" w:hAnsi="Yu Mincho" w:eastAsia="Yu Mincho" w:cs="Yu Mincho"/>
          <w:lang w:eastAsia="ja-JP"/>
        </w:rPr>
        <w:t>死</w:t>
      </w:r>
      <w:r>
        <w:rPr>
          <w:rFonts w:eastAsia="Yu Mincho"/>
          <w:lang w:eastAsia="ja-JP"/>
        </w:rPr>
        <w:t>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Ebott山...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有人曾</w:t>
      </w:r>
      <w:r>
        <w:rPr>
          <w:rFonts w:hint="eastAsia" w:ascii="宋体" w:hAnsi="宋体" w:eastAsia="宋体" w:cs="宋体"/>
          <w:lang w:eastAsia="ja-JP"/>
        </w:rPr>
        <w:t>经</w:t>
      </w:r>
      <w:r>
        <w:rPr>
          <w:rFonts w:hint="eastAsia" w:ascii="Yu Mincho" w:hAnsi="Yu Mincho" w:eastAsia="Yu Mincho" w:cs="Yu Mincho"/>
          <w:lang w:eastAsia="ja-JP"/>
        </w:rPr>
        <w:t>冒</w:t>
      </w:r>
      <w:r>
        <w:rPr>
          <w:rFonts w:hint="eastAsia" w:ascii="宋体" w:hAnsi="宋体" w:eastAsia="宋体" w:cs="宋体"/>
          <w:lang w:eastAsia="ja-JP"/>
        </w:rPr>
        <w:t>险</w:t>
      </w:r>
      <w:r>
        <w:rPr>
          <w:rFonts w:hint="eastAsia" w:ascii="Yu Mincho" w:hAnsi="Yu Mincho" w:eastAsia="Yu Mincho" w:cs="Yu Mincho"/>
          <w:lang w:eastAsia="ja-JP"/>
        </w:rPr>
        <w:t>爬上山。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后来</w:t>
      </w:r>
      <w:r>
        <w:rPr>
          <w:rFonts w:eastAsia="Yu Mincho"/>
          <w:lang w:eastAsia="ja-JP"/>
        </w:rPr>
        <w:t>... 没人再</w:t>
      </w:r>
      <w:r>
        <w:rPr>
          <w:rFonts w:hint="eastAsia" w:ascii="宋体" w:hAnsi="宋体" w:eastAsia="宋体" w:cs="宋体"/>
          <w:lang w:eastAsia="ja-JP"/>
        </w:rPr>
        <w:t>见过</w:t>
      </w:r>
      <w:r>
        <w:rPr>
          <w:rFonts w:hint="eastAsia" w:ascii="Yu Mincho" w:hAnsi="Yu Mincho" w:eastAsia="Yu Mincho" w:cs="Yu Mincho"/>
          <w:lang w:eastAsia="ja-JP"/>
        </w:rPr>
        <w:t>他</w:t>
      </w:r>
      <w:r>
        <w:rPr>
          <w:rFonts w:hint="eastAsia" w:ascii="宋体" w:hAnsi="宋体" w:eastAsia="宋体" w:cs="宋体"/>
          <w:lang w:eastAsia="ja-JP"/>
        </w:rPr>
        <w:t>们</w:t>
      </w:r>
      <w:r>
        <w:rPr>
          <w:rFonts w:hint="eastAsia" w:ascii="Yu Mincho" w:hAnsi="Yu Mincho" w:eastAsia="Yu Mincho" w:cs="Yu Mincho"/>
          <w:lang w:eastAsia="ja-JP"/>
        </w:rPr>
        <w:t>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都将被</w:t>
      </w:r>
      <w:r>
        <w:rPr>
          <w:rFonts w:hint="eastAsia" w:ascii="宋体" w:hAnsi="宋体" w:eastAsia="宋体" w:cs="宋体"/>
          <w:lang w:eastAsia="ja-JP"/>
        </w:rPr>
        <w:t>处</w:t>
      </w:r>
      <w:r>
        <w:rPr>
          <w:rFonts w:hint="eastAsia" w:ascii="Yu Mincho" w:hAnsi="Yu Mincho" w:eastAsia="Yu Mincho" w:cs="Yu Mincho"/>
          <w:lang w:eastAsia="ja-JP"/>
        </w:rPr>
        <w:t>死</w:t>
      </w:r>
      <w:r>
        <w:rPr>
          <w:rFonts w:eastAsia="Yu Mincho"/>
          <w:lang w:eastAsia="ja-JP"/>
        </w:rPr>
        <w:t>...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曾</w:t>
      </w:r>
      <w:r>
        <w:rPr>
          <w:rFonts w:hint="eastAsia" w:ascii="宋体" w:hAnsi="宋体" w:eastAsia="宋体" w:cs="宋体"/>
          <w:lang w:eastAsia="ja-JP"/>
        </w:rPr>
        <w:t>经</w:t>
      </w:r>
      <w:r>
        <w:rPr>
          <w:rFonts w:hint="eastAsia" w:ascii="Yu Mincho" w:hAnsi="Yu Mincho" w:eastAsia="Yu Mincho" w:cs="Yu Mincho"/>
          <w:lang w:eastAsia="ja-JP"/>
        </w:rPr>
        <w:t>有人冒</w:t>
      </w:r>
      <w:r>
        <w:rPr>
          <w:rFonts w:hint="eastAsia" w:ascii="宋体" w:hAnsi="宋体" w:eastAsia="宋体" w:cs="宋体"/>
          <w:lang w:eastAsia="ja-JP"/>
        </w:rPr>
        <w:t>险</w:t>
      </w:r>
      <w:r>
        <w:rPr>
          <w:rFonts w:hint="eastAsia" w:ascii="Yu Mincho" w:hAnsi="Yu Mincho" w:eastAsia="Yu Mincho" w:cs="Yu Mincho"/>
          <w:lang w:eastAsia="ja-JP"/>
        </w:rPr>
        <w:t>爬上了山。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多</w:t>
      </w:r>
      <w:r>
        <w:rPr>
          <w:rFonts w:eastAsia="Yu Mincho"/>
          <w:lang w:eastAsia="ja-JP"/>
        </w:rPr>
        <w:t xml:space="preserve"> 年 来 ，怪 物 </w:t>
      </w:r>
      <w:r>
        <w:rPr>
          <w:rFonts w:hint="eastAsia" w:ascii="宋体" w:hAnsi="宋体" w:eastAsia="宋体" w:cs="宋体"/>
          <w:lang w:eastAsia="ja-JP"/>
        </w:rPr>
        <w:t>们</w:t>
      </w:r>
      <w:r>
        <w:rPr>
          <w:rFonts w:eastAsia="Yu Mincho"/>
          <w:lang w:eastAsia="ja-JP"/>
        </w:rPr>
        <w:t xml:space="preserve"> 被 一 道#强 大 的 符 咒 封 于 地 底 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那</w:t>
      </w:r>
      <w:r>
        <w:rPr>
          <w:rFonts w:eastAsia="Yu Mincho"/>
          <w:lang w:eastAsia="ja-JP"/>
        </w:rPr>
        <w:t xml:space="preserve"> 是 一 道 可 以 被 七 个 人 类#灵 魂 打 破 的 符 咒 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它</w:t>
      </w:r>
      <w:r>
        <w:rPr>
          <w:rFonts w:eastAsia="Yu Mincho"/>
          <w:lang w:eastAsia="ja-JP"/>
        </w:rPr>
        <w:t xml:space="preserve"> </w:t>
      </w:r>
      <w:r>
        <w:rPr>
          <w:rFonts w:hint="eastAsia" w:ascii="宋体" w:hAnsi="宋体" w:eastAsia="宋体" w:cs="宋体"/>
          <w:lang w:eastAsia="ja-JP"/>
        </w:rPr>
        <w:t>们</w:t>
      </w:r>
      <w:r>
        <w:rPr>
          <w:rFonts w:eastAsia="Yu Mincho"/>
          <w:lang w:eastAsia="ja-JP"/>
        </w:rPr>
        <w:t xml:space="preserve"> 的 </w:t>
      </w:r>
      <w:r>
        <w:rPr>
          <w:rFonts w:hint="eastAsia" w:ascii="宋体" w:hAnsi="宋体" w:eastAsia="宋体" w:cs="宋体"/>
          <w:lang w:eastAsia="ja-JP"/>
        </w:rPr>
        <w:t>统</w:t>
      </w:r>
      <w:r>
        <w:rPr>
          <w:rFonts w:eastAsia="Yu Mincho"/>
          <w:lang w:eastAsia="ja-JP"/>
        </w:rPr>
        <w:t xml:space="preserve"> 治 者 </w:t>
      </w:r>
      <w:r>
        <w:rPr>
          <w:rFonts w:hint="eastAsia" w:ascii="宋体" w:hAnsi="宋体" w:eastAsia="宋体" w:cs="宋体"/>
          <w:lang w:eastAsia="ja-JP"/>
        </w:rPr>
        <w:t>爱</w:t>
      </w:r>
      <w:r>
        <w:rPr>
          <w:rFonts w:eastAsia="Yu Mincho"/>
          <w:lang w:eastAsia="ja-JP"/>
        </w:rPr>
        <w:t xml:space="preserve"> 好 和 平 ，#且 希 望 着 避 免 任 何 冲 突 ...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但</w:t>
      </w:r>
      <w:r>
        <w:rPr>
          <w:rFonts w:eastAsia="Yu Mincho"/>
          <w:lang w:eastAsia="ja-JP"/>
        </w:rPr>
        <w:t xml:space="preserve"> 最 后 </w:t>
      </w:r>
      <w:r>
        <w:rPr>
          <w:rFonts w:hint="eastAsia" w:ascii="宋体" w:hAnsi="宋体" w:eastAsia="宋体" w:cs="宋体"/>
          <w:lang w:eastAsia="ja-JP"/>
        </w:rPr>
        <w:t>还</w:t>
      </w:r>
      <w:r>
        <w:rPr>
          <w:rFonts w:eastAsia="Yu Mincho"/>
          <w:lang w:eastAsia="ja-JP"/>
        </w:rPr>
        <w:t xml:space="preserve"> 是 宣 布 ，#任 何 掉 下 的 人 类 ...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都</w:t>
      </w:r>
      <w:r>
        <w:rPr>
          <w:rFonts w:eastAsia="Yu Mincho"/>
          <w:lang w:eastAsia="ja-JP"/>
        </w:rPr>
        <w:t xml:space="preserve"> 将 被 </w:t>
      </w:r>
      <w:r>
        <w:rPr>
          <w:rFonts w:hint="eastAsia" w:ascii="宋体" w:hAnsi="宋体" w:eastAsia="宋体" w:cs="宋体"/>
          <w:lang w:eastAsia="ja-JP"/>
        </w:rPr>
        <w:t>处</w:t>
      </w:r>
      <w:r>
        <w:rPr>
          <w:rFonts w:eastAsia="Yu Mincho"/>
          <w:lang w:eastAsia="ja-JP"/>
        </w:rPr>
        <w:t xml:space="preserve"> 死 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Ebott 山...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曾</w:t>
      </w:r>
      <w:r>
        <w:rPr>
          <w:rFonts w:eastAsia="Yu Mincho"/>
          <w:lang w:eastAsia="ja-JP"/>
        </w:rPr>
        <w:t xml:space="preserve"> </w:t>
      </w:r>
      <w:r>
        <w:rPr>
          <w:rFonts w:hint="eastAsia" w:ascii="宋体" w:hAnsi="宋体" w:eastAsia="宋体" w:cs="宋体"/>
          <w:lang w:eastAsia="ja-JP"/>
        </w:rPr>
        <w:t>经</w:t>
      </w:r>
      <w:r>
        <w:rPr>
          <w:rFonts w:eastAsia="Yu Mincho"/>
          <w:lang w:eastAsia="ja-JP"/>
        </w:rPr>
        <w:t xml:space="preserve"> 有 人 冒 </w:t>
      </w:r>
      <w:r>
        <w:rPr>
          <w:rFonts w:hint="eastAsia" w:ascii="宋体" w:hAnsi="宋体" w:eastAsia="宋体" w:cs="宋体"/>
          <w:lang w:eastAsia="ja-JP"/>
        </w:rPr>
        <w:t>险</w:t>
      </w:r>
      <w:r>
        <w:rPr>
          <w:rFonts w:eastAsia="Yu Mincho"/>
          <w:lang w:eastAsia="ja-JP"/>
        </w:rPr>
        <w:t xml:space="preserve"> 爬 上 了 山 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后</w:t>
      </w:r>
      <w:r>
        <w:rPr>
          <w:rFonts w:eastAsia="Yu Mincho"/>
          <w:lang w:eastAsia="ja-JP"/>
        </w:rPr>
        <w:t xml:space="preserve"> 来... 没 人 再 </w:t>
      </w:r>
      <w:r>
        <w:rPr>
          <w:rFonts w:hint="eastAsia" w:ascii="宋体" w:hAnsi="宋体" w:eastAsia="宋体" w:cs="宋体"/>
          <w:lang w:eastAsia="ja-JP"/>
        </w:rPr>
        <w:t>见</w:t>
      </w:r>
      <w:r>
        <w:rPr>
          <w:rFonts w:eastAsia="Yu Mincho"/>
          <w:lang w:eastAsia="ja-JP"/>
        </w:rPr>
        <w:t xml:space="preserve"> </w:t>
      </w:r>
      <w:r>
        <w:rPr>
          <w:rFonts w:hint="eastAsia" w:ascii="宋体" w:hAnsi="宋体" w:eastAsia="宋体" w:cs="宋体"/>
          <w:lang w:eastAsia="ja-JP"/>
        </w:rPr>
        <w:t>过</w:t>
      </w:r>
      <w:r>
        <w:rPr>
          <w:rFonts w:eastAsia="Yu Mincho"/>
          <w:lang w:eastAsia="ja-JP"/>
        </w:rPr>
        <w:t xml:space="preserve"> 他 </w:t>
      </w:r>
      <w:r>
        <w:rPr>
          <w:rFonts w:hint="eastAsia" w:ascii="宋体" w:hAnsi="宋体" w:eastAsia="宋体" w:cs="宋体"/>
          <w:lang w:eastAsia="ja-JP"/>
        </w:rPr>
        <w:t>们</w:t>
      </w:r>
      <w:r>
        <w:rPr>
          <w:rFonts w:eastAsia="Yu Mincho"/>
          <w:lang w:eastAsia="ja-JP"/>
        </w:rPr>
        <w:t xml:space="preserve"> 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但</w:t>
      </w:r>
      <w:r>
        <w:rPr>
          <w:rFonts w:eastAsia="Yu Mincho"/>
          <w:lang w:eastAsia="ja-JP"/>
        </w:rPr>
        <w:t xml:space="preserve"> 最 后 </w:t>
      </w:r>
      <w:r>
        <w:rPr>
          <w:rFonts w:hint="eastAsia" w:ascii="宋体" w:hAnsi="宋体" w:eastAsia="宋体" w:cs="宋体"/>
          <w:lang w:eastAsia="ja-JP"/>
        </w:rPr>
        <w:t>还</w:t>
      </w:r>
      <w:r>
        <w:rPr>
          <w:rFonts w:eastAsia="Yu Mincho"/>
          <w:lang w:eastAsia="ja-JP"/>
        </w:rPr>
        <w:t xml:space="preserve"> 是 宣 布 ，任 何#</w:t>
      </w:r>
      <w:r>
        <w:rPr>
          <w:rFonts w:hint="eastAsia" w:ascii="宋体" w:hAnsi="宋体" w:eastAsia="宋体" w:cs="宋体"/>
          <w:lang w:eastAsia="ja-JP"/>
        </w:rPr>
        <w:t>坠</w:t>
      </w:r>
      <w:r>
        <w:rPr>
          <w:rFonts w:eastAsia="Yu Mincho"/>
          <w:lang w:eastAsia="ja-JP"/>
        </w:rPr>
        <w:t xml:space="preserve"> 落 于 此 的 人 类 ...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那</w:t>
      </w:r>
      <w:r>
        <w:rPr>
          <w:rFonts w:eastAsia="Yu Mincho"/>
          <w:lang w:eastAsia="ja-JP"/>
        </w:rPr>
        <w:t xml:space="preserve"> 是 一 道 可 以 被 七 个#人 类 灵 魂 打 破 的 符 咒 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多</w:t>
      </w:r>
      <w:r>
        <w:rPr>
          <w:rFonts w:eastAsia="Yu Mincho"/>
          <w:lang w:eastAsia="ja-JP"/>
        </w:rPr>
        <w:t xml:space="preserve"> 年 来 ，怪 物 </w:t>
      </w:r>
      <w:r>
        <w:rPr>
          <w:rFonts w:hint="eastAsia" w:ascii="宋体" w:hAnsi="宋体" w:eastAsia="宋体" w:cs="宋体"/>
          <w:lang w:eastAsia="ja-JP"/>
        </w:rPr>
        <w:t>们</w:t>
      </w:r>
      <w:r>
        <w:rPr>
          <w:rFonts w:eastAsia="Yu Mincho"/>
          <w:lang w:eastAsia="ja-JP"/>
        </w:rPr>
        <w:t xml:space="preserve"> 被 一 道 #强 大 的 符 咒 封 于 地 底 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那</w:t>
      </w:r>
      <w:r>
        <w:rPr>
          <w:rFonts w:eastAsia="Yu Mincho"/>
          <w:lang w:eastAsia="ja-JP"/>
        </w:rPr>
        <w:t xml:space="preserve"> 是 一 道 可 以 被 七 个 #人 类 灵 魂 打 破 的 符 咒 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它</w:t>
      </w:r>
      <w:r>
        <w:rPr>
          <w:rFonts w:eastAsia="Yu Mincho"/>
          <w:lang w:eastAsia="ja-JP"/>
        </w:rPr>
        <w:t xml:space="preserve"> </w:t>
      </w:r>
      <w:r>
        <w:rPr>
          <w:rFonts w:hint="eastAsia" w:ascii="宋体" w:hAnsi="宋体" w:eastAsia="宋体" w:cs="宋体"/>
          <w:lang w:eastAsia="ja-JP"/>
        </w:rPr>
        <w:t>们</w:t>
      </w:r>
      <w:r>
        <w:rPr>
          <w:rFonts w:eastAsia="Yu Mincho"/>
          <w:lang w:eastAsia="ja-JP"/>
        </w:rPr>
        <w:t xml:space="preserve"> 的 </w:t>
      </w:r>
      <w:r>
        <w:rPr>
          <w:rFonts w:hint="eastAsia" w:ascii="宋体" w:hAnsi="宋体" w:eastAsia="宋体" w:cs="宋体"/>
          <w:lang w:eastAsia="ja-JP"/>
        </w:rPr>
        <w:t>统</w:t>
      </w:r>
      <w:r>
        <w:rPr>
          <w:rFonts w:eastAsia="Yu Mincho"/>
          <w:lang w:eastAsia="ja-JP"/>
        </w:rPr>
        <w:t xml:space="preserve"> 治 者 </w:t>
      </w:r>
      <w:r>
        <w:rPr>
          <w:rFonts w:hint="eastAsia" w:ascii="宋体" w:hAnsi="宋体" w:eastAsia="宋体" w:cs="宋体"/>
          <w:lang w:eastAsia="ja-JP"/>
        </w:rPr>
        <w:t>爱</w:t>
      </w:r>
      <w:r>
        <w:rPr>
          <w:rFonts w:eastAsia="Yu Mincho"/>
          <w:lang w:eastAsia="ja-JP"/>
        </w:rPr>
        <w:t xml:space="preserve"> 好 和 平 ， #且 希 望 着 避 免 任 何 冲 突 ...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但</w:t>
      </w:r>
      <w:r>
        <w:rPr>
          <w:rFonts w:eastAsia="Yu Mincho"/>
          <w:lang w:eastAsia="ja-JP"/>
        </w:rPr>
        <w:t xml:space="preserve"> 最 后 </w:t>
      </w:r>
      <w:r>
        <w:rPr>
          <w:rFonts w:hint="eastAsia" w:ascii="宋体" w:hAnsi="宋体" w:eastAsia="宋体" w:cs="宋体"/>
          <w:lang w:eastAsia="ja-JP"/>
        </w:rPr>
        <w:t>还</w:t>
      </w:r>
      <w:r>
        <w:rPr>
          <w:rFonts w:eastAsia="Yu Mincho"/>
          <w:lang w:eastAsia="ja-JP"/>
        </w:rPr>
        <w:t xml:space="preserve"> 是 宣 布 ， #任 何 </w:t>
      </w:r>
      <w:r>
        <w:rPr>
          <w:rFonts w:hint="eastAsia" w:ascii="宋体" w:hAnsi="宋体" w:eastAsia="宋体" w:cs="宋体"/>
          <w:lang w:eastAsia="ja-JP"/>
        </w:rPr>
        <w:t>坠</w:t>
      </w:r>
      <w:r>
        <w:rPr>
          <w:rFonts w:eastAsia="Yu Mincho"/>
          <w:lang w:eastAsia="ja-JP"/>
        </w:rPr>
        <w:t xml:space="preserve"> 落 于 此 的 人 类 ...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多</w:t>
      </w:r>
      <w:r>
        <w:rPr>
          <w:rFonts w:eastAsia="Yu Mincho"/>
          <w:lang w:eastAsia="ja-JP"/>
        </w:rPr>
        <w:t xml:space="preserve">  年  来  ， 怪  物  </w:t>
      </w:r>
      <w:r>
        <w:rPr>
          <w:rFonts w:hint="eastAsia" w:ascii="宋体" w:hAnsi="宋体" w:eastAsia="宋体" w:cs="宋体"/>
          <w:lang w:eastAsia="ja-JP"/>
        </w:rPr>
        <w:t>们</w:t>
      </w:r>
      <w:r>
        <w:rPr>
          <w:rFonts w:eastAsia="Yu Mincho"/>
          <w:lang w:eastAsia="ja-JP"/>
        </w:rPr>
        <w:t xml:space="preserve">  被  一  道  #强  大  的  符  咒  封  于  地  底  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那</w:t>
      </w:r>
      <w:r>
        <w:rPr>
          <w:rFonts w:eastAsia="Yu Mincho"/>
          <w:lang w:eastAsia="ja-JP"/>
        </w:rPr>
        <w:t xml:space="preserve">  是  一  道  可  以  被  七  个  #人  类  灵  魂  打  破  的  符  咒  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它</w:t>
      </w:r>
      <w:r>
        <w:rPr>
          <w:rFonts w:eastAsia="Yu Mincho"/>
          <w:lang w:eastAsia="ja-JP"/>
        </w:rPr>
        <w:t xml:space="preserve">  </w:t>
      </w:r>
      <w:r>
        <w:rPr>
          <w:rFonts w:hint="eastAsia" w:ascii="宋体" w:hAnsi="宋体" w:eastAsia="宋体" w:cs="宋体"/>
          <w:lang w:eastAsia="ja-JP"/>
        </w:rPr>
        <w:t>们</w:t>
      </w:r>
      <w:r>
        <w:rPr>
          <w:rFonts w:eastAsia="Yu Mincho"/>
          <w:lang w:eastAsia="ja-JP"/>
        </w:rPr>
        <w:t xml:space="preserve">  的  </w:t>
      </w:r>
      <w:r>
        <w:rPr>
          <w:rFonts w:hint="eastAsia" w:ascii="宋体" w:hAnsi="宋体" w:eastAsia="宋体" w:cs="宋体"/>
          <w:lang w:eastAsia="ja-JP"/>
        </w:rPr>
        <w:t>统</w:t>
      </w:r>
      <w:r>
        <w:rPr>
          <w:rFonts w:eastAsia="Yu Mincho"/>
          <w:lang w:eastAsia="ja-JP"/>
        </w:rPr>
        <w:t xml:space="preserve">  治  者  </w:t>
      </w:r>
      <w:r>
        <w:rPr>
          <w:rFonts w:hint="eastAsia" w:ascii="宋体" w:hAnsi="宋体" w:eastAsia="宋体" w:cs="宋体"/>
          <w:lang w:eastAsia="ja-JP"/>
        </w:rPr>
        <w:t>爱</w:t>
      </w:r>
      <w:r>
        <w:rPr>
          <w:rFonts w:eastAsia="Yu Mincho"/>
          <w:lang w:eastAsia="ja-JP"/>
        </w:rPr>
        <w:t xml:space="preserve">  好  和  平  ， #且  希  望  着  避  免  任  何  冲  突  ...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但</w:t>
      </w:r>
      <w:r>
        <w:rPr>
          <w:rFonts w:eastAsia="Yu Mincho"/>
          <w:lang w:eastAsia="ja-JP"/>
        </w:rPr>
        <w:t xml:space="preserve">  最  后  </w:t>
      </w:r>
      <w:r>
        <w:rPr>
          <w:rFonts w:hint="eastAsia" w:ascii="宋体" w:hAnsi="宋体" w:eastAsia="宋体" w:cs="宋体"/>
          <w:lang w:eastAsia="ja-JP"/>
        </w:rPr>
        <w:t>还</w:t>
      </w:r>
      <w:r>
        <w:rPr>
          <w:rFonts w:eastAsia="Yu Mincho"/>
          <w:lang w:eastAsia="ja-JP"/>
        </w:rPr>
        <w:t xml:space="preserve">  是  宣  布  ， #任  何  </w:t>
      </w:r>
      <w:r>
        <w:rPr>
          <w:rFonts w:hint="eastAsia" w:ascii="宋体" w:hAnsi="宋体" w:eastAsia="宋体" w:cs="宋体"/>
          <w:lang w:eastAsia="ja-JP"/>
        </w:rPr>
        <w:t>坠</w:t>
      </w:r>
      <w:r>
        <w:rPr>
          <w:rFonts w:eastAsia="Yu Mincho"/>
          <w:lang w:eastAsia="ja-JP"/>
        </w:rPr>
        <w:t xml:space="preserve">  落  于  此  的  人  类  ...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都</w:t>
      </w:r>
      <w:r>
        <w:rPr>
          <w:rFonts w:eastAsia="Yu Mincho"/>
          <w:lang w:eastAsia="ja-JP"/>
        </w:rPr>
        <w:t xml:space="preserve">  将  被  </w:t>
      </w:r>
      <w:r>
        <w:rPr>
          <w:rFonts w:hint="eastAsia" w:ascii="宋体" w:hAnsi="宋体" w:eastAsia="宋体" w:cs="宋体"/>
          <w:lang w:eastAsia="ja-JP"/>
        </w:rPr>
        <w:t>处</w:t>
      </w:r>
      <w:r>
        <w:rPr>
          <w:rFonts w:eastAsia="Yu Mincho"/>
          <w:lang w:eastAsia="ja-JP"/>
        </w:rPr>
        <w:t xml:space="preserve">  死  ...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Ebott 山 ...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曾</w:t>
      </w:r>
      <w:r>
        <w:rPr>
          <w:rFonts w:eastAsia="Yu Mincho"/>
          <w:lang w:eastAsia="ja-JP"/>
        </w:rPr>
        <w:t xml:space="preserve">  </w:t>
      </w:r>
      <w:r>
        <w:rPr>
          <w:rFonts w:hint="eastAsia" w:ascii="宋体" w:hAnsi="宋体" w:eastAsia="宋体" w:cs="宋体"/>
          <w:lang w:eastAsia="ja-JP"/>
        </w:rPr>
        <w:t>经</w:t>
      </w:r>
      <w:r>
        <w:rPr>
          <w:rFonts w:eastAsia="Yu Mincho"/>
          <w:lang w:eastAsia="ja-JP"/>
        </w:rPr>
        <w:t xml:space="preserve">  有  人  冒  </w:t>
      </w:r>
      <w:r>
        <w:rPr>
          <w:rFonts w:hint="eastAsia" w:ascii="宋体" w:hAnsi="宋体" w:eastAsia="宋体" w:cs="宋体"/>
          <w:lang w:eastAsia="ja-JP"/>
        </w:rPr>
        <w:t>险</w:t>
      </w:r>
      <w:r>
        <w:rPr>
          <w:rFonts w:eastAsia="Yu Mincho"/>
          <w:lang w:eastAsia="ja-JP"/>
        </w:rPr>
        <w:t xml:space="preserve">  爬  上  了  山  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后</w:t>
      </w:r>
      <w:r>
        <w:rPr>
          <w:rFonts w:eastAsia="Yu Mincho"/>
          <w:lang w:eastAsia="ja-JP"/>
        </w:rPr>
        <w:t xml:space="preserve">  来... 没  人  再  </w:t>
      </w:r>
      <w:r>
        <w:rPr>
          <w:rFonts w:hint="eastAsia" w:ascii="宋体" w:hAnsi="宋体" w:eastAsia="宋体" w:cs="宋体"/>
          <w:lang w:eastAsia="ja-JP"/>
        </w:rPr>
        <w:t>见</w:t>
      </w:r>
      <w:r>
        <w:rPr>
          <w:rFonts w:eastAsia="Yu Mincho"/>
          <w:lang w:eastAsia="ja-JP"/>
        </w:rPr>
        <w:t xml:space="preserve">  </w:t>
      </w:r>
      <w:r>
        <w:rPr>
          <w:rFonts w:hint="eastAsia" w:ascii="宋体" w:hAnsi="宋体" w:eastAsia="宋体" w:cs="宋体"/>
          <w:lang w:eastAsia="ja-JP"/>
        </w:rPr>
        <w:t>过</w:t>
      </w:r>
      <w:r>
        <w:rPr>
          <w:rFonts w:eastAsia="Yu Mincho"/>
          <w:lang w:eastAsia="ja-JP"/>
        </w:rPr>
        <w:t xml:space="preserve">  他  </w:t>
      </w:r>
      <w:r>
        <w:rPr>
          <w:rFonts w:hint="eastAsia" w:ascii="宋体" w:hAnsi="宋体" w:eastAsia="宋体" w:cs="宋体"/>
          <w:lang w:eastAsia="ja-JP"/>
        </w:rPr>
        <w:t>们</w:t>
      </w:r>
      <w:r>
        <w:rPr>
          <w:rFonts w:eastAsia="Yu Mincho"/>
          <w:lang w:eastAsia="ja-JP"/>
        </w:rPr>
        <w:t xml:space="preserve">  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它</w:t>
      </w:r>
      <w:r>
        <w:rPr>
          <w:rFonts w:eastAsia="Yu Mincho"/>
          <w:lang w:eastAsia="ja-JP"/>
        </w:rPr>
        <w:t xml:space="preserve">  </w:t>
      </w:r>
      <w:r>
        <w:rPr>
          <w:rFonts w:hint="eastAsia" w:ascii="宋体" w:hAnsi="宋体" w:eastAsia="宋体" w:cs="宋体"/>
          <w:lang w:eastAsia="ja-JP"/>
        </w:rPr>
        <w:t>们</w:t>
      </w:r>
      <w:r>
        <w:rPr>
          <w:rFonts w:eastAsia="Yu Mincho"/>
          <w:lang w:eastAsia="ja-JP"/>
        </w:rPr>
        <w:t xml:space="preserve">  的  </w:t>
      </w:r>
      <w:r>
        <w:rPr>
          <w:rFonts w:hint="eastAsia" w:ascii="宋体" w:hAnsi="宋体" w:eastAsia="宋体" w:cs="宋体"/>
          <w:lang w:eastAsia="ja-JP"/>
        </w:rPr>
        <w:t>统</w:t>
      </w:r>
      <w:r>
        <w:rPr>
          <w:rFonts w:eastAsia="Yu Mincho"/>
          <w:lang w:eastAsia="ja-JP"/>
        </w:rPr>
        <w:t xml:space="preserve">  治  者  </w:t>
      </w:r>
      <w:r>
        <w:rPr>
          <w:rFonts w:hint="eastAsia" w:ascii="宋体" w:hAnsi="宋体" w:eastAsia="宋体" w:cs="宋体"/>
          <w:lang w:eastAsia="ja-JP"/>
        </w:rPr>
        <w:t>爱</w:t>
      </w:r>
      <w:r>
        <w:rPr>
          <w:rFonts w:eastAsia="Yu Mincho"/>
          <w:lang w:eastAsia="ja-JP"/>
        </w:rPr>
        <w:t xml:space="preserve">  好  和  平  ， #且  希  望  着  避  免  任  何  冲  突  . . . 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但</w:t>
      </w:r>
      <w:r>
        <w:rPr>
          <w:rFonts w:eastAsia="Yu Mincho"/>
          <w:lang w:eastAsia="ja-JP"/>
        </w:rPr>
        <w:t xml:space="preserve">  最  后  </w:t>
      </w:r>
      <w:r>
        <w:rPr>
          <w:rFonts w:hint="eastAsia" w:ascii="宋体" w:hAnsi="宋体" w:eastAsia="宋体" w:cs="宋体"/>
          <w:lang w:eastAsia="ja-JP"/>
        </w:rPr>
        <w:t>还</w:t>
      </w:r>
      <w:r>
        <w:rPr>
          <w:rFonts w:eastAsia="Yu Mincho"/>
          <w:lang w:eastAsia="ja-JP"/>
        </w:rPr>
        <w:t xml:space="preserve">  是  宣  布  ， #任  何  </w:t>
      </w:r>
      <w:r>
        <w:rPr>
          <w:rFonts w:hint="eastAsia" w:ascii="宋体" w:hAnsi="宋体" w:eastAsia="宋体" w:cs="宋体"/>
          <w:lang w:eastAsia="ja-JP"/>
        </w:rPr>
        <w:t>坠</w:t>
      </w:r>
      <w:r>
        <w:rPr>
          <w:rFonts w:eastAsia="Yu Mincho"/>
          <w:lang w:eastAsia="ja-JP"/>
        </w:rPr>
        <w:t xml:space="preserve">  落  于  此  的  人  类  . . . 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都</w:t>
      </w:r>
      <w:r>
        <w:rPr>
          <w:rFonts w:eastAsia="Yu Mincho"/>
          <w:lang w:eastAsia="ja-JP"/>
        </w:rPr>
        <w:t xml:space="preserve">  将  被  </w:t>
      </w:r>
      <w:r>
        <w:rPr>
          <w:rFonts w:hint="eastAsia" w:ascii="宋体" w:hAnsi="宋体" w:eastAsia="宋体" w:cs="宋体"/>
          <w:lang w:eastAsia="ja-JP"/>
        </w:rPr>
        <w:t>处</w:t>
      </w:r>
      <w:r>
        <w:rPr>
          <w:rFonts w:eastAsia="Yu Mincho"/>
          <w:lang w:eastAsia="ja-JP"/>
        </w:rPr>
        <w:t xml:space="preserve">  死  . . 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Ebott  山  . . . 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后</w:t>
      </w:r>
      <w:r>
        <w:rPr>
          <w:rFonts w:eastAsia="Yu Mincho"/>
          <w:lang w:eastAsia="ja-JP"/>
        </w:rPr>
        <w:t xml:space="preserve">  来 . . .  没  人  再  </w:t>
      </w:r>
      <w:r>
        <w:rPr>
          <w:rFonts w:hint="eastAsia" w:ascii="宋体" w:hAnsi="宋体" w:eastAsia="宋体" w:cs="宋体"/>
          <w:lang w:eastAsia="ja-JP"/>
        </w:rPr>
        <w:t>见</w:t>
      </w:r>
      <w:r>
        <w:rPr>
          <w:rFonts w:eastAsia="Yu Mincho"/>
          <w:lang w:eastAsia="ja-JP"/>
        </w:rPr>
        <w:t xml:space="preserve">  </w:t>
      </w:r>
      <w:r>
        <w:rPr>
          <w:rFonts w:hint="eastAsia" w:ascii="宋体" w:hAnsi="宋体" w:eastAsia="宋体" w:cs="宋体"/>
          <w:lang w:eastAsia="ja-JP"/>
        </w:rPr>
        <w:t>过</w:t>
      </w:r>
      <w:r>
        <w:rPr>
          <w:rFonts w:eastAsia="Yu Mincho"/>
          <w:lang w:eastAsia="ja-JP"/>
        </w:rPr>
        <w:t xml:space="preserve">  他  </w:t>
      </w:r>
      <w:r>
        <w:rPr>
          <w:rFonts w:hint="eastAsia" w:ascii="宋体" w:hAnsi="宋体" w:eastAsia="宋体" w:cs="宋体"/>
          <w:lang w:eastAsia="ja-JP"/>
        </w:rPr>
        <w:t>们</w:t>
      </w:r>
      <w:r>
        <w:rPr>
          <w:rFonts w:eastAsia="Yu Mincho"/>
          <w:lang w:eastAsia="ja-JP"/>
        </w:rPr>
        <w:t xml:space="preserve">  。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等待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调试</w:t>
      </w:r>
      <w:r>
        <w:rPr>
          <w:rFonts w:hint="eastAsia" w:ascii="Yu Mincho" w:hAnsi="Yu Mincho" w:eastAsia="Yu Mincho" w:cs="Yu Mincho"/>
          <w:lang w:eastAsia="ja-JP"/>
        </w:rPr>
        <w:t>主菜</w:t>
      </w:r>
      <w:r>
        <w:rPr>
          <w:rFonts w:hint="eastAsia" w:ascii="宋体" w:hAnsi="宋体" w:eastAsia="宋体" w:cs="宋体"/>
          <w:lang w:eastAsia="ja-JP"/>
        </w:rPr>
        <w:t>单</w:t>
      </w:r>
      <w:r>
        <w:rPr>
          <w:rFonts w:eastAsia="Yu Mincho"/>
          <w:lang w:eastAsia="ja-JP"/>
        </w:rPr>
        <w:t xml:space="preserve"> V 0.2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选择</w:t>
      </w:r>
      <w:r>
        <w:rPr>
          <w:rFonts w:hint="eastAsia" w:ascii="Yu Mincho" w:hAnsi="Yu Mincho" w:eastAsia="Yu Mincho" w:cs="Yu Mincho"/>
          <w:lang w:eastAsia="ja-JP"/>
        </w:rPr>
        <w:t>的路</w:t>
      </w:r>
      <w:r>
        <w:rPr>
          <w:rFonts w:hint="eastAsia" w:ascii="宋体" w:hAnsi="宋体" w:eastAsia="宋体" w:cs="宋体"/>
          <w:lang w:eastAsia="ja-JP"/>
        </w:rPr>
        <w:t>线</w:t>
      </w:r>
      <w:r>
        <w:rPr>
          <w:rFonts w:eastAsia="Yu Mincho"/>
          <w:lang w:eastAsia="ja-JP"/>
        </w:rPr>
        <w:t xml:space="preserve">: 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从哪里重置</w:t>
      </w:r>
      <w:r>
        <w:rPr>
          <w:rFonts w:eastAsia="Yu Mincho"/>
          <w:lang w:eastAsia="ja-JP"/>
        </w:rPr>
        <w:t>: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页</w:t>
      </w:r>
      <w:r>
        <w:rPr>
          <w:rFonts w:hint="eastAsia" w:ascii="Yu Mincho" w:hAnsi="Yu Mincho" w:eastAsia="Yu Mincho" w:cs="Yu Mincho"/>
          <w:lang w:eastAsia="ja-JP"/>
        </w:rPr>
        <w:t>数</w:t>
      </w:r>
      <w:r>
        <w:rPr>
          <w:rFonts w:eastAsia="Yu Mincho"/>
          <w:lang w:eastAsia="ja-JP"/>
        </w:rPr>
        <w:t>: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物品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统计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邮</w:t>
      </w:r>
      <w:r>
        <w:rPr>
          <w:rFonts w:hint="eastAsia" w:ascii="Yu Mincho" w:hAnsi="Yu Mincho" w:eastAsia="Yu Mincho" w:cs="Yu Mincho"/>
          <w:lang w:eastAsia="ja-JP"/>
        </w:rPr>
        <w:t>件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没有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背包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谈话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攻</w:t>
      </w:r>
      <w:r>
        <w:rPr>
          <w:rFonts w:hint="eastAsia" w:ascii="宋体" w:hAnsi="宋体" w:eastAsia="宋体" w:cs="宋体"/>
          <w:lang w:eastAsia="ja-JP"/>
        </w:rPr>
        <w:t>击</w:t>
      </w:r>
      <w:r>
        <w:rPr>
          <w:rFonts w:eastAsia="Yu Mincho"/>
          <w:lang w:eastAsia="ja-JP"/>
        </w:rPr>
        <w:t xml:space="preserve"> 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防御</w:t>
      </w:r>
      <w:r>
        <w:rPr>
          <w:rFonts w:eastAsia="Yu Mincho"/>
          <w:lang w:eastAsia="ja-JP"/>
        </w:rPr>
        <w:t xml:space="preserve"> 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距离下一</w:t>
      </w:r>
      <w:r>
        <w:rPr>
          <w:rFonts w:hint="eastAsia" w:ascii="宋体" w:hAnsi="宋体" w:eastAsia="宋体" w:cs="宋体"/>
          <w:lang w:eastAsia="ja-JP"/>
        </w:rPr>
        <w:t>级</w:t>
      </w:r>
      <w:r>
        <w:rPr>
          <w:rFonts w:eastAsia="Yu Mincho"/>
          <w:lang w:eastAsia="ja-JP"/>
        </w:rPr>
        <w:t xml:space="preserve"> 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武器</w:t>
      </w:r>
      <w:r>
        <w:rPr>
          <w:rFonts w:eastAsia="Yu Mincho"/>
          <w:lang w:eastAsia="ja-JP"/>
        </w:rPr>
        <w:t xml:space="preserve">: 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防具</w:t>
      </w:r>
      <w:r>
        <w:rPr>
          <w:rFonts w:eastAsia="Yu Mincho"/>
          <w:lang w:eastAsia="ja-JP"/>
        </w:rPr>
        <w:t xml:space="preserve">: 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友</w:t>
      </w:r>
      <w:r>
        <w:rPr>
          <w:rFonts w:hint="eastAsia" w:ascii="宋体" w:hAnsi="宋体" w:eastAsia="宋体" w:cs="宋体"/>
          <w:lang w:eastAsia="ja-JP"/>
        </w:rPr>
        <w:t>谊颗</w:t>
      </w:r>
      <w:r>
        <w:rPr>
          <w:rFonts w:hint="eastAsia" w:ascii="Yu Mincho" w:hAnsi="Yu Mincho" w:eastAsia="Yu Mincho" w:cs="Yu Mincho"/>
          <w:lang w:eastAsia="ja-JP"/>
        </w:rPr>
        <w:t>粒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友</w:t>
      </w:r>
      <w:r>
        <w:rPr>
          <w:rFonts w:eastAsia="Yu Mincho"/>
          <w:lang w:eastAsia="ja-JP"/>
        </w:rPr>
        <w:t>.</w:t>
      </w:r>
      <w:r>
        <w:rPr>
          <w:rFonts w:hint="eastAsia" w:ascii="宋体" w:hAnsi="宋体" w:eastAsia="宋体" w:cs="宋体"/>
          <w:lang w:eastAsia="ja-JP"/>
        </w:rPr>
        <w:t>颗</w:t>
      </w:r>
      <w:r>
        <w:rPr>
          <w:rFonts w:hint="eastAsia" w:ascii="Yu Mincho" w:hAnsi="Yu Mincho" w:eastAsia="Yu Mincho" w:cs="Yu Mincho"/>
          <w:lang w:eastAsia="ja-JP"/>
        </w:rPr>
        <w:t>粒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子</w:t>
      </w:r>
      <w:r>
        <w:rPr>
          <w:rFonts w:hint="eastAsia" w:ascii="宋体" w:hAnsi="宋体" w:eastAsia="宋体" w:cs="宋体"/>
          <w:lang w:eastAsia="ja-JP"/>
        </w:rPr>
        <w:t>弹</w:t>
      </w:r>
      <w:r>
        <w:rPr>
          <w:rFonts w:eastAsia="Yu Mincho"/>
          <w:lang w:eastAsia="ja-JP"/>
        </w:rPr>
        <w:t xml:space="preserve">: 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金</w:t>
      </w:r>
      <w:r>
        <w:rPr>
          <w:rFonts w:hint="eastAsia" w:ascii="宋体" w:hAnsi="宋体" w:eastAsia="宋体" w:cs="宋体"/>
          <w:lang w:eastAsia="ja-JP"/>
        </w:rPr>
        <w:t>钱</w:t>
      </w:r>
      <w:r>
        <w:rPr>
          <w:rFonts w:eastAsia="Yu Mincho"/>
          <w:lang w:eastAsia="ja-JP"/>
        </w:rPr>
        <w:t xml:space="preserve">: 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一氧化二</w:t>
      </w:r>
      <w:r>
        <w:rPr>
          <w:rFonts w:hint="eastAsia" w:ascii="宋体" w:hAnsi="宋体" w:eastAsia="宋体" w:cs="宋体"/>
          <w:lang w:eastAsia="ja-JP"/>
        </w:rPr>
        <w:t>氢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水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使用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信息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丢</w:t>
      </w:r>
      <w:r>
        <w:rPr>
          <w:rFonts w:hint="eastAsia" w:ascii="Yu Mincho" w:hAnsi="Yu Mincho" w:eastAsia="Yu Mincho" w:cs="Yu Mincho"/>
          <w:lang w:eastAsia="ja-JP"/>
        </w:rPr>
        <w:t>弃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阅读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钉选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还</w:t>
      </w:r>
      <w:r>
        <w:rPr>
          <w:rFonts w:hint="eastAsia" w:ascii="Yu Mincho" w:hAnsi="Yu Mincho" w:eastAsia="Yu Mincho" w:cs="Yu Mincho"/>
          <w:lang w:eastAsia="ja-JP"/>
        </w:rPr>
        <w:t>差</w:t>
      </w:r>
      <w:r>
        <w:rPr>
          <w:rFonts w:eastAsia="Yu Mincho"/>
          <w:lang w:eastAsia="ja-JP"/>
        </w:rPr>
        <w:t xml:space="preserve">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升</w:t>
      </w:r>
      <w:r>
        <w:rPr>
          <w:rFonts w:hint="eastAsia" w:ascii="宋体" w:hAnsi="宋体" w:eastAsia="宋体" w:cs="宋体"/>
          <w:lang w:eastAsia="ja-JP"/>
        </w:rPr>
        <w:t>级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ord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啊</w:t>
      </w:r>
    </w:p>
    <w:p>
      <w:pPr>
        <w:rPr>
          <w:rFonts w:eastAsia="Yu Mincho"/>
          <w:lang w:eastAsia="ja-JP"/>
        </w:rPr>
      </w:pPr>
      <w:r>
        <w:rPr>
          <w:rFonts w:hint="eastAsia" w:ascii="宋体" w:hAnsi="宋体" w:eastAsia="宋体" w:cs="宋体"/>
          <w:lang w:eastAsia="ja-JP"/>
        </w:rPr>
        <w:t>饰</w:t>
      </w:r>
      <w:r>
        <w:rPr>
          <w:rFonts w:hint="eastAsia" w:ascii="Yu Mincho" w:hAnsi="Yu Mincho" w:eastAsia="Yu Mincho" w:cs="Yu Mincho"/>
          <w:lang w:eastAsia="ja-JP"/>
        </w:rPr>
        <w:t>品</w:t>
      </w:r>
      <w:r>
        <w:rPr>
          <w:rFonts w:eastAsia="Yu Mincho"/>
          <w:lang w:eastAsia="ja-JP"/>
        </w:rPr>
        <w:t xml:space="preserve">: 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自</w:t>
      </w:r>
      <w:r>
        <w:rPr>
          <w:rFonts w:hint="eastAsia" w:ascii="宋体" w:hAnsi="宋体" w:eastAsia="宋体" w:cs="宋体"/>
          <w:lang w:eastAsia="ja-JP"/>
        </w:rPr>
        <w:t>动</w:t>
      </w:r>
      <w:r>
        <w:rPr>
          <w:rFonts w:hint="eastAsia" w:ascii="Yu Mincho" w:hAnsi="Yu Mincho" w:eastAsia="Yu Mincho" w:cs="Yu Mincho"/>
          <w:lang w:eastAsia="ja-JP"/>
        </w:rPr>
        <w:t>开火</w:t>
      </w:r>
      <w:r>
        <w:rPr>
          <w:rFonts w:eastAsia="Yu Mincho"/>
          <w:lang w:eastAsia="ja-JP"/>
        </w:rPr>
        <w:t xml:space="preserve">  使用 (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) 来开关: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开</w:t>
      </w:r>
    </w:p>
    <w:p>
      <w:pPr>
        <w:rPr>
          <w:rFonts w:eastAsia="Yu Mincho"/>
          <w:lang w:eastAsia="ja-JP"/>
        </w:rPr>
      </w:pPr>
      <w:r>
        <w:rPr>
          <w:rFonts w:hint="eastAsia" w:eastAsia="Yu Mincho"/>
          <w:lang w:eastAsia="ja-JP"/>
        </w:rPr>
        <w:t>关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啊 ！ 你 好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你 </w:t>
      </w:r>
      <w:r>
        <w:rPr>
          <w:rFonts w:hint="eastAsia" w:ascii="宋体" w:hAnsi="宋体" w:eastAsia="宋体" w:cs="宋体"/>
          <w:lang w:eastAsia="ja-JP"/>
        </w:rPr>
        <w:t>还</w:t>
      </w:r>
      <w:r>
        <w:rPr>
          <w:rFonts w:eastAsia="Yu Mincho"/>
          <w:lang w:eastAsia="ja-JP"/>
        </w:rPr>
        <w:t xml:space="preserve"> 好 </w:t>
      </w:r>
      <w:r>
        <w:rPr>
          <w:rFonts w:hint="eastAsia" w:ascii="宋体" w:hAnsi="宋体" w:eastAsia="宋体" w:cs="宋体"/>
          <w:lang w:eastAsia="ja-JP"/>
        </w:rPr>
        <w:t>吗</w:t>
      </w:r>
      <w:r>
        <w:rPr>
          <w:rFonts w:eastAsia="Yu Mincho"/>
          <w:lang w:eastAsia="ja-JP"/>
        </w:rPr>
        <w:t xml:space="preserve"> ？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你 一 定 </w:t>
      </w:r>
      <w:r>
        <w:rPr>
          <w:rFonts w:hint="eastAsia" w:ascii="宋体" w:hAnsi="宋体" w:eastAsia="宋体" w:cs="宋体"/>
          <w:lang w:eastAsia="ja-JP"/>
        </w:rPr>
        <w:t>还</w:t>
      </w:r>
      <w:r>
        <w:rPr>
          <w:rFonts w:eastAsia="Yu Mincho"/>
          <w:lang w:eastAsia="ja-JP"/>
        </w:rPr>
        <w:t xml:space="preserve"> 在 疑 惑# </w:t>
      </w:r>
      <w:r>
        <w:rPr>
          <w:rFonts w:hint="eastAsia" w:ascii="宋体" w:hAnsi="宋体" w:eastAsia="宋体" w:cs="宋体"/>
          <w:lang w:eastAsia="ja-JP"/>
        </w:rPr>
        <w:t>发</w:t>
      </w:r>
      <w:r>
        <w:rPr>
          <w:rFonts w:eastAsia="Yu Mincho"/>
          <w:lang w:eastAsia="ja-JP"/>
        </w:rPr>
        <w:t xml:space="preserve"> 生 了 什 么 . . 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我 是 TORIEL , #     </w:t>
      </w:r>
      <w:r>
        <w:rPr>
          <w:rFonts w:hint="eastAsia" w:ascii="宋体" w:hAnsi="宋体" w:eastAsia="宋体" w:cs="宋体"/>
          <w:lang w:eastAsia="ja-JP"/>
        </w:rPr>
        <w:t>遗</w:t>
      </w:r>
      <w:r>
        <w:rPr>
          <w:rFonts w:eastAsia="Yu Mincho"/>
          <w:lang w:eastAsia="ja-JP"/>
        </w:rPr>
        <w:t xml:space="preserve"> 迹 的 看 守 者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我 每 天 都 来 </w:t>
      </w:r>
      <w:r>
        <w:rPr>
          <w:rFonts w:hint="eastAsia" w:ascii="宋体" w:hAnsi="宋体" w:eastAsia="宋体" w:cs="宋体"/>
          <w:lang w:eastAsia="ja-JP"/>
        </w:rPr>
        <w:t>这</w:t>
      </w:r>
      <w:r>
        <w:rPr>
          <w:rFonts w:eastAsia="Yu Mincho"/>
          <w:lang w:eastAsia="ja-JP"/>
        </w:rPr>
        <w:t xml:space="preserve"> 里 看 看 #有 没 有 人 类 </w:t>
      </w:r>
      <w:r>
        <w:rPr>
          <w:rFonts w:hint="eastAsia" w:ascii="宋体" w:hAnsi="宋体" w:eastAsia="宋体" w:cs="宋体"/>
          <w:lang w:eastAsia="ja-JP"/>
        </w:rPr>
        <w:t>坠</w:t>
      </w:r>
      <w:r>
        <w:rPr>
          <w:rFonts w:eastAsia="Yu Mincho"/>
          <w:lang w:eastAsia="ja-JP"/>
        </w:rPr>
        <w:t xml:space="preserve"> 落 于 此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虽然并不是</w:t>
      </w:r>
      <w:r>
        <w:rPr>
          <w:rFonts w:hint="eastAsia" w:ascii="宋体" w:hAnsi="宋体" w:eastAsia="宋体" w:cs="宋体"/>
          <w:lang w:eastAsia="ja-JP"/>
        </w:rPr>
        <w:t>经</w:t>
      </w:r>
      <w:r>
        <w:rPr>
          <w:rFonts w:hint="eastAsia" w:ascii="Yu Mincho" w:hAnsi="Yu Mincho" w:eastAsia="Yu Mincho" w:cs="Yu Mincho"/>
          <w:lang w:eastAsia="ja-JP"/>
        </w:rPr>
        <w:t>常有。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已 </w:t>
      </w:r>
      <w:r>
        <w:rPr>
          <w:rFonts w:hint="eastAsia" w:ascii="宋体" w:hAnsi="宋体" w:eastAsia="宋体" w:cs="宋体"/>
          <w:lang w:eastAsia="ja-JP"/>
        </w:rPr>
        <w:t>经</w:t>
      </w:r>
      <w:r>
        <w:rPr>
          <w:rFonts w:eastAsia="Yu Mincho"/>
          <w:lang w:eastAsia="ja-JP"/>
        </w:rPr>
        <w:t xml:space="preserve"> 有 一 段 </w:t>
      </w:r>
      <w:r>
        <w:rPr>
          <w:rFonts w:hint="eastAsia" w:ascii="宋体" w:hAnsi="宋体" w:eastAsia="宋体" w:cs="宋体"/>
          <w:lang w:eastAsia="ja-JP"/>
        </w:rPr>
        <w:t>时</w:t>
      </w:r>
      <w:r>
        <w:rPr>
          <w:rFonts w:eastAsia="Yu Mincho"/>
          <w:lang w:eastAsia="ja-JP"/>
        </w:rPr>
        <w:t xml:space="preserve"> </w:t>
      </w:r>
      <w:r>
        <w:rPr>
          <w:rFonts w:hint="eastAsia" w:ascii="宋体" w:hAnsi="宋体" w:eastAsia="宋体" w:cs="宋体"/>
          <w:lang w:eastAsia="ja-JP"/>
        </w:rPr>
        <w:t>间</w:t>
      </w:r>
      <w:r>
        <w:rPr>
          <w:rFonts w:eastAsia="Yu Mincho"/>
          <w:lang w:eastAsia="ja-JP"/>
        </w:rPr>
        <w:t xml:space="preserve"> 没 人# 出 </w:t>
      </w:r>
      <w:r>
        <w:rPr>
          <w:rFonts w:hint="eastAsia" w:ascii="宋体" w:hAnsi="宋体" w:eastAsia="宋体" w:cs="宋体"/>
          <w:lang w:eastAsia="ja-JP"/>
        </w:rPr>
        <w:t>现</w:t>
      </w:r>
      <w:r>
        <w:rPr>
          <w:rFonts w:eastAsia="Yu Mincho"/>
          <w:lang w:eastAsia="ja-JP"/>
        </w:rPr>
        <w:t xml:space="preserve"> 了 ，你 是 </w:t>
      </w:r>
      <w:r>
        <w:rPr>
          <w:rFonts w:hint="eastAsia" w:ascii="宋体" w:hAnsi="宋体" w:eastAsia="宋体" w:cs="宋体"/>
          <w:lang w:eastAsia="ja-JP"/>
        </w:rPr>
        <w:t>这</w:t>
      </w:r>
      <w:r>
        <w:rPr>
          <w:rFonts w:eastAsia="Yu Mincho"/>
          <w:lang w:eastAsia="ja-JP"/>
        </w:rPr>
        <w:t xml:space="preserve"> 段 </w:t>
      </w:r>
      <w:r>
        <w:rPr>
          <w:rFonts w:hint="eastAsia" w:ascii="宋体" w:hAnsi="宋体" w:eastAsia="宋体" w:cs="宋体"/>
          <w:lang w:eastAsia="ja-JP"/>
        </w:rPr>
        <w:t>时</w:t>
      </w:r>
      <w:r>
        <w:rPr>
          <w:rFonts w:eastAsia="Yu Mincho"/>
          <w:lang w:eastAsia="ja-JP"/>
        </w:rPr>
        <w:t xml:space="preserve"> </w:t>
      </w:r>
      <w:r>
        <w:rPr>
          <w:rFonts w:hint="eastAsia" w:ascii="宋体" w:hAnsi="宋体" w:eastAsia="宋体" w:cs="宋体"/>
          <w:lang w:eastAsia="ja-JP"/>
        </w:rPr>
        <w:t>间</w:t>
      </w:r>
      <w:r>
        <w:rPr>
          <w:rFonts w:eastAsia="Yu Mincho"/>
          <w:lang w:eastAsia="ja-JP"/>
        </w:rPr>
        <w:t># 里 的 第 一 个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别 害 怕 ，小 家 伙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我 会 尽 我 所 能 在 </w:t>
      </w:r>
      <w:r>
        <w:rPr>
          <w:rFonts w:hint="eastAsia" w:ascii="宋体" w:hAnsi="宋体" w:eastAsia="宋体" w:cs="宋体"/>
          <w:lang w:eastAsia="ja-JP"/>
        </w:rPr>
        <w:t>这</w:t>
      </w:r>
      <w:r>
        <w:rPr>
          <w:rFonts w:eastAsia="Yu Mincho"/>
          <w:lang w:eastAsia="ja-JP"/>
        </w:rPr>
        <w:t xml:space="preserve"> 里 保 </w:t>
      </w:r>
      <w:r>
        <w:rPr>
          <w:rFonts w:hint="eastAsia" w:ascii="宋体" w:hAnsi="宋体" w:eastAsia="宋体" w:cs="宋体"/>
          <w:lang w:eastAsia="ja-JP"/>
        </w:rPr>
        <w:t>护</w:t>
      </w:r>
      <w:r>
        <w:rPr>
          <w:rFonts w:eastAsia="Yu Mincho"/>
          <w:lang w:eastAsia="ja-JP"/>
        </w:rPr>
        <w:t xml:space="preserve"> 你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来 吧 ! 我 把 你 </w:t>
      </w:r>
      <w:r>
        <w:rPr>
          <w:rFonts w:hint="eastAsia" w:ascii="宋体" w:hAnsi="宋体" w:eastAsia="宋体" w:cs="宋体"/>
          <w:lang w:eastAsia="ja-JP"/>
        </w:rPr>
        <w:t>带</w:t>
      </w:r>
      <w:r>
        <w:rPr>
          <w:rFonts w:eastAsia="Yu Mincho"/>
          <w:lang w:eastAsia="ja-JP"/>
        </w:rPr>
        <w:t xml:space="preserve"> 到 你 的 新 家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#     </w:t>
      </w:r>
      <w:r>
        <w:rPr>
          <w:rFonts w:hint="eastAsia" w:ascii="宋体" w:hAnsi="宋体" w:eastAsia="宋体" w:cs="宋体"/>
          <w:lang w:eastAsia="ja-JP"/>
        </w:rPr>
        <w:t>遗</w:t>
      </w:r>
      <w:r>
        <w:rPr>
          <w:rFonts w:eastAsia="Yu Mincho"/>
          <w:lang w:eastAsia="ja-JP"/>
        </w:rPr>
        <w:t xml:space="preserve"> 迹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*  啊 ! 你 好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虽 然 并 不 是 </w:t>
      </w:r>
      <w:r>
        <w:rPr>
          <w:rFonts w:hint="eastAsia" w:ascii="宋体" w:hAnsi="宋体" w:eastAsia="宋体" w:cs="宋体"/>
          <w:lang w:eastAsia="ja-JP"/>
        </w:rPr>
        <w:t>经</w:t>
      </w:r>
      <w:r>
        <w:rPr>
          <w:rFonts w:eastAsia="Yu Mincho"/>
          <w:lang w:eastAsia="ja-JP"/>
        </w:rPr>
        <w:t xml:space="preserve"> 常 有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     </w:t>
      </w:r>
      <w:r>
        <w:rPr>
          <w:rFonts w:hint="eastAsia" w:ascii="宋体" w:hAnsi="宋体" w:eastAsia="宋体" w:cs="宋体"/>
          <w:lang w:eastAsia="ja-JP"/>
        </w:rPr>
        <w:t>遗</w:t>
      </w:r>
      <w:r>
        <w:rPr>
          <w:rFonts w:eastAsia="Yu Mincho"/>
          <w:lang w:eastAsia="ja-JP"/>
        </w:rPr>
        <w:t xml:space="preserve"> 迹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你 一 定 </w:t>
      </w:r>
      <w:r>
        <w:rPr>
          <w:rFonts w:hint="eastAsia" w:ascii="宋体" w:hAnsi="宋体" w:eastAsia="宋体" w:cs="宋体"/>
          <w:lang w:eastAsia="ja-JP"/>
        </w:rPr>
        <w:t>还</w:t>
      </w:r>
      <w:r>
        <w:rPr>
          <w:rFonts w:eastAsia="Yu Mincho"/>
          <w:lang w:eastAsia="ja-JP"/>
        </w:rPr>
        <w:t xml:space="preserve"> 在 疑 惑#    </w:t>
      </w:r>
      <w:r>
        <w:rPr>
          <w:rFonts w:hint="eastAsia" w:ascii="宋体" w:hAnsi="宋体" w:eastAsia="宋体" w:cs="宋体"/>
          <w:lang w:eastAsia="ja-JP"/>
        </w:rPr>
        <w:t>发</w:t>
      </w:r>
      <w:r>
        <w:rPr>
          <w:rFonts w:eastAsia="Yu Mincho"/>
          <w:lang w:eastAsia="ja-JP"/>
        </w:rPr>
        <w:t xml:space="preserve"> 生 了 什 么 . . 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我 每 天 都 来 </w:t>
      </w:r>
      <w:r>
        <w:rPr>
          <w:rFonts w:hint="eastAsia" w:ascii="宋体" w:hAnsi="宋体" w:eastAsia="宋体" w:cs="宋体"/>
          <w:lang w:eastAsia="ja-JP"/>
        </w:rPr>
        <w:t>这</w:t>
      </w:r>
      <w:r>
        <w:rPr>
          <w:rFonts w:eastAsia="Yu Mincho"/>
          <w:lang w:eastAsia="ja-JP"/>
        </w:rPr>
        <w:t xml:space="preserve"> 里 看 看 #    有 没 有 人 类 </w:t>
      </w:r>
      <w:r>
        <w:rPr>
          <w:rFonts w:hint="eastAsia" w:ascii="宋体" w:hAnsi="宋体" w:eastAsia="宋体" w:cs="宋体"/>
          <w:lang w:eastAsia="ja-JP"/>
        </w:rPr>
        <w:t>坠</w:t>
      </w:r>
      <w:r>
        <w:rPr>
          <w:rFonts w:eastAsia="Yu Mincho"/>
          <w:lang w:eastAsia="ja-JP"/>
        </w:rPr>
        <w:t xml:space="preserve"> 落 于 此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已 </w:t>
      </w:r>
      <w:r>
        <w:rPr>
          <w:rFonts w:hint="eastAsia" w:ascii="宋体" w:hAnsi="宋体" w:eastAsia="宋体" w:cs="宋体"/>
          <w:lang w:eastAsia="ja-JP"/>
        </w:rPr>
        <w:t>经</w:t>
      </w:r>
      <w:r>
        <w:rPr>
          <w:rFonts w:eastAsia="Yu Mincho"/>
          <w:lang w:eastAsia="ja-JP"/>
        </w:rPr>
        <w:t xml:space="preserve"> 有 一 段 </w:t>
      </w:r>
      <w:r>
        <w:rPr>
          <w:rFonts w:hint="eastAsia" w:ascii="宋体" w:hAnsi="宋体" w:eastAsia="宋体" w:cs="宋体"/>
          <w:lang w:eastAsia="ja-JP"/>
        </w:rPr>
        <w:t>时</w:t>
      </w:r>
      <w:r>
        <w:rPr>
          <w:rFonts w:eastAsia="Yu Mincho"/>
          <w:lang w:eastAsia="ja-JP"/>
        </w:rPr>
        <w:t xml:space="preserve"> </w:t>
      </w:r>
      <w:r>
        <w:rPr>
          <w:rFonts w:hint="eastAsia" w:ascii="宋体" w:hAnsi="宋体" w:eastAsia="宋体" w:cs="宋体"/>
          <w:lang w:eastAsia="ja-JP"/>
        </w:rPr>
        <w:t>间</w:t>
      </w:r>
      <w:r>
        <w:rPr>
          <w:rFonts w:eastAsia="Yu Mincho"/>
          <w:lang w:eastAsia="ja-JP"/>
        </w:rPr>
        <w:t xml:space="preserve"> 没 人#    出 </w:t>
      </w:r>
      <w:r>
        <w:rPr>
          <w:rFonts w:hint="eastAsia" w:ascii="宋体" w:hAnsi="宋体" w:eastAsia="宋体" w:cs="宋体"/>
          <w:lang w:eastAsia="ja-JP"/>
        </w:rPr>
        <w:t>现</w:t>
      </w:r>
      <w:r>
        <w:rPr>
          <w:rFonts w:eastAsia="Yu Mincho"/>
          <w:lang w:eastAsia="ja-JP"/>
        </w:rPr>
        <w:t xml:space="preserve"> 了 ，你 是 </w:t>
      </w:r>
      <w:r>
        <w:rPr>
          <w:rFonts w:hint="eastAsia" w:ascii="宋体" w:hAnsi="宋体" w:eastAsia="宋体" w:cs="宋体"/>
          <w:lang w:eastAsia="ja-JP"/>
        </w:rPr>
        <w:t>这</w:t>
      </w:r>
      <w:r>
        <w:rPr>
          <w:rFonts w:eastAsia="Yu Mincho"/>
          <w:lang w:eastAsia="ja-JP"/>
        </w:rPr>
        <w:t xml:space="preserve"> 段 </w:t>
      </w:r>
      <w:r>
        <w:rPr>
          <w:rFonts w:hint="eastAsia" w:ascii="宋体" w:hAnsi="宋体" w:eastAsia="宋体" w:cs="宋体"/>
          <w:lang w:eastAsia="ja-JP"/>
        </w:rPr>
        <w:t>时</w:t>
      </w:r>
      <w:r>
        <w:rPr>
          <w:rFonts w:eastAsia="Yu Mincho"/>
          <w:lang w:eastAsia="ja-JP"/>
        </w:rPr>
        <w:t xml:space="preserve"> </w:t>
      </w:r>
      <w:r>
        <w:rPr>
          <w:rFonts w:hint="eastAsia" w:ascii="宋体" w:hAnsi="宋体" w:eastAsia="宋体" w:cs="宋体"/>
          <w:lang w:eastAsia="ja-JP"/>
        </w:rPr>
        <w:t>间</w:t>
      </w:r>
      <w:r>
        <w:rPr>
          <w:rFonts w:eastAsia="Yu Mincho"/>
          <w:lang w:eastAsia="ja-JP"/>
        </w:rPr>
        <w:t># 里 的 第 一 个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来 吧 ! </w:t>
      </w:r>
      <w:r>
        <w:rPr>
          <w:rFonts w:hint="eastAsia" w:ascii="宋体" w:hAnsi="宋体" w:eastAsia="宋体" w:cs="宋体"/>
          <w:lang w:eastAsia="ja-JP"/>
        </w:rPr>
        <w:t>让</w:t>
      </w:r>
      <w:r>
        <w:rPr>
          <w:rFonts w:eastAsia="Yu Mincho"/>
          <w:lang w:eastAsia="ja-JP"/>
        </w:rPr>
        <w:t xml:space="preserve"> 我 把 你#     </w:t>
      </w:r>
      <w:r>
        <w:rPr>
          <w:rFonts w:hint="eastAsia" w:ascii="宋体" w:hAnsi="宋体" w:eastAsia="宋体" w:cs="宋体"/>
          <w:lang w:eastAsia="ja-JP"/>
        </w:rPr>
        <w:t>带</w:t>
      </w:r>
      <w:r>
        <w:rPr>
          <w:rFonts w:eastAsia="Yu Mincho"/>
          <w:lang w:eastAsia="ja-JP"/>
        </w:rPr>
        <w:t xml:space="preserve"> 到 你 的 新 家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你 </w:t>
      </w:r>
      <w:r>
        <w:rPr>
          <w:rFonts w:hint="eastAsia" w:ascii="宋体" w:hAnsi="宋体" w:eastAsia="宋体" w:cs="宋体"/>
          <w:lang w:eastAsia="ja-JP"/>
        </w:rPr>
        <w:t>还</w:t>
      </w:r>
      <w:r>
        <w:rPr>
          <w:rFonts w:eastAsia="Yu Mincho"/>
          <w:lang w:eastAsia="ja-JP"/>
        </w:rPr>
        <w:t xml:space="preserve"> 好 </w:t>
      </w:r>
      <w:r>
        <w:rPr>
          <w:rFonts w:hint="eastAsia" w:ascii="宋体" w:hAnsi="宋体" w:eastAsia="宋体" w:cs="宋体"/>
          <w:lang w:eastAsia="ja-JP"/>
        </w:rPr>
        <w:t>吗</w:t>
      </w:r>
      <w:r>
        <w:rPr>
          <w:rFonts w:eastAsia="Yu Mincho"/>
          <w:lang w:eastAsia="ja-JP"/>
        </w:rPr>
        <w:t xml:space="preserve"> ?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你 一 定 </w:t>
      </w:r>
      <w:r>
        <w:rPr>
          <w:rFonts w:hint="eastAsia" w:ascii="宋体" w:hAnsi="宋体" w:eastAsia="宋体" w:cs="宋体"/>
          <w:lang w:eastAsia="ja-JP"/>
        </w:rPr>
        <w:t>还</w:t>
      </w:r>
      <w:r>
        <w:rPr>
          <w:rFonts w:eastAsia="Yu Mincho"/>
          <w:lang w:eastAsia="ja-JP"/>
        </w:rPr>
        <w:t xml:space="preserve"> 在 疑 惑#     </w:t>
      </w:r>
      <w:r>
        <w:rPr>
          <w:rFonts w:hint="eastAsia" w:ascii="宋体" w:hAnsi="宋体" w:eastAsia="宋体" w:cs="宋体"/>
          <w:lang w:eastAsia="ja-JP"/>
        </w:rPr>
        <w:t>发</w:t>
      </w:r>
      <w:r>
        <w:rPr>
          <w:rFonts w:eastAsia="Yu Mincho"/>
          <w:lang w:eastAsia="ja-JP"/>
        </w:rPr>
        <w:t xml:space="preserve"> 生 了 什 么 . . .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我 是 TORIEL , #     </w:t>
      </w:r>
      <w:r>
        <w:rPr>
          <w:rFonts w:hint="eastAsia" w:ascii="宋体" w:hAnsi="宋体" w:eastAsia="宋体" w:cs="宋体"/>
          <w:lang w:eastAsia="ja-JP"/>
        </w:rPr>
        <w:t>遗</w:t>
      </w:r>
      <w:r>
        <w:rPr>
          <w:rFonts w:eastAsia="Yu Mincho"/>
          <w:lang w:eastAsia="ja-JP"/>
        </w:rPr>
        <w:t xml:space="preserve"> 迹 的 看 守 者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我 每 天 都 来 </w:t>
      </w:r>
      <w:r>
        <w:rPr>
          <w:rFonts w:hint="eastAsia" w:ascii="宋体" w:hAnsi="宋体" w:eastAsia="宋体" w:cs="宋体"/>
          <w:lang w:eastAsia="ja-JP"/>
        </w:rPr>
        <w:t>这</w:t>
      </w:r>
      <w:r>
        <w:rPr>
          <w:rFonts w:eastAsia="Yu Mincho"/>
          <w:lang w:eastAsia="ja-JP"/>
        </w:rPr>
        <w:t xml:space="preserve"> 里 看 看 #     有 没 有 人 类 </w:t>
      </w:r>
      <w:r>
        <w:rPr>
          <w:rFonts w:hint="eastAsia" w:ascii="宋体" w:hAnsi="宋体" w:eastAsia="宋体" w:cs="宋体"/>
          <w:lang w:eastAsia="ja-JP"/>
        </w:rPr>
        <w:t>坠</w:t>
      </w:r>
      <w:r>
        <w:rPr>
          <w:rFonts w:eastAsia="Yu Mincho"/>
          <w:lang w:eastAsia="ja-JP"/>
        </w:rPr>
        <w:t xml:space="preserve"> 落 于 此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已 </w:t>
      </w:r>
      <w:r>
        <w:rPr>
          <w:rFonts w:hint="eastAsia" w:ascii="宋体" w:hAnsi="宋体" w:eastAsia="宋体" w:cs="宋体"/>
          <w:lang w:eastAsia="ja-JP"/>
        </w:rPr>
        <w:t>经</w:t>
      </w:r>
      <w:r>
        <w:rPr>
          <w:rFonts w:eastAsia="Yu Mincho"/>
          <w:lang w:eastAsia="ja-JP"/>
        </w:rPr>
        <w:t xml:space="preserve"> 有 一 段 </w:t>
      </w:r>
      <w:r>
        <w:rPr>
          <w:rFonts w:hint="eastAsia" w:ascii="宋体" w:hAnsi="宋体" w:eastAsia="宋体" w:cs="宋体"/>
          <w:lang w:eastAsia="ja-JP"/>
        </w:rPr>
        <w:t>时</w:t>
      </w:r>
      <w:r>
        <w:rPr>
          <w:rFonts w:eastAsia="Yu Mincho"/>
          <w:lang w:eastAsia="ja-JP"/>
        </w:rPr>
        <w:t xml:space="preserve"> </w:t>
      </w:r>
      <w:r>
        <w:rPr>
          <w:rFonts w:hint="eastAsia" w:ascii="宋体" w:hAnsi="宋体" w:eastAsia="宋体" w:cs="宋体"/>
          <w:lang w:eastAsia="ja-JP"/>
        </w:rPr>
        <w:t>间</w:t>
      </w:r>
      <w:r>
        <w:rPr>
          <w:rFonts w:eastAsia="Yu Mincho"/>
          <w:lang w:eastAsia="ja-JP"/>
        </w:rPr>
        <w:t xml:space="preserve"> 没 人#     出 </w:t>
      </w:r>
      <w:r>
        <w:rPr>
          <w:rFonts w:hint="eastAsia" w:ascii="宋体" w:hAnsi="宋体" w:eastAsia="宋体" w:cs="宋体"/>
          <w:lang w:eastAsia="ja-JP"/>
        </w:rPr>
        <w:t>现</w:t>
      </w:r>
      <w:r>
        <w:rPr>
          <w:rFonts w:eastAsia="Yu Mincho"/>
          <w:lang w:eastAsia="ja-JP"/>
        </w:rPr>
        <w:t xml:space="preserve"> 了 ，你 是 </w:t>
      </w:r>
      <w:r>
        <w:rPr>
          <w:rFonts w:hint="eastAsia" w:ascii="宋体" w:hAnsi="宋体" w:eastAsia="宋体" w:cs="宋体"/>
          <w:lang w:eastAsia="ja-JP"/>
        </w:rPr>
        <w:t>这</w:t>
      </w:r>
      <w:r>
        <w:rPr>
          <w:rFonts w:eastAsia="Yu Mincho"/>
          <w:lang w:eastAsia="ja-JP"/>
        </w:rPr>
        <w:t xml:space="preserve"> 段 </w:t>
      </w:r>
      <w:r>
        <w:rPr>
          <w:rFonts w:hint="eastAsia" w:ascii="宋体" w:hAnsi="宋体" w:eastAsia="宋体" w:cs="宋体"/>
          <w:lang w:eastAsia="ja-JP"/>
        </w:rPr>
        <w:t>时</w:t>
      </w:r>
      <w:r>
        <w:rPr>
          <w:rFonts w:eastAsia="Yu Mincho"/>
          <w:lang w:eastAsia="ja-JP"/>
        </w:rPr>
        <w:t xml:space="preserve"> </w:t>
      </w:r>
      <w:r>
        <w:rPr>
          <w:rFonts w:hint="eastAsia" w:ascii="宋体" w:hAnsi="宋体" w:eastAsia="宋体" w:cs="宋体"/>
          <w:lang w:eastAsia="ja-JP"/>
        </w:rPr>
        <w:t>间</w:t>
      </w:r>
      <w:r>
        <w:rPr>
          <w:rFonts w:eastAsia="Yu Mincho"/>
          <w:lang w:eastAsia="ja-JP"/>
        </w:rPr>
        <w:t># 里 的 第 一 个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来 吧 ! </w:t>
      </w:r>
      <w:r>
        <w:rPr>
          <w:rFonts w:hint="eastAsia" w:ascii="宋体" w:hAnsi="宋体" w:eastAsia="宋体" w:cs="宋体"/>
          <w:lang w:eastAsia="ja-JP"/>
        </w:rPr>
        <w:t>让</w:t>
      </w:r>
      <w:r>
        <w:rPr>
          <w:rFonts w:eastAsia="Yu Mincho"/>
          <w:lang w:eastAsia="ja-JP"/>
        </w:rPr>
        <w:t xml:space="preserve"> 我 把 你#     </w:t>
      </w:r>
      <w:r>
        <w:rPr>
          <w:rFonts w:hint="eastAsia" w:ascii="宋体" w:hAnsi="宋体" w:eastAsia="宋体" w:cs="宋体"/>
          <w:lang w:eastAsia="ja-JP"/>
        </w:rPr>
        <w:t>带</w:t>
      </w:r>
      <w:r>
        <w:rPr>
          <w:rFonts w:eastAsia="Yu Mincho"/>
          <w:lang w:eastAsia="ja-JP"/>
        </w:rPr>
        <w:t xml:space="preserve"> 到 你 的 新 家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TORIEL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#     </w:t>
      </w:r>
      <w:r>
        <w:rPr>
          <w:rFonts w:hint="eastAsia" w:ascii="宋体" w:hAnsi="宋体" w:eastAsia="宋体" w:cs="宋体"/>
          <w:lang w:eastAsia="ja-JP"/>
        </w:rPr>
        <w:t>遗</w:t>
      </w:r>
      <w:r>
        <w:rPr>
          <w:rFonts w:eastAsia="Yu Mincho"/>
          <w:lang w:eastAsia="ja-JP"/>
        </w:rPr>
        <w:t xml:space="preserve"> 迹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*  已 </w:t>
      </w:r>
      <w:r>
        <w:rPr>
          <w:rFonts w:hint="eastAsia" w:ascii="宋体" w:hAnsi="宋体" w:eastAsia="宋体" w:cs="宋体"/>
          <w:lang w:eastAsia="ja-JP"/>
        </w:rPr>
        <w:t>经</w:t>
      </w:r>
      <w:r>
        <w:rPr>
          <w:rFonts w:eastAsia="Yu Mincho"/>
          <w:lang w:eastAsia="ja-JP"/>
        </w:rPr>
        <w:t xml:space="preserve"> 有 一 段 </w:t>
      </w:r>
      <w:r>
        <w:rPr>
          <w:rFonts w:hint="eastAsia" w:ascii="宋体" w:hAnsi="宋体" w:eastAsia="宋体" w:cs="宋体"/>
          <w:lang w:eastAsia="ja-JP"/>
        </w:rPr>
        <w:t>时</w:t>
      </w:r>
      <w:r>
        <w:rPr>
          <w:rFonts w:eastAsia="Yu Mincho"/>
          <w:lang w:eastAsia="ja-JP"/>
        </w:rPr>
        <w:t xml:space="preserve"> </w:t>
      </w:r>
      <w:r>
        <w:rPr>
          <w:rFonts w:hint="eastAsia" w:ascii="宋体" w:hAnsi="宋体" w:eastAsia="宋体" w:cs="宋体"/>
          <w:lang w:eastAsia="ja-JP"/>
        </w:rPr>
        <w:t>间</w:t>
      </w:r>
      <w:r>
        <w:rPr>
          <w:rFonts w:eastAsia="Yu Mincho"/>
          <w:lang w:eastAsia="ja-JP"/>
        </w:rPr>
        <w:t xml:space="preserve"> 没 人#     出 </w:t>
      </w:r>
      <w:r>
        <w:rPr>
          <w:rFonts w:hint="eastAsia" w:ascii="宋体" w:hAnsi="宋体" w:eastAsia="宋体" w:cs="宋体"/>
          <w:lang w:eastAsia="ja-JP"/>
        </w:rPr>
        <w:t>现</w:t>
      </w:r>
      <w:r>
        <w:rPr>
          <w:rFonts w:eastAsia="Yu Mincho"/>
          <w:lang w:eastAsia="ja-JP"/>
        </w:rPr>
        <w:t xml:space="preserve"> 了 ，你 是 </w:t>
      </w:r>
      <w:r>
        <w:rPr>
          <w:rFonts w:hint="eastAsia" w:ascii="宋体" w:hAnsi="宋体" w:eastAsia="宋体" w:cs="宋体"/>
          <w:lang w:eastAsia="ja-JP"/>
        </w:rPr>
        <w:t>这</w:t>
      </w:r>
      <w:r>
        <w:rPr>
          <w:rFonts w:eastAsia="Yu Mincho"/>
          <w:lang w:eastAsia="ja-JP"/>
        </w:rPr>
        <w:t xml:space="preserve"> 段 </w:t>
      </w:r>
      <w:r>
        <w:rPr>
          <w:rFonts w:hint="eastAsia" w:ascii="宋体" w:hAnsi="宋体" w:eastAsia="宋体" w:cs="宋体"/>
          <w:lang w:eastAsia="ja-JP"/>
        </w:rPr>
        <w:t>时</w:t>
      </w:r>
      <w:r>
        <w:rPr>
          <w:rFonts w:eastAsia="Yu Mincho"/>
          <w:lang w:eastAsia="ja-JP"/>
        </w:rPr>
        <w:t xml:space="preserve"> </w:t>
      </w:r>
      <w:r>
        <w:rPr>
          <w:rFonts w:hint="eastAsia" w:ascii="宋体" w:hAnsi="宋体" w:eastAsia="宋体" w:cs="宋体"/>
          <w:lang w:eastAsia="ja-JP"/>
        </w:rPr>
        <w:t>间</w:t>
      </w:r>
      <w:r>
        <w:rPr>
          <w:rFonts w:eastAsia="Yu Mincho"/>
          <w:lang w:eastAsia="ja-JP"/>
        </w:rPr>
        <w:t>#     里 的 第 一 个 。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                     #     </w:t>
      </w:r>
      <w:r>
        <w:rPr>
          <w:rFonts w:hint="eastAsia" w:ascii="宋体" w:hAnsi="宋体" w:eastAsia="宋体" w:cs="宋体"/>
          <w:lang w:eastAsia="ja-JP"/>
        </w:rPr>
        <w:t>遗</w:t>
      </w:r>
      <w:r>
        <w:rPr>
          <w:rFonts w:eastAsia="Yu Mincho"/>
          <w:lang w:eastAsia="ja-JP"/>
        </w:rPr>
        <w:t xml:space="preserve"> 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Yu Mincho">
    <w:altName w:val="汉仪书宋二KW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MS Mincho">
    <w:altName w:val="汉仪书宋二KW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dowNightHeart">
    <w15:presenceInfo w15:providerId="WPS Office" w15:userId="1890688189"/>
  </w15:person>
  <w15:person w15:author="AshleyC__">
    <w15:presenceInfo w15:providerId="WPS Office" w15:userId="1151815231"/>
  </w15:person>
  <w15:person w15:author="宇航_默语">
    <w15:presenceInfo w15:providerId="WPS Office" w15:userId="3357819844"/>
  </w15:person>
  <w15:person w15:author="鸥皇不欧">
    <w15:presenceInfo w15:providerId="WPS Office" w15:userId="8997214202"/>
  </w15:person>
  <w15:person w15:author="全息鲜鱼碎片">
    <w15:presenceInfo w15:providerId="WPS Office" w15:userId="31744589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76"/>
    <w:rsid w:val="002C22C6"/>
    <w:rsid w:val="00B5242B"/>
    <w:rsid w:val="00C34176"/>
    <w:rsid w:val="1BB94DCC"/>
    <w:rsid w:val="1F72E4D4"/>
    <w:rsid w:val="1FFFA143"/>
    <w:rsid w:val="27DFB8EA"/>
    <w:rsid w:val="2DED006D"/>
    <w:rsid w:val="2DFE3A8E"/>
    <w:rsid w:val="2FDF2857"/>
    <w:rsid w:val="2FF91373"/>
    <w:rsid w:val="36DCF734"/>
    <w:rsid w:val="3777EE7F"/>
    <w:rsid w:val="37C6CBF2"/>
    <w:rsid w:val="395E5ED8"/>
    <w:rsid w:val="3BBF48C1"/>
    <w:rsid w:val="3DBF3FFC"/>
    <w:rsid w:val="3DDB2F97"/>
    <w:rsid w:val="3F75726C"/>
    <w:rsid w:val="3FF54175"/>
    <w:rsid w:val="3FFEF656"/>
    <w:rsid w:val="4EFE08E7"/>
    <w:rsid w:val="4F5F6455"/>
    <w:rsid w:val="53FBDF3E"/>
    <w:rsid w:val="579FC7E7"/>
    <w:rsid w:val="57E77EEC"/>
    <w:rsid w:val="57F549EB"/>
    <w:rsid w:val="5AFFCC5B"/>
    <w:rsid w:val="5D768308"/>
    <w:rsid w:val="5D9D59A4"/>
    <w:rsid w:val="5EFC2E25"/>
    <w:rsid w:val="5EFF88EF"/>
    <w:rsid w:val="621FAAE1"/>
    <w:rsid w:val="655F7FC4"/>
    <w:rsid w:val="66BFC340"/>
    <w:rsid w:val="677F0131"/>
    <w:rsid w:val="67FBDBAE"/>
    <w:rsid w:val="6DBF2E14"/>
    <w:rsid w:val="6E9D5D6A"/>
    <w:rsid w:val="6F7B7F86"/>
    <w:rsid w:val="6F9F5B8D"/>
    <w:rsid w:val="6FF5D15A"/>
    <w:rsid w:val="73B743CF"/>
    <w:rsid w:val="73BB4E5B"/>
    <w:rsid w:val="75EFD833"/>
    <w:rsid w:val="7627A725"/>
    <w:rsid w:val="772DCBBA"/>
    <w:rsid w:val="777A7C61"/>
    <w:rsid w:val="77A76693"/>
    <w:rsid w:val="77FF1648"/>
    <w:rsid w:val="7877D116"/>
    <w:rsid w:val="7AEF9A1A"/>
    <w:rsid w:val="7B4A7BE9"/>
    <w:rsid w:val="7B7FD8FD"/>
    <w:rsid w:val="7BBB4AE3"/>
    <w:rsid w:val="7CEEFC38"/>
    <w:rsid w:val="7D9B1F3C"/>
    <w:rsid w:val="7DBFDD42"/>
    <w:rsid w:val="7DDF1C11"/>
    <w:rsid w:val="7DDF1FD1"/>
    <w:rsid w:val="7DF743C8"/>
    <w:rsid w:val="7DFCB232"/>
    <w:rsid w:val="7E5F57FA"/>
    <w:rsid w:val="7EC2DB0E"/>
    <w:rsid w:val="7F1B389C"/>
    <w:rsid w:val="7F71601C"/>
    <w:rsid w:val="7F7D2CC3"/>
    <w:rsid w:val="7F7FF6BB"/>
    <w:rsid w:val="7FADA8AF"/>
    <w:rsid w:val="7FBAB5E4"/>
    <w:rsid w:val="7FBE4B11"/>
    <w:rsid w:val="7FBF0536"/>
    <w:rsid w:val="7FFD8D20"/>
    <w:rsid w:val="857FE53E"/>
    <w:rsid w:val="937BD5A5"/>
    <w:rsid w:val="9CB99AD4"/>
    <w:rsid w:val="9EFDD719"/>
    <w:rsid w:val="A337984C"/>
    <w:rsid w:val="AE3F146A"/>
    <w:rsid w:val="AEBFB436"/>
    <w:rsid w:val="AEDBFA67"/>
    <w:rsid w:val="AF4FF24C"/>
    <w:rsid w:val="B1BAEC1A"/>
    <w:rsid w:val="B3A6D1A1"/>
    <w:rsid w:val="B53F58F8"/>
    <w:rsid w:val="B5CE71FA"/>
    <w:rsid w:val="B5FF16D7"/>
    <w:rsid w:val="B7ACBBDA"/>
    <w:rsid w:val="B7FF3B75"/>
    <w:rsid w:val="BB7BCDF2"/>
    <w:rsid w:val="BDF9A8CE"/>
    <w:rsid w:val="BEAFE49C"/>
    <w:rsid w:val="BEFFFF1C"/>
    <w:rsid w:val="BF2E1DF4"/>
    <w:rsid w:val="BF2F09AC"/>
    <w:rsid w:val="BF9703D1"/>
    <w:rsid w:val="BFF56C0C"/>
    <w:rsid w:val="C67F3D51"/>
    <w:rsid w:val="D1F7423A"/>
    <w:rsid w:val="D3B969C3"/>
    <w:rsid w:val="D6F723F0"/>
    <w:rsid w:val="D76D666C"/>
    <w:rsid w:val="D77B8535"/>
    <w:rsid w:val="D79EE43D"/>
    <w:rsid w:val="DCFF7D58"/>
    <w:rsid w:val="DDFF8F1F"/>
    <w:rsid w:val="DEF60089"/>
    <w:rsid w:val="DF6DE122"/>
    <w:rsid w:val="DF71640E"/>
    <w:rsid w:val="DFDC5B4E"/>
    <w:rsid w:val="DFEF9894"/>
    <w:rsid w:val="DFFC998D"/>
    <w:rsid w:val="DFFD1747"/>
    <w:rsid w:val="DFFFEEC6"/>
    <w:rsid w:val="E7EDD6FD"/>
    <w:rsid w:val="ED67D9DA"/>
    <w:rsid w:val="ED7354BD"/>
    <w:rsid w:val="EDEF74F5"/>
    <w:rsid w:val="EE8570CB"/>
    <w:rsid w:val="EEF37946"/>
    <w:rsid w:val="EF6C5744"/>
    <w:rsid w:val="EFFCA9AE"/>
    <w:rsid w:val="F2E76596"/>
    <w:rsid w:val="F337C74D"/>
    <w:rsid w:val="F4F5410C"/>
    <w:rsid w:val="F67FC24C"/>
    <w:rsid w:val="F737777E"/>
    <w:rsid w:val="F74F5C88"/>
    <w:rsid w:val="F7B7F96E"/>
    <w:rsid w:val="F7DAC327"/>
    <w:rsid w:val="F7DB35C3"/>
    <w:rsid w:val="F7DDD5F6"/>
    <w:rsid w:val="F7EBE752"/>
    <w:rsid w:val="F7F96079"/>
    <w:rsid w:val="F9BF5C1C"/>
    <w:rsid w:val="F9F6C30F"/>
    <w:rsid w:val="F9F743AC"/>
    <w:rsid w:val="F9FFA24E"/>
    <w:rsid w:val="FA7FD09E"/>
    <w:rsid w:val="FA9ED286"/>
    <w:rsid w:val="FADFC4EC"/>
    <w:rsid w:val="FAED4CFD"/>
    <w:rsid w:val="FAEE2453"/>
    <w:rsid w:val="FBFD7CB5"/>
    <w:rsid w:val="FBFF6533"/>
    <w:rsid w:val="FBFF7B7B"/>
    <w:rsid w:val="FD774188"/>
    <w:rsid w:val="FDAC96D4"/>
    <w:rsid w:val="FDAFC24A"/>
    <w:rsid w:val="FDF6C89F"/>
    <w:rsid w:val="FDFB1B92"/>
    <w:rsid w:val="FDFF972B"/>
    <w:rsid w:val="FEDCADA6"/>
    <w:rsid w:val="FEE27BC0"/>
    <w:rsid w:val="FEF709BA"/>
    <w:rsid w:val="FF377922"/>
    <w:rsid w:val="FFDA8419"/>
    <w:rsid w:val="FFEB50E6"/>
    <w:rsid w:val="FFED87C7"/>
    <w:rsid w:val="FFEFC515"/>
    <w:rsid w:val="FFEFCD9F"/>
    <w:rsid w:val="FFEFF92C"/>
    <w:rsid w:val="FFFF423E"/>
    <w:rsid w:val="FFFF4329"/>
    <w:rsid w:val="FFFF4E79"/>
    <w:rsid w:val="FFFF9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Version="6" StyleName="APA"/>
</file>

<file path=customXml/itemProps1.xml><?xml version="1.0" encoding="utf-8"?>
<ds:datastoreItem xmlns:ds="http://schemas.openxmlformats.org/officeDocument/2006/customXml" ds:itemID="{C5ACD663-A4ED-499B-B95A-824A7F721A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240304</Words>
  <Characters>1369733</Characters>
  <Lines>11414</Lines>
  <Paragraphs>3213</Paragraphs>
  <TotalTime>0</TotalTime>
  <ScaleCrop>false</ScaleCrop>
  <LinksUpToDate>false</LinksUpToDate>
  <CharactersWithSpaces>1606824</CharactersWithSpaces>
  <Application>WPS Office WWO_wpscloud_20231207184220-cd68dd856c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2023-12-12T14:25:00Z</dcterms:created>
  <dc:creator>宇航 憨憨羊</dc:creator>
  <cp:lastModifiedBy>宇航 憨憨羊</cp:lastModifiedBy>
  <dcterms:modified xsi:type="dcterms:W3CDTF">2023-12-12T16:57:56Z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TemplateTypoMode" linkTarget="0">
    <vt:lpwstr/>
  </property>
  <property fmtid="{D5CDD505-2E9C-101B-9397-08002B2CF9AE}" pid="3" name="woTemplate" linkTarget="0">
    <vt:i4>0</vt:i4>
  </property>
  <property fmtid="{D5CDD505-2E9C-101B-9397-08002B2CF9AE}" pid="4" name="KSOProductBuildVer">
    <vt:lpwstr>2052-0.0.0.0</vt:lpwstr>
  </property>
  <property fmtid="{D5CDD505-2E9C-101B-9397-08002B2CF9AE}" pid="5" name="woTemplateFileNameVisible" linkTarget="0">
    <vt:bool>false</vt:bool>
  </property>
  <property fmtid="{D5CDD505-2E9C-101B-9397-08002B2CF9AE}" pid="6" name="woSyncTypoMode" linkTarget="0">
    <vt:bool>true</vt:bool>
  </property>
  <property fmtid="{D5CDD505-2E9C-101B-9397-08002B2CF9AE}" pid="7" name="woTypoMode" linkTarget="0">
    <vt:lpwstr/>
  </property>
</Properties>
</file>